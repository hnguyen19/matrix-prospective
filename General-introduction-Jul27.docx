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5D46F" w14:textId="73D51ECB" w:rsidR="00F53BC9" w:rsidRDefault="006A5E3B">
      <w:pPr>
        <w:pStyle w:val="FirstParagraph"/>
      </w:pPr>
      <w:r>
        <w:t>Integrated weed management (IWM), which combines multiple weed control methods based on the sound knowledge of weed ecology and population biology (Buhler et al. (1992); Liebman and Gallandt (1997)), provides reliable weed control methods over the long run</w:t>
      </w:r>
      <w:r>
        <w:t xml:space="preserve"> (Buhler (2002); Zimdahl (2012); Lamichhane et al. (2017)). However, the complexity and diversity of weed communities and the involvement of numerous components in an IWM program pose difficulties to customization and implementation of weed management prog</w:t>
      </w:r>
      <w:r>
        <w:t>rams for specific cases (Buhler et al. (2000); Buhler (2002)). First, the existing integrated pest management (IPM) programs for insects are not readily applicable to weeds given the difference in ecology, population biology, and history of adaptation to c</w:t>
      </w:r>
      <w:r>
        <w:t xml:space="preserve">ontrol measures between insects and weeds (Cardina et al. (1999); Norris (1999)). Second, individual species of weeds in a crop field may respond differently to each of the applied management practices, such as tillage (Mohler and Galford, 1997), </w:t>
      </w:r>
      <w:del w:id="0" w:author="Liebman, Matthew Z [AGRON]" w:date="2022-07-27T08:10:00Z">
        <w:r w:rsidDel="00DC4E16">
          <w:delText xml:space="preserve">Nitrogen </w:delText>
        </w:r>
      </w:del>
      <w:r w:rsidR="00DC4E16">
        <w:t xml:space="preserve">nitrogen </w:t>
      </w:r>
      <w:r>
        <w:t xml:space="preserve">fertilizer </w:t>
      </w:r>
      <w:r w:rsidR="00DC4E16">
        <w:t xml:space="preserve">application </w:t>
      </w:r>
      <w:r>
        <w:t>(Sweeney et al., 2008), and living leguminous mulch (Hiltbrunner et al., 2007). Third, the response</w:t>
      </w:r>
      <w:r w:rsidR="00DC4E16">
        <w:t>s</w:t>
      </w:r>
      <w:r>
        <w:t xml:space="preserve"> of the target weed community to each of the applied weed control tactics in an IWM system under different crop rotations an</w:t>
      </w:r>
      <w:r>
        <w:t>d associated management practices are often divergent (Davis et al. (2005); Légère et al. (2008); Ryan et al. (2010); Fried et al. (2012)).</w:t>
      </w:r>
    </w:p>
    <w:p w14:paraId="2A7388A2" w14:textId="65257025" w:rsidR="00F53BC9" w:rsidRDefault="00DC4E16">
      <w:pPr>
        <w:pStyle w:val="BodyText"/>
      </w:pPr>
      <w:r>
        <w:t xml:space="preserve">With the exception of a few investigations, such as </w:t>
      </w:r>
      <w:del w:id="1" w:author="Liebman, Matthew Z [AGRON]" w:date="2022-07-27T08:12:00Z">
        <w:r w:rsidDel="00DC4E16">
          <w:delText>Few studies</w:delText>
        </w:r>
      </w:del>
      <w:r>
        <w:t xml:space="preserve">those by </w:t>
      </w:r>
      <w:del w:id="2" w:author="Liebman, Matthew Z [AGRON]" w:date="2022-07-27T08:12:00Z">
        <w:r w:rsidDel="00DC4E16">
          <w:delText>(</w:delText>
        </w:r>
      </w:del>
      <w:r>
        <w:t>Davis et al. (2005)</w:t>
      </w:r>
      <w:del w:id="3" w:author="Liebman, Matthew Z [AGRON]" w:date="2022-07-27T08:12:00Z">
        <w:r w:rsidDel="00DC4E16">
          <w:delText>;</w:delText>
        </w:r>
      </w:del>
      <w:r>
        <w:t xml:space="preserve"> and  Smith and Gross (2007)</w:t>
      </w:r>
      <w:del w:id="4" w:author="Liebman, Matthew Z [AGRON]" w:date="2022-07-27T08:12:00Z">
        <w:r w:rsidDel="00DC4E16">
          <w:delText>)</w:delText>
        </w:r>
      </w:del>
      <w:ins w:id="5" w:author="Liebman, Matthew Z [AGRON]" w:date="2022-07-27T08:13:00Z">
        <w:r>
          <w:t>,</w:t>
        </w:r>
      </w:ins>
      <w:r>
        <w:t xml:space="preserve"> researchers have directed relatively little attention toward </w:t>
      </w:r>
      <w:del w:id="6" w:author="Liebman, Matthew Z [AGRON]" w:date="2022-07-27T08:13:00Z">
        <w:r w:rsidDel="00DC4E16">
          <w:delText xml:space="preserve">have examined </w:delText>
        </w:r>
      </w:del>
      <w:r>
        <w:t>weed community composition in rotations with crop species other than corn (</w:t>
      </w:r>
      <w:r>
        <w:rPr>
          <w:i/>
          <w:iCs/>
        </w:rPr>
        <w:t>Zea mays</w:t>
      </w:r>
      <w:r>
        <w:t xml:space="preserve"> L.), soybean (</w:t>
      </w:r>
      <w:r>
        <w:rPr>
          <w:i/>
          <w:iCs/>
        </w:rPr>
        <w:t>Glycine max</w:t>
      </w:r>
      <w:r>
        <w:t xml:space="preserve"> (L.) Merr.), and wheat (</w:t>
      </w:r>
      <w:r>
        <w:rPr>
          <w:i/>
          <w:iCs/>
        </w:rPr>
        <w:t>Triticum aestivum</w:t>
      </w:r>
      <w:r>
        <w:t xml:space="preserve"> L.), especially in fully phased settings, in which all crop phases within a rotation are present each year to control for the year to year variations in weather conditions and management efficacy </w:t>
      </w:r>
      <w:ins w:id="7" w:author="Liebman, Matthew Z [AGRON]" w:date="2022-07-27T08:14:00Z">
        <w:r>
          <w:t>(</w:t>
        </w:r>
      </w:ins>
      <w:r>
        <w:t>Payne (2015)</w:t>
      </w:r>
      <w:ins w:id="8" w:author="Liebman, Matthew Z [AGRON]" w:date="2022-07-27T08:14:00Z">
        <w:r>
          <w:t>)</w:t>
        </w:r>
      </w:ins>
      <w:del w:id="9" w:author="Liebman, Matthew Z [AGRON]" w:date="2022-07-27T08:14:00Z">
        <w:r w:rsidDel="00DC4E16">
          <w:delText>}</w:delText>
        </w:r>
      </w:del>
      <w:r>
        <w:t xml:space="preserve">. To fill the information gap </w:t>
      </w:r>
      <w:del w:id="10" w:author="Liebman, Matthew Z [AGRON]" w:date="2022-07-27T08:14:00Z">
        <w:r w:rsidDel="00DC4E16">
          <w:delText xml:space="preserve">of information on </w:delText>
        </w:r>
      </w:del>
      <w:r>
        <w:t>concerning weed community composition in cool-season crops, I documented weed community abundance and composition in oat (</w:t>
      </w:r>
      <w:r>
        <w:rPr>
          <w:i/>
          <w:iCs/>
        </w:rPr>
        <w:t>Avena sativa</w:t>
      </w:r>
      <w:r>
        <w:t xml:space="preserve"> L.), red clover (</w:t>
      </w:r>
      <w:r>
        <w:rPr>
          <w:i/>
          <w:iCs/>
        </w:rPr>
        <w:t>Trifolium pratense</w:t>
      </w:r>
      <w:r>
        <w:t xml:space="preserve"> L.), and alfalfa (</w:t>
      </w:r>
      <w:r>
        <w:rPr>
          <w:i/>
          <w:iCs/>
        </w:rPr>
        <w:t>Medicago sativa</w:t>
      </w:r>
      <w:r>
        <w:t xml:space="preserve"> L.) crop environments. Among the most competitive weed species that I observed, </w:t>
      </w:r>
      <w:r>
        <w:rPr>
          <w:i/>
          <w:iCs/>
        </w:rPr>
        <w:t xml:space="preserve">Amaranthus </w:t>
      </w:r>
      <w:proofErr w:type="spellStart"/>
      <w:r>
        <w:rPr>
          <w:i/>
          <w:iCs/>
        </w:rPr>
        <w:t>tuberculatus</w:t>
      </w:r>
      <w:proofErr w:type="spellEnd"/>
      <w:r>
        <w:t xml:space="preserve"> </w:t>
      </w:r>
      <w:r w:rsidR="006E0E0E" w:rsidRPr="006E0E0E">
        <w:t>(</w:t>
      </w:r>
      <w:proofErr w:type="spellStart"/>
      <w:r w:rsidR="006E0E0E" w:rsidRPr="006E0E0E">
        <w:fldChar w:fldCharType="begin"/>
      </w:r>
      <w:r w:rsidR="006E0E0E" w:rsidRPr="006E0E0E">
        <w:instrText xml:space="preserve"> HYPERLINK "https://en.wikipedia.org/wiki/Alfred_Moquin-Tandon" \o "Alfred Moquin-Tandon" </w:instrText>
      </w:r>
      <w:r w:rsidR="006E0E0E" w:rsidRPr="006E0E0E">
        <w:fldChar w:fldCharType="separate"/>
      </w:r>
      <w:r w:rsidR="006E0E0E" w:rsidRPr="006E0E0E">
        <w:rPr>
          <w:rStyle w:val="Hyperlink"/>
        </w:rPr>
        <w:t>Moq</w:t>
      </w:r>
      <w:proofErr w:type="spellEnd"/>
      <w:r w:rsidR="006E0E0E" w:rsidRPr="006E0E0E">
        <w:rPr>
          <w:rStyle w:val="Hyperlink"/>
        </w:rPr>
        <w:t>.</w:t>
      </w:r>
      <w:r w:rsidR="006E0E0E" w:rsidRPr="006E0E0E">
        <w:fldChar w:fldCharType="end"/>
      </w:r>
      <w:r w:rsidR="006E0E0E" w:rsidRPr="006E0E0E">
        <w:t>) J.D.</w:t>
      </w:r>
      <w:r w:rsidR="006E0E0E">
        <w:t xml:space="preserve"> </w:t>
      </w:r>
      <w:r w:rsidR="006E0E0E" w:rsidRPr="006E0E0E">
        <w:t>Sauer</w:t>
      </w:r>
      <w:r w:rsidR="006E0E0E">
        <w:t xml:space="preserve"> </w:t>
      </w:r>
      <w:r>
        <w:t>stood out for its resilience to changing environments</w:t>
      </w:r>
      <w:ins w:id="11" w:author="Liebman, Matthew Z [AGRON]" w:date="2022-07-27T08:15:00Z">
        <w:r w:rsidR="006E0E0E">
          <w:t>,</w:t>
        </w:r>
      </w:ins>
      <w:r>
        <w:t xml:space="preserve"> making it one of the most noxious weeds in row crops in the US (Horak and Loughin (2000); Hager et al. (2002); Hartzler et al. (2004); Steckel and Sprague (2004); Johnson et al. (2009); Prince et al. (2012); Tranel (2021)).</w:t>
      </w:r>
    </w:p>
    <w:p w14:paraId="2D4D6E51" w14:textId="52CEEA17" w:rsidR="00F53BC9" w:rsidRDefault="006A5E3B">
      <w:pPr>
        <w:pStyle w:val="BodyText"/>
      </w:pPr>
      <w:r>
        <w:t>Hereafter, I refer to “waterhem</w:t>
      </w:r>
      <w:r>
        <w:t xml:space="preserve">p” as the common name for both tall waterhemp and common waterhemp and use </w:t>
      </w:r>
      <w:r>
        <w:rPr>
          <w:i/>
          <w:iCs/>
        </w:rPr>
        <w:t>Amaranthus tuberculatus</w:t>
      </w:r>
      <w:r>
        <w:t xml:space="preserve"> as the scientific name suggested by Pratt and Clark (2001). I supplemented the available data on the demographics of </w:t>
      </w:r>
      <w:del w:id="12" w:author="Liebman, Matthew Z [AGRON]" w:date="2022-07-27T08:17:00Z">
        <w:r w:rsidDel="006E0E0E">
          <w:delText xml:space="preserve">waterhemp </w:delText>
        </w:r>
      </w:del>
      <w:r w:rsidR="006E0E0E">
        <w:t xml:space="preserve">weedy </w:t>
      </w:r>
      <w:r w:rsidR="006E0E0E" w:rsidRPr="006E0E0E">
        <w:rPr>
          <w:i/>
          <w:iCs/>
          <w:rPrChange w:id="13" w:author="Liebman, Matthew Z [AGRON]" w:date="2022-07-27T08:17:00Z">
            <w:rPr/>
          </w:rPrChange>
        </w:rPr>
        <w:t>Amaranthus</w:t>
      </w:r>
      <w:r w:rsidR="006E0E0E">
        <w:t xml:space="preserve"> </w:t>
      </w:r>
      <w:r>
        <w:t>populations (</w:t>
      </w:r>
      <w:commentRangeStart w:id="14"/>
      <w:r>
        <w:t xml:space="preserve">Mohler and </w:t>
      </w:r>
      <w:proofErr w:type="spellStart"/>
      <w:r>
        <w:t>Galford</w:t>
      </w:r>
      <w:proofErr w:type="spellEnd"/>
      <w:r>
        <w:t xml:space="preserve"> (1997); </w:t>
      </w:r>
      <w:commentRangeEnd w:id="14"/>
      <w:r w:rsidR="006E0E0E">
        <w:rPr>
          <w:rStyle w:val="CommentReference"/>
        </w:rPr>
        <w:commentReference w:id="14"/>
      </w:r>
      <w:r>
        <w:t xml:space="preserve">Pratt and Clark (2001); Costea et al. (2005); Davis (2008); Heneghan and Johnson (2017); Montgomery et al. (2019); Montgomery et al. (2021)) with empirically measured data on sex ratio and the relationships of the aboveground </w:t>
      </w:r>
      <w:r>
        <w:t xml:space="preserve">mass and fecundity of individual plants in different crop environments. Then, I employed a periodic matrix model to integrate the data from the literature and my experiment to illustrate population trajectories. With sufficient and reliable data, modeling </w:t>
      </w:r>
      <w:r>
        <w:t xml:space="preserve">offers a </w:t>
      </w:r>
      <w:del w:id="15" w:author="Liebman, Matthew Z [AGRON]" w:date="2022-07-27T08:17:00Z">
        <w:r w:rsidDel="006E0E0E">
          <w:delText xml:space="preserve">more </w:delText>
        </w:r>
      </w:del>
      <w:r>
        <w:t xml:space="preserve">cost-effective means </w:t>
      </w:r>
      <w:del w:id="16" w:author="Liebman, Matthew Z [AGRON]" w:date="2022-07-27T08:17:00Z">
        <w:r w:rsidDel="006E0E0E">
          <w:delText xml:space="preserve">than </w:delText>
        </w:r>
      </w:del>
      <w:r w:rsidR="006E0E0E">
        <w:t xml:space="preserve">for complementing </w:t>
      </w:r>
      <w:r>
        <w:t xml:space="preserve">empirical experiments </w:t>
      </w:r>
      <w:ins w:id="17" w:author="Liebman, Matthew Z [AGRON]" w:date="2022-07-27T08:18:00Z">
        <w:r w:rsidR="006E0E0E">
          <w:t>(</w:t>
        </w:r>
      </w:ins>
      <w:r>
        <w:t xml:space="preserve">Caswell </w:t>
      </w:r>
      <w:del w:id="18" w:author="Liebman, Matthew Z [AGRON]" w:date="2022-07-27T08:18:00Z">
        <w:r w:rsidDel="006E0E0E">
          <w:delText>(</w:delText>
        </w:r>
      </w:del>
      <w:r>
        <w:t>2001). Finally, I followed up with a simulation to study how waterhemp population trajectories might differ in response to management intervention for seed production</w:t>
      </w:r>
      <w:r>
        <w:t xml:space="preserve"> reduction.</w:t>
      </w:r>
    </w:p>
    <w:p w14:paraId="0E8DED80" w14:textId="77777777" w:rsidR="00F53BC9" w:rsidRDefault="006A5E3B">
      <w:pPr>
        <w:pStyle w:val="BodyText"/>
      </w:pPr>
      <w:r>
        <w:lastRenderedPageBreak/>
        <w:t>This dissertation is comprised of a general introduction (chapter 1), three data chapters (chapters 2, 3, and 4), and a general conclusion (chapter 5). The following paragraphs list the titles of the data chapters and briefly describe the resea</w:t>
      </w:r>
      <w:r>
        <w:t>rch questions and general approaches in each data chapter.</w:t>
      </w:r>
    </w:p>
    <w:p w14:paraId="75DCF355" w14:textId="75D60952" w:rsidR="00F53BC9" w:rsidRDefault="006A5E3B">
      <w:pPr>
        <w:pStyle w:val="BodyText"/>
      </w:pPr>
      <w:r>
        <w:rPr>
          <w:b/>
          <w:bCs/>
        </w:rPr>
        <w:t>Chapter 2. Weed community composition in simple and more diverse cropping systems.</w:t>
      </w:r>
      <w:r>
        <w:t xml:space="preserve"> This study examined how the </w:t>
      </w:r>
      <w:ins w:id="19" w:author="Nguyen, Huong T [AGRON]" w:date="2022-07-27T17:00:00Z">
        <w:r w:rsidR="007D0A6F">
          <w:t xml:space="preserve">weed </w:t>
        </w:r>
      </w:ins>
      <w:r>
        <w:t xml:space="preserve">aboveground </w:t>
      </w:r>
      <w:commentRangeStart w:id="20"/>
      <w:del w:id="21" w:author="Nguyen, Huong T [AGRON]" w:date="2022-07-27T17:00:00Z">
        <w:r w:rsidDel="007D0A6F">
          <w:delText>and undergrou</w:delText>
        </w:r>
        <w:commentRangeEnd w:id="20"/>
        <w:r w:rsidR="00A1427D" w:rsidDel="007D0A6F">
          <w:rPr>
            <w:rStyle w:val="CommentReference"/>
          </w:rPr>
          <w:commentReference w:id="20"/>
        </w:r>
        <w:r w:rsidDel="007D0A6F">
          <w:delText xml:space="preserve">nd weed </w:delText>
        </w:r>
      </w:del>
      <w:r>
        <w:t>communities responded to cropping system diversifi</w:t>
      </w:r>
      <w:r>
        <w:t>cation. We hypothesized that diversified cropping systems, with reduced use of chemical herbicides, would provide weed control equal in effectiveness to the conventional approaches applied in the 2-year corn and soybean system. We assessed weed control eff</w:t>
      </w:r>
      <w:r>
        <w:t>icacy by measuring weed aboveground mass and population densities. Additionally, we measured crop yields, positing that differences in weed aboveground mass and density could be reflected in differences in crop yields. Next, we hypothesized that the weed c</w:t>
      </w:r>
      <w:r>
        <w:t>ommunities in the more diverse cropping systems would be more diverse, more even, and more species-rich than those in the 2-year corn and soybean system, reflecting a broader range of crop species and their attendant management practices in the more divers</w:t>
      </w:r>
      <w:r>
        <w:t>e rotations. Finally, we hypothesized that including oat, red clover, and alfalfa in rotations with corn and soybean would reduce the density and aboveground mass of noxious weed species in corn and soybean when the rotations cycles returned to corn and so</w:t>
      </w:r>
      <w:r>
        <w:t xml:space="preserve">ybean. A randomized complete block, split-plot design with four replications was used to study three different crop rotation systems (2-, 3-, or 4-year) suitable for the United States </w:t>
      </w:r>
      <w:del w:id="22" w:author="Liebman, Matthew Z [AGRON]" w:date="2022-07-27T08:22:00Z">
        <w:r w:rsidDel="00A1427D">
          <w:delText xml:space="preserve">corn </w:delText>
        </w:r>
      </w:del>
      <w:r w:rsidR="00A1427D">
        <w:t xml:space="preserve">Corn </w:t>
      </w:r>
      <w:del w:id="23" w:author="Liebman, Matthew Z [AGRON]" w:date="2022-07-27T08:22:00Z">
        <w:r w:rsidDel="00A1427D">
          <w:delText>belt</w:delText>
        </w:r>
      </w:del>
      <w:r w:rsidR="00A1427D">
        <w:t>Belt</w:t>
      </w:r>
      <w:r>
        <w:t xml:space="preserve">. The baseline system was a conventional corn - soybean system. The baseline system was diversified </w:t>
      </w:r>
      <w:r w:rsidR="00A1427D">
        <w:t xml:space="preserve">with </w:t>
      </w:r>
      <w:r>
        <w:t>oat, red clover, and alfalfa</w:t>
      </w:r>
      <w:r w:rsidR="00A1427D">
        <w:t xml:space="preserve"> in the longer rotations</w:t>
      </w:r>
      <w:r>
        <w:t>. Conventional broadcast herbicide and reduced herbicide management regimes were applied in a split</w:t>
      </w:r>
      <w:r>
        <w:t>-plot manner to corn phases of the three rotations. Weeds were surveyed 4 to 6 weeks before corn and soybean harvests, and 2 to 3 weeks after oat harvest or the last hay cut of the season. The passage of a few weeks between oat and alfalfa harvest and weed</w:t>
      </w:r>
      <w:r>
        <w:t xml:space="preserve"> surveys allowed physically damaged plants in those crops to grow back to recognizability. Weed aboveground samples were collected from eight quadrats arranged in a 4 x 2 grid throughout each experimental unit (eu). The sample grid was randomized every yea</w:t>
      </w:r>
      <w:r>
        <w:t xml:space="preserve">r in such a way that quadrats were at least 3 m away from plot borders to avoid any edge effect. Individual weed species aboveground and seedbank abundance and whole weed community aboveground and seedbank </w:t>
      </w:r>
      <w:r>
        <w:t>abundance were measured. Ecological indi</w:t>
      </w:r>
      <w:r>
        <w:t xml:space="preserve">ces were calculated from the abundance data. Crop yields were reported in comparison with the </w:t>
      </w:r>
      <w:r w:rsidR="00A1427D">
        <w:t>averages for the surrounding c</w:t>
      </w:r>
      <w:del w:id="24" w:author="Liebman, Matthew Z [AGRON]" w:date="2022-07-27T08:23:00Z">
        <w:r w:rsidDel="00A1427D">
          <w:delText>C</w:delText>
        </w:r>
      </w:del>
      <w:r>
        <w:t>ounty</w:t>
      </w:r>
      <w:del w:id="25" w:author="Liebman, Matthew Z [AGRON]" w:date="2022-07-27T08:23:00Z">
        <w:r w:rsidDel="00A1427D">
          <w:delText>’s</w:delText>
        </w:r>
      </w:del>
      <w:r>
        <w:t xml:space="preserve"> and </w:t>
      </w:r>
      <w:r w:rsidR="00A1427D">
        <w:t xml:space="preserve">for the state of Iowa. </w:t>
      </w:r>
      <w:del w:id="26" w:author="Liebman, Matthew Z [AGRON]" w:date="2022-07-27T08:24:00Z">
        <w:r w:rsidDel="00A1427D">
          <w:delText>State’s</w:delText>
        </w:r>
      </w:del>
      <w:del w:id="27" w:author="Liebman, Matthew Z [AGRON]" w:date="2022-07-27T08:23:00Z">
        <w:r w:rsidDel="00A1427D">
          <w:delText xml:space="preserve"> averages</w:delText>
        </w:r>
      </w:del>
      <w:del w:id="28" w:author="Liebman, Matthew Z [AGRON]" w:date="2022-07-27T08:24:00Z">
        <w:r w:rsidDel="00A1427D">
          <w:delText>.</w:delText>
        </w:r>
      </w:del>
    </w:p>
    <w:p w14:paraId="386FE7AF" w14:textId="60737BEB" w:rsidR="00F53BC9" w:rsidRDefault="006A5E3B">
      <w:pPr>
        <w:pStyle w:val="BodyText"/>
      </w:pPr>
      <w:r>
        <w:rPr>
          <w:i/>
          <w:iCs/>
        </w:rPr>
        <w:t>Chapter 3. Impact of cropping system diversification on vegetative and reprodu</w:t>
      </w:r>
      <w:r>
        <w:rPr>
          <w:i/>
          <w:iCs/>
        </w:rPr>
        <w:t>ctive characteristics of waterhemp (</w:t>
      </w:r>
      <w:r>
        <w:rPr>
          <w:b/>
          <w:bCs/>
          <w:i/>
          <w:iCs/>
        </w:rPr>
        <w:t>Amaranthus tuberculatus</w:t>
      </w:r>
      <w:r>
        <w:rPr>
          <w:i/>
          <w:iCs/>
        </w:rPr>
        <w:t>).</w:t>
      </w:r>
      <w:r>
        <w:t xml:space="preserve"> This study examined the population aboveground mass, density</w:t>
      </w:r>
      <w:ins w:id="29" w:author="Liebman, Matthew Z [AGRON]" w:date="2022-07-27T08:24:00Z">
        <w:r w:rsidR="00A1427D">
          <w:t>,</w:t>
        </w:r>
      </w:ins>
      <w:r>
        <w:t xml:space="preserve"> and sex ratio, and the relationship between waterhemp’s female size and fecundity when the weed grew in association with five crop s</w:t>
      </w:r>
      <w:r>
        <w:t>pecies (corn, soybean, oat, red clover, and alfalfa) arranged in three cropping systems as detailed in Chapter 2. We hypothesized that the sex ratio of a waterhemp population deviated from parity depending on the environment’s favorability, but how much an</w:t>
      </w:r>
      <w:r>
        <w:t>d to which direction the shift would occur would depend on how much the studied population was suppressed. In addition to informing management, individual- and population-level characteristics would provide useful contextual details for sex ratio compariso</w:t>
      </w:r>
      <w:r>
        <w:t xml:space="preserve">n. Counting </w:t>
      </w:r>
      <w:r>
        <w:lastRenderedPageBreak/>
        <w:t>seeds for waterhemp fecundity assessment is time-consuming and laborious, so it would be convenient to extrapolate fecundity from plant mass. We hypothesized that regression relationships with which to predict fecundity from plant mass could be</w:t>
      </w:r>
      <w:r>
        <w:t xml:space="preserve"> identified but that such relationships would differ among treatments, due to differences in crop phenology, crop-weed competition, and management practices. The data for this study </w:t>
      </w:r>
      <w:del w:id="30" w:author="Liebman, Matthew Z [AGRON]" w:date="2022-07-27T08:25:00Z">
        <w:r w:rsidDel="00A1427D">
          <w:delText xml:space="preserve">was </w:delText>
        </w:r>
      </w:del>
      <w:r w:rsidR="00A1427D">
        <w:t xml:space="preserve">were </w:t>
      </w:r>
      <w:r>
        <w:t xml:space="preserve">collected from the same experiment design as in Chapter 2. </w:t>
      </w:r>
      <w:del w:id="31" w:author="Nguyen, Huong T [AGRON]" w:date="2022-07-27T17:01:00Z">
        <w:r w:rsidDel="007D0A6F">
          <w:delText xml:space="preserve">Sex </w:delText>
        </w:r>
      </w:del>
      <w:ins w:id="32" w:author="Nguyen, Huong T [AGRON]" w:date="2022-07-27T17:01:00Z">
        <w:r w:rsidR="007D0A6F">
          <w:t>The sex</w:t>
        </w:r>
        <w:r w:rsidR="007D0A6F">
          <w:t xml:space="preserve"> </w:t>
        </w:r>
      </w:ins>
      <w:r>
        <w:t>ra</w:t>
      </w:r>
      <w:r>
        <w:t>tio was evaluated by scouting up to 100 plants per eu in 2018 and by scouting eight quadrats per eu in 2019. Individual aboveground mass and fecundity of female plants were recorded in 2019 and used to establish regression equations for estimating plant fe</w:t>
      </w:r>
      <w:r>
        <w:t>cundity from aboveground mass in different management conditions.</w:t>
      </w:r>
    </w:p>
    <w:p w14:paraId="3817FC51" w14:textId="4965CAC6" w:rsidR="00F53BC9" w:rsidRDefault="006A5E3B">
      <w:pPr>
        <w:pStyle w:val="BodyText"/>
      </w:pPr>
      <w:r>
        <w:rPr>
          <w:b/>
          <w:bCs/>
        </w:rPr>
        <w:t>Chapter 4. Effects of crop rotation on common waterhemp population dynamics: prospective and retrospective analyses.</w:t>
      </w:r>
      <w:r>
        <w:t xml:space="preserve"> This study combined available data from the literature with empirically m</w:t>
      </w:r>
      <w:r>
        <w:t xml:space="preserve">easured data to examine the population dynamics of common waterhemp in different crop environments. The same experiment design as used in Chapters </w:t>
      </w:r>
      <w:r w:rsidR="0031573C">
        <w:t xml:space="preserve">2 and </w:t>
      </w:r>
      <w:r>
        <w:t>3 was used in this study. We used a chain of six periodic matrices in each of nine crop environments cr</w:t>
      </w:r>
      <w:r>
        <w:t xml:space="preserve">ossed with two corn weed management regimes to project population trajectories in two scenarios of plant fecundity, representing two levels of control efficacy (high and low). Population sizes were projected in </w:t>
      </w:r>
      <w:del w:id="33" w:author="Nguyen, Huong T [AGRON]" w:date="2022-07-27T16:57:00Z">
        <w:r w:rsidDel="00CB6CCE">
          <w:delText xml:space="preserve">three </w:delText>
        </w:r>
      </w:del>
      <w:ins w:id="34" w:author="Nguyen, Huong T [AGRON]" w:date="2022-07-27T16:57:00Z">
        <w:r w:rsidR="00CB6CCE">
          <w:t>six</w:t>
        </w:r>
        <w:r w:rsidR="00CB6CCE">
          <w:t xml:space="preserve"> </w:t>
        </w:r>
      </w:ins>
      <w:r>
        <w:t>cropping systems under those two herbic</w:t>
      </w:r>
      <w:r>
        <w:t xml:space="preserve">ide efficacy levels. In addition to population projection, we examined the seed production thresholds in the three rotations for stabilizing population size via simulation of </w:t>
      </w:r>
      <w:bookmarkStart w:id="35" w:name="_GoBack"/>
      <w:bookmarkEnd w:id="35"/>
      <w:r>
        <w:t>a</w:t>
      </w:r>
      <w:del w:id="36" w:author="Nguyen, Huong T [AGRON]" w:date="2022-07-27T17:02:00Z">
        <w:r w:rsidDel="007D0A6F">
          <w:delText>n</w:delText>
        </w:r>
      </w:del>
      <w:r>
        <w:t xml:space="preserve"> unit plot of 1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The seed production thresholds were found by manipulating </w:t>
      </w:r>
      <w:r>
        <w:t>the plant fecundity of waterhemp in the corn and soybean phases until population sizes were stabilized (</w:t>
      </w:r>
      <m:oMath>
        <m:r>
          <w:rPr>
            <w:rFonts w:ascii="Cambria Math" w:hAnsi="Cambria Math"/>
          </w:rPr>
          <m:t>λ</m:t>
        </m:r>
        <m:r>
          <m:rPr>
            <m:sty m:val="p"/>
          </m:rPr>
          <w:rPr>
            <w:rFonts w:ascii="Cambria Math" w:hAnsi="Cambria Math"/>
          </w:rPr>
          <m:t>≈</m:t>
        </m:r>
        <m:r>
          <w:rPr>
            <w:rFonts w:ascii="Cambria Math" w:hAnsi="Cambria Math"/>
          </w:rPr>
          <m:t>1</m:t>
        </m:r>
      </m:oMath>
      <w:r>
        <w:t>).</w:t>
      </w:r>
    </w:p>
    <w:p w14:paraId="0B377DCE" w14:textId="77777777" w:rsidR="00F53BC9" w:rsidRDefault="006A5E3B">
      <w:pPr>
        <w:pStyle w:val="Bibliography"/>
      </w:pPr>
      <w:bookmarkStart w:id="37" w:name="ref-buhler200250th"/>
      <w:bookmarkStart w:id="38" w:name="refs"/>
      <w:r>
        <w:t xml:space="preserve">Buhler, D. D. (2002). Challenges and opportunities for integrated weed management. </w:t>
      </w:r>
      <w:r>
        <w:rPr>
          <w:i/>
          <w:iCs/>
        </w:rPr>
        <w:t>Weed Science</w:t>
      </w:r>
      <w:r>
        <w:t xml:space="preserve">, </w:t>
      </w:r>
      <w:r>
        <w:rPr>
          <w:i/>
          <w:iCs/>
        </w:rPr>
        <w:t>50</w:t>
      </w:r>
      <w:r>
        <w:t>(3), 273–280.</w:t>
      </w:r>
    </w:p>
    <w:p w14:paraId="6AE1FB29" w14:textId="77777777" w:rsidR="00F53BC9" w:rsidRDefault="006A5E3B">
      <w:pPr>
        <w:pStyle w:val="Bibliography"/>
      </w:pPr>
      <w:bookmarkStart w:id="39" w:name="ref-buhler1992integrated"/>
      <w:bookmarkEnd w:id="37"/>
      <w:r>
        <w:t xml:space="preserve">Buhler, D. D., Gunsolus, J. L., </w:t>
      </w:r>
      <w:r>
        <w:t xml:space="preserve">and Ralston, D. F. (1992). Integrated weed management techniques to reduce herbicide inputs in soybean. </w:t>
      </w:r>
      <w:r>
        <w:rPr>
          <w:i/>
          <w:iCs/>
        </w:rPr>
        <w:t>Agronomy Journal</w:t>
      </w:r>
      <w:r>
        <w:t xml:space="preserve">, </w:t>
      </w:r>
      <w:r>
        <w:rPr>
          <w:i/>
          <w:iCs/>
        </w:rPr>
        <w:t>84</w:t>
      </w:r>
      <w:r>
        <w:t>(6), 973–978.</w:t>
      </w:r>
    </w:p>
    <w:p w14:paraId="7A6D3DFD" w14:textId="77777777" w:rsidR="00F53BC9" w:rsidRDefault="006A5E3B">
      <w:pPr>
        <w:pStyle w:val="Bibliography"/>
      </w:pPr>
      <w:bookmarkStart w:id="40" w:name="ref-buhler2000theoretical"/>
      <w:bookmarkEnd w:id="39"/>
      <w:r>
        <w:t>Buhler, D. D., Liebman, M., and Obrycki, J. J. (2000). Theoretical and practical challenges to an IPM approach to weed</w:t>
      </w:r>
      <w:r>
        <w:t xml:space="preserve"> management. </w:t>
      </w:r>
      <w:r>
        <w:rPr>
          <w:i/>
          <w:iCs/>
        </w:rPr>
        <w:t>Weed Science</w:t>
      </w:r>
      <w:r>
        <w:t xml:space="preserve">, </w:t>
      </w:r>
      <w:r>
        <w:rPr>
          <w:i/>
          <w:iCs/>
        </w:rPr>
        <w:t>48</w:t>
      </w:r>
      <w:r>
        <w:t>(3), 274–280.</w:t>
      </w:r>
    </w:p>
    <w:p w14:paraId="4BF01AE8" w14:textId="77777777" w:rsidR="00F53BC9" w:rsidRDefault="006A5E3B">
      <w:pPr>
        <w:pStyle w:val="Bibliography"/>
      </w:pPr>
      <w:bookmarkStart w:id="41" w:name="ref-cardina1999development"/>
      <w:bookmarkEnd w:id="40"/>
      <w:r>
        <w:t xml:space="preserve">Cardina, J., Webster, T., Herms, C., and Regnier, E. (1999). Development of weed IPM: Levels of integration for weed management. In </w:t>
      </w:r>
      <w:r>
        <w:rPr>
          <w:i/>
          <w:iCs/>
        </w:rPr>
        <w:t>Expanding the context of weed management</w:t>
      </w:r>
      <w:r>
        <w:t xml:space="preserve"> (pp. 239–267). CRC Press.</w:t>
      </w:r>
    </w:p>
    <w:p w14:paraId="554503D5" w14:textId="77777777" w:rsidR="00F53BC9" w:rsidRDefault="006A5E3B">
      <w:pPr>
        <w:pStyle w:val="Bibliography"/>
      </w:pPr>
      <w:bookmarkStart w:id="42" w:name="ref-caswellMatrixPopulationModels2001"/>
      <w:bookmarkEnd w:id="41"/>
      <w:r>
        <w:t xml:space="preserve">Caswell, H. (2001). </w:t>
      </w:r>
      <w:r>
        <w:rPr>
          <w:i/>
          <w:iCs/>
        </w:rPr>
        <w:t>Matrix population models: Construction, analysis, and interpretation</w:t>
      </w:r>
      <w:r>
        <w:t xml:space="preserve"> (Second). Sunderland, Mass. : Sinauer Associates.</w:t>
      </w:r>
    </w:p>
    <w:p w14:paraId="53B0DC24" w14:textId="77777777" w:rsidR="00F53BC9" w:rsidRDefault="006A5E3B">
      <w:pPr>
        <w:pStyle w:val="Bibliography"/>
      </w:pPr>
      <w:bookmarkStart w:id="43" w:name="ref-costeaBiologyInvasiveAlien2005"/>
      <w:bookmarkEnd w:id="42"/>
      <w:r>
        <w:t xml:space="preserve">Costea, M., Weaver, S. E., and Tardif, F. J. (2005). The biology of invasive alien plants in Canada. 3. </w:t>
      </w:r>
      <w:r>
        <w:rPr>
          <w:i/>
          <w:iCs/>
        </w:rPr>
        <w:t>Amaranthus tu</w:t>
      </w:r>
      <w:r>
        <w:rPr>
          <w:i/>
          <w:iCs/>
        </w:rPr>
        <w:t>berculatus</w:t>
      </w:r>
      <w:r>
        <w:t xml:space="preserve">  (Moq.) Sauer var. </w:t>
      </w:r>
      <w:r>
        <w:rPr>
          <w:i/>
          <w:iCs/>
        </w:rPr>
        <w:t>rudis</w:t>
      </w:r>
      <w:r>
        <w:t xml:space="preserve"> (Sauer) Costea &amp; Tardif. </w:t>
      </w:r>
      <w:r>
        <w:rPr>
          <w:i/>
          <w:iCs/>
        </w:rPr>
        <w:t>Can. J. Plant Sci.</w:t>
      </w:r>
      <w:r>
        <w:t xml:space="preserve">, </w:t>
      </w:r>
      <w:r>
        <w:rPr>
          <w:i/>
          <w:iCs/>
        </w:rPr>
        <w:t>85</w:t>
      </w:r>
      <w:r>
        <w:t xml:space="preserve">(2), 507–522. </w:t>
      </w:r>
      <w:hyperlink r:id="rId10">
        <w:r>
          <w:rPr>
            <w:rStyle w:val="Hyperlink"/>
          </w:rPr>
          <w:t>https://doi.org/b75t54</w:t>
        </w:r>
      </w:hyperlink>
    </w:p>
    <w:p w14:paraId="42FA4225" w14:textId="77777777" w:rsidR="00F53BC9" w:rsidRDefault="006A5E3B">
      <w:pPr>
        <w:pStyle w:val="Bibliography"/>
      </w:pPr>
      <w:bookmarkStart w:id="44" w:name="ref-davisWeedSeedPools2008"/>
      <w:bookmarkEnd w:id="43"/>
      <w:r>
        <w:t xml:space="preserve">Davis, A. S. (2008). Weed seed pools concurrent with corn and soybean harvest in Illinois. </w:t>
      </w:r>
      <w:r>
        <w:rPr>
          <w:i/>
          <w:iCs/>
        </w:rPr>
        <w:t>Wee</w:t>
      </w:r>
      <w:r>
        <w:rPr>
          <w:i/>
          <w:iCs/>
        </w:rPr>
        <w:t>d Science</w:t>
      </w:r>
      <w:r>
        <w:t xml:space="preserve">, </w:t>
      </w:r>
      <w:r>
        <w:rPr>
          <w:i/>
          <w:iCs/>
        </w:rPr>
        <w:t>56</w:t>
      </w:r>
      <w:r>
        <w:t xml:space="preserve">(4), 503–508. </w:t>
      </w:r>
      <w:hyperlink r:id="rId11">
        <w:r>
          <w:rPr>
            <w:rStyle w:val="Hyperlink"/>
          </w:rPr>
          <w:t>https://doi.org/bmncpf</w:t>
        </w:r>
      </w:hyperlink>
    </w:p>
    <w:p w14:paraId="15C862F4" w14:textId="77777777" w:rsidR="00F53BC9" w:rsidRDefault="006A5E3B">
      <w:pPr>
        <w:pStyle w:val="Bibliography"/>
      </w:pPr>
      <w:bookmarkStart w:id="45" w:name="ref-davisWeedSeedbankCommunity2005"/>
      <w:bookmarkEnd w:id="44"/>
      <w:r>
        <w:lastRenderedPageBreak/>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2">
        <w:r>
          <w:rPr>
            <w:rStyle w:val="Hyperlink"/>
          </w:rPr>
          <w:t>https://doi.org/fkd3dj</w:t>
        </w:r>
      </w:hyperlink>
    </w:p>
    <w:p w14:paraId="4388F87E" w14:textId="77777777" w:rsidR="00F53BC9" w:rsidRDefault="006A5E3B">
      <w:pPr>
        <w:pStyle w:val="Bibliography"/>
      </w:pPr>
      <w:bookmarkStart w:id="46" w:name="ref-friedTrajectoriesWeedCommunities2012"/>
      <w:bookmarkEnd w:id="45"/>
      <w:r>
        <w:t xml:space="preserve">Fried, G., Kazakou, E., and Gaba, S. (2012). Trajectories of weed communities explained by traits associated with species’ response to management practices. </w:t>
      </w:r>
      <w:r>
        <w:rPr>
          <w:i/>
          <w:iCs/>
        </w:rPr>
        <w:t>Agriculture, Ecosystems &amp; Environme</w:t>
      </w:r>
      <w:r>
        <w:rPr>
          <w:i/>
          <w:iCs/>
        </w:rPr>
        <w:t>nt</w:t>
      </w:r>
      <w:r>
        <w:t xml:space="preserve">, </w:t>
      </w:r>
      <w:r>
        <w:rPr>
          <w:i/>
          <w:iCs/>
        </w:rPr>
        <w:t>158</w:t>
      </w:r>
      <w:r>
        <w:t xml:space="preserve">, 147–155. </w:t>
      </w:r>
      <w:hyperlink r:id="rId13">
        <w:r>
          <w:rPr>
            <w:rStyle w:val="Hyperlink"/>
          </w:rPr>
          <w:t>https://doi.org/f36znx</w:t>
        </w:r>
      </w:hyperlink>
    </w:p>
    <w:p w14:paraId="78B1C90B" w14:textId="77777777" w:rsidR="00F53BC9" w:rsidRDefault="006A5E3B">
      <w:pPr>
        <w:pStyle w:val="Bibliography"/>
      </w:pPr>
      <w:bookmarkStart w:id="47" w:name="ref-hagerCommonWaterhempAmaranthus2002a"/>
      <w:bookmarkEnd w:id="46"/>
      <w:r>
        <w:t>Hager, A. G., Wax, L. M., Stoller, E. W., and Bollero, G. A. (2002). Common waterhemp (</w:t>
      </w:r>
      <w:r>
        <w:rPr>
          <w:i/>
          <w:iCs/>
        </w:rPr>
        <w:t>Amaranthus rudis</w:t>
      </w:r>
      <w:r>
        <w:t xml:space="preserve">) interference in soybean. </w:t>
      </w:r>
      <w:r>
        <w:rPr>
          <w:i/>
          <w:iCs/>
        </w:rPr>
        <w:t>Weed Science</w:t>
      </w:r>
      <w:r>
        <w:t xml:space="preserve">, </w:t>
      </w:r>
      <w:r>
        <w:rPr>
          <w:i/>
          <w:iCs/>
        </w:rPr>
        <w:t>50</w:t>
      </w:r>
      <w:r>
        <w:t xml:space="preserve">(5), 607–610. </w:t>
      </w:r>
      <w:hyperlink r:id="rId14">
        <w:r>
          <w:rPr>
            <w:rStyle w:val="Hyperlink"/>
          </w:rPr>
          <w:t>https://doi.org/fp5qsm</w:t>
        </w:r>
      </w:hyperlink>
    </w:p>
    <w:p w14:paraId="577AB1F1" w14:textId="77777777" w:rsidR="00F53BC9" w:rsidRDefault="006A5E3B">
      <w:pPr>
        <w:pStyle w:val="Bibliography"/>
      </w:pPr>
      <w:bookmarkStart w:id="48" w:name="ref-hartzlerEffectCommonWaterhemp2004"/>
      <w:bookmarkEnd w:id="47"/>
      <w:r>
        <w:t>Hartzler, R. G., Battles, B. A., and Nordby, D. (2004). Effect of common waterhemp (</w:t>
      </w:r>
      <w:r>
        <w:rPr>
          <w:i/>
          <w:iCs/>
        </w:rPr>
        <w:t>Amaranthus rudis</w:t>
      </w:r>
      <w:r>
        <w:t xml:space="preserve">) emergence date on growth and fecundity in soybean. </w:t>
      </w:r>
      <w:r>
        <w:rPr>
          <w:i/>
          <w:iCs/>
        </w:rPr>
        <w:t>Weed Science</w:t>
      </w:r>
      <w:r>
        <w:t xml:space="preserve">, </w:t>
      </w:r>
      <w:r>
        <w:rPr>
          <w:i/>
          <w:iCs/>
        </w:rPr>
        <w:t>52</w:t>
      </w:r>
      <w:r>
        <w:t xml:space="preserve">(2), 242–245. </w:t>
      </w:r>
      <w:hyperlink r:id="rId15">
        <w:r>
          <w:rPr>
            <w:rStyle w:val="Hyperlink"/>
          </w:rPr>
          <w:t>https://doi.org/cmhpxk</w:t>
        </w:r>
      </w:hyperlink>
    </w:p>
    <w:p w14:paraId="190949A3" w14:textId="77777777" w:rsidR="00F53BC9" w:rsidRDefault="006A5E3B">
      <w:pPr>
        <w:pStyle w:val="Bibliography"/>
      </w:pPr>
      <w:bookmarkStart w:id="49" w:name="ref-heneghanGrowthDevelopmentFive2017"/>
      <w:bookmarkEnd w:id="48"/>
      <w:r>
        <w:t>Heneghan, J. M., and Johnson, W. G. (2017). The growth and development of five waterhemp (</w:t>
      </w:r>
      <w:r>
        <w:rPr>
          <w:i/>
          <w:iCs/>
        </w:rPr>
        <w:t>Amaranthus tuberculatus</w:t>
      </w:r>
      <w:r>
        <w:t xml:space="preserve">) populations in a common garden. </w:t>
      </w:r>
      <w:r>
        <w:rPr>
          <w:i/>
          <w:iCs/>
        </w:rPr>
        <w:t>Weed Science</w:t>
      </w:r>
      <w:r>
        <w:t xml:space="preserve">, </w:t>
      </w:r>
      <w:r>
        <w:rPr>
          <w:i/>
          <w:iCs/>
        </w:rPr>
        <w:t>65</w:t>
      </w:r>
      <w:r>
        <w:t xml:space="preserve">(2), 247–255. </w:t>
      </w:r>
      <w:hyperlink r:id="rId16">
        <w:r>
          <w:rPr>
            <w:rStyle w:val="Hyperlink"/>
          </w:rPr>
          <w:t>https://doi.org/f93hz9</w:t>
        </w:r>
      </w:hyperlink>
    </w:p>
    <w:p w14:paraId="145AB8F3" w14:textId="77777777" w:rsidR="00F53BC9" w:rsidRDefault="006A5E3B">
      <w:pPr>
        <w:pStyle w:val="Bibliography"/>
      </w:pPr>
      <w:bookmarkStart w:id="50" w:name="ref-hiltbrunner2007response"/>
      <w:bookmarkEnd w:id="49"/>
      <w:r>
        <w:t xml:space="preserve">Hiltbrunner, J., Jeanneret, P., Liedgens, M., Stamp, P., and Streit, B. (2007). Response of weed communities to legume living mulches in winter wheat. </w:t>
      </w:r>
      <w:r>
        <w:rPr>
          <w:i/>
          <w:iCs/>
        </w:rPr>
        <w:t>Journal of Agronomy and Crop Science</w:t>
      </w:r>
      <w:r>
        <w:t xml:space="preserve">, </w:t>
      </w:r>
      <w:r>
        <w:rPr>
          <w:i/>
          <w:iCs/>
        </w:rPr>
        <w:t>193</w:t>
      </w:r>
      <w:r>
        <w:t>(2), 93–102.</w:t>
      </w:r>
    </w:p>
    <w:p w14:paraId="777607BC" w14:textId="77777777" w:rsidR="00F53BC9" w:rsidRDefault="006A5E3B">
      <w:pPr>
        <w:pStyle w:val="Bibliography"/>
      </w:pPr>
      <w:bookmarkStart w:id="51" w:name="ref-horakGrowthAnalysisFour2000"/>
      <w:bookmarkEnd w:id="50"/>
      <w:r>
        <w:t xml:space="preserve">Horak, M. J., and Loughin, T. M. (2000). Growth analysis of four Amaranthus species. </w:t>
      </w:r>
      <w:r>
        <w:rPr>
          <w:i/>
          <w:iCs/>
        </w:rPr>
        <w:t>Weed Science</w:t>
      </w:r>
      <w:r>
        <w:t xml:space="preserve">, </w:t>
      </w:r>
      <w:r>
        <w:rPr>
          <w:i/>
          <w:iCs/>
        </w:rPr>
        <w:t>48</w:t>
      </w:r>
      <w:r>
        <w:t xml:space="preserve">(3), 347–355. </w:t>
      </w:r>
      <w:hyperlink r:id="rId17">
        <w:r>
          <w:rPr>
            <w:rStyle w:val="Hyperlink"/>
          </w:rPr>
          <w:t>https://doi.org/dfvnmm</w:t>
        </w:r>
      </w:hyperlink>
    </w:p>
    <w:p w14:paraId="06139FC0" w14:textId="77777777" w:rsidR="00F53BC9" w:rsidRDefault="006A5E3B">
      <w:pPr>
        <w:pStyle w:val="Bibliography"/>
      </w:pPr>
      <w:bookmarkStart w:id="52" w:name="X7441e3eafbdf51db39ed9bae69f4918976635f6"/>
      <w:bookmarkEnd w:id="51"/>
      <w:r>
        <w:t>Johnson, W. G., Davis, V. M., Kruger, G. R., and Weller, S. C. (2009). Influ</w:t>
      </w:r>
      <w:r>
        <w:t xml:space="preserve">ence of glyphosate-resistant cropping systems on weed species shifts and glyphosate-resistant weed populations. </w:t>
      </w:r>
      <w:r>
        <w:rPr>
          <w:i/>
          <w:iCs/>
        </w:rPr>
        <w:t>European Journal of Agronomy</w:t>
      </w:r>
      <w:r>
        <w:t xml:space="preserve">, </w:t>
      </w:r>
      <w:r>
        <w:rPr>
          <w:i/>
          <w:iCs/>
        </w:rPr>
        <w:t>31</w:t>
      </w:r>
      <w:r>
        <w:t xml:space="preserve">(3), 162–172. </w:t>
      </w:r>
      <w:hyperlink r:id="rId18">
        <w:r>
          <w:rPr>
            <w:rStyle w:val="Hyperlink"/>
          </w:rPr>
          <w:t>https://doi.org/dxmb34</w:t>
        </w:r>
      </w:hyperlink>
    </w:p>
    <w:p w14:paraId="39E44452" w14:textId="77777777" w:rsidR="00F53BC9" w:rsidRDefault="006A5E3B">
      <w:pPr>
        <w:pStyle w:val="Bibliography"/>
      </w:pPr>
      <w:bookmarkStart w:id="53" w:name="ref-lamichhane2017integrated"/>
      <w:bookmarkEnd w:id="52"/>
      <w:r>
        <w:t>Lamichhane, J. R., Devos, Y., Bec</w:t>
      </w:r>
      <w:r>
        <w:t xml:space="preserve">kie, H. J., Owen, M. D., Tillie, P., Messéan, A., and Kudsk, P. (2017). Integrated weed management systems with herbicide-tolerant crops in the european union: Lessons learnt from home and abroad. </w:t>
      </w:r>
      <w:r>
        <w:rPr>
          <w:i/>
          <w:iCs/>
        </w:rPr>
        <w:t>Critical Reviews in Biotechnology</w:t>
      </w:r>
      <w:r>
        <w:t xml:space="preserve">, </w:t>
      </w:r>
      <w:r>
        <w:rPr>
          <w:i/>
          <w:iCs/>
        </w:rPr>
        <w:t>37</w:t>
      </w:r>
      <w:r>
        <w:t>(4), 459–475.</w:t>
      </w:r>
    </w:p>
    <w:p w14:paraId="051DC0C7" w14:textId="77777777" w:rsidR="00F53BC9" w:rsidRDefault="006A5E3B">
      <w:pPr>
        <w:pStyle w:val="Bibliography"/>
      </w:pPr>
      <w:bookmarkStart w:id="54" w:name="ref-legere2008contrasting"/>
      <w:bookmarkEnd w:id="53"/>
      <w:r>
        <w:t xml:space="preserve">Légère, </w:t>
      </w:r>
      <w:r>
        <w:t xml:space="preserve">A., Stevenson, F. C., and Ziadi, N. (2008). Contrasting responses of weed communities and crops to 12 years of tillage and fertilization treatments. </w:t>
      </w:r>
      <w:r>
        <w:rPr>
          <w:i/>
          <w:iCs/>
        </w:rPr>
        <w:t>Weed Technology</w:t>
      </w:r>
      <w:r>
        <w:t xml:space="preserve">, </w:t>
      </w:r>
      <w:r>
        <w:rPr>
          <w:i/>
          <w:iCs/>
        </w:rPr>
        <w:t>22</w:t>
      </w:r>
      <w:r>
        <w:t>(2), 309–317.</w:t>
      </w:r>
    </w:p>
    <w:p w14:paraId="6179549A" w14:textId="77777777" w:rsidR="00F53BC9" w:rsidRDefault="006A5E3B">
      <w:pPr>
        <w:pStyle w:val="Bibliography"/>
      </w:pPr>
      <w:bookmarkStart w:id="55" w:name="ref-liebmanManyLittleHammers1997"/>
      <w:bookmarkEnd w:id="54"/>
      <w:r>
        <w:t>Liebman, M., and Gallandt, E. R. (1997). Many little hammers: Ecological m</w:t>
      </w:r>
      <w:r>
        <w:t xml:space="preserve">anagement of crop-weed interactions. In L. E. Jackson (Ed.), </w:t>
      </w:r>
      <w:r>
        <w:rPr>
          <w:i/>
          <w:iCs/>
        </w:rPr>
        <w:t>Ecology in Agriculture</w:t>
      </w:r>
      <w:r>
        <w:t xml:space="preserve"> (pp. 291–343). Academic Press. </w:t>
      </w:r>
      <w:hyperlink r:id="rId19">
        <w:r>
          <w:rPr>
            <w:rStyle w:val="Hyperlink"/>
          </w:rPr>
          <w:t>https://doi.org/10.1016/B978-012378260-1/50010-5</w:t>
        </w:r>
      </w:hyperlink>
    </w:p>
    <w:p w14:paraId="06AF8EA3" w14:textId="77777777" w:rsidR="00F53BC9" w:rsidRDefault="006A5E3B">
      <w:pPr>
        <w:pStyle w:val="Bibliography"/>
      </w:pPr>
      <w:bookmarkStart w:id="56" w:name="ref-mohler1997weed"/>
      <w:bookmarkEnd w:id="55"/>
      <w:r>
        <w:t>Mohler, C., and Galford,</w:t>
      </w:r>
      <w:r>
        <w:t xml:space="preserve"> A. (1997). Weed seedling emergence and seed survival: Separating the effects of seed position and soil modification by tillage. </w:t>
      </w:r>
      <w:r>
        <w:rPr>
          <w:i/>
          <w:iCs/>
        </w:rPr>
        <w:t>Weed Research</w:t>
      </w:r>
      <w:r>
        <w:t xml:space="preserve">, </w:t>
      </w:r>
      <w:r>
        <w:rPr>
          <w:i/>
          <w:iCs/>
        </w:rPr>
        <w:t>37</w:t>
      </w:r>
      <w:r>
        <w:t>(3), 147–155.</w:t>
      </w:r>
    </w:p>
    <w:p w14:paraId="17FFABE7" w14:textId="77777777" w:rsidR="00F53BC9" w:rsidRDefault="006A5E3B">
      <w:pPr>
        <w:pStyle w:val="Bibliography"/>
      </w:pPr>
      <w:bookmarkStart w:id="57" w:name="X496882e430c223ae1bb8ffdf3f8f3a1f5691e52"/>
      <w:bookmarkEnd w:id="56"/>
      <w:r>
        <w:lastRenderedPageBreak/>
        <w:t xml:space="preserve">Montgomery, J. S., Giacomini, D. A., Weigel, D., and Tranel, P. J. (2021). Male-specific </w:t>
      </w:r>
      <w:r>
        <w:t>Y-chromosomal regions in waterhemp (</w:t>
      </w:r>
      <w:r>
        <w:rPr>
          <w:i/>
          <w:iCs/>
        </w:rPr>
        <w:t>Amaranthus</w:t>
      </w:r>
      <w:r>
        <w:t xml:space="preserve"> </w:t>
      </w:r>
      <w:r>
        <w:rPr>
          <w:i/>
          <w:iCs/>
        </w:rPr>
        <w:t>Tuberculatus</w:t>
      </w:r>
      <w:r>
        <w:t>) and Palmer amaranth (</w:t>
      </w:r>
      <w:r>
        <w:rPr>
          <w:i/>
          <w:iCs/>
        </w:rPr>
        <w:t>Amaranthus</w:t>
      </w:r>
      <w:r>
        <w:t xml:space="preserve"> </w:t>
      </w:r>
      <w:r>
        <w:rPr>
          <w:i/>
          <w:iCs/>
        </w:rPr>
        <w:t>Palmeri</w:t>
      </w:r>
      <w:r>
        <w:t xml:space="preserve">). </w:t>
      </w:r>
      <w:r>
        <w:rPr>
          <w:i/>
          <w:iCs/>
        </w:rPr>
        <w:t>New Phytol</w:t>
      </w:r>
      <w:r>
        <w:t xml:space="preserve">, </w:t>
      </w:r>
      <w:r>
        <w:rPr>
          <w:i/>
          <w:iCs/>
        </w:rPr>
        <w:t>229</w:t>
      </w:r>
      <w:r>
        <w:t xml:space="preserve">(6), 3522–3533. </w:t>
      </w:r>
      <w:hyperlink r:id="rId20">
        <w:r>
          <w:rPr>
            <w:rStyle w:val="Hyperlink"/>
          </w:rPr>
          <w:t>https://doi.org/gjpz5c</w:t>
        </w:r>
      </w:hyperlink>
    </w:p>
    <w:p w14:paraId="46728898" w14:textId="77777777" w:rsidR="00F53BC9" w:rsidRDefault="006A5E3B">
      <w:pPr>
        <w:pStyle w:val="Bibliography"/>
      </w:pPr>
      <w:bookmarkStart w:id="58" w:name="X7723847c6d02b7eb8860381177e74df7d23e698"/>
      <w:bookmarkEnd w:id="57"/>
      <w:r>
        <w:t xml:space="preserve">Montgomery, J. S., Sadeque, A., Giacomini, D. A., Brown, </w:t>
      </w:r>
      <w:r>
        <w:t>P. J., and Tranel, P. J. (2019). Sex-specific markers for waterhemp (</w:t>
      </w:r>
      <w:r>
        <w:rPr>
          <w:i/>
          <w:iCs/>
        </w:rPr>
        <w:t>Amaranthus</w:t>
      </w:r>
      <w:r>
        <w:t xml:space="preserve"> </w:t>
      </w:r>
      <w:r>
        <w:rPr>
          <w:i/>
          <w:iCs/>
        </w:rPr>
        <w:t>Tuberculatus</w:t>
      </w:r>
      <w:r>
        <w:t>) and Palmer amaranth (</w:t>
      </w:r>
      <w:r>
        <w:rPr>
          <w:i/>
          <w:iCs/>
        </w:rPr>
        <w:t>Amaranthus</w:t>
      </w:r>
      <w:r>
        <w:t xml:space="preserve"> </w:t>
      </w:r>
      <w:r>
        <w:rPr>
          <w:i/>
          <w:iCs/>
        </w:rPr>
        <w:t>Palmeri</w:t>
      </w:r>
      <w:r>
        <w:t xml:space="preserve">). </w:t>
      </w:r>
      <w:r>
        <w:rPr>
          <w:i/>
          <w:iCs/>
        </w:rPr>
        <w:t>Weed Science</w:t>
      </w:r>
      <w:r>
        <w:t xml:space="preserve">, </w:t>
      </w:r>
      <w:r>
        <w:rPr>
          <w:i/>
          <w:iCs/>
        </w:rPr>
        <w:t>67</w:t>
      </w:r>
      <w:r>
        <w:t xml:space="preserve">(4), 412–418. </w:t>
      </w:r>
      <w:hyperlink r:id="rId21">
        <w:r>
          <w:rPr>
            <w:rStyle w:val="Hyperlink"/>
          </w:rPr>
          <w:t>https://doi.org/gf5pdq</w:t>
        </w:r>
      </w:hyperlink>
    </w:p>
    <w:p w14:paraId="32EF1A98" w14:textId="77777777" w:rsidR="00F53BC9" w:rsidRDefault="006A5E3B">
      <w:pPr>
        <w:pStyle w:val="Bibliography"/>
      </w:pPr>
      <w:bookmarkStart w:id="59" w:name="ref-norris1999ecological"/>
      <w:bookmarkEnd w:id="58"/>
      <w:r>
        <w:t>Norris, R. F. (1999). Eco</w:t>
      </w:r>
      <w:r>
        <w:t xml:space="preserve">logical implications of using thresholds for weed management. In </w:t>
      </w:r>
      <w:r>
        <w:rPr>
          <w:i/>
          <w:iCs/>
        </w:rPr>
        <w:t>Expanding the context of weed management</w:t>
      </w:r>
      <w:r>
        <w:t xml:space="preserve"> (pp. 31–58). CRC Press.</w:t>
      </w:r>
    </w:p>
    <w:p w14:paraId="19DBF7DD" w14:textId="77777777" w:rsidR="00F53BC9" w:rsidRDefault="006A5E3B">
      <w:pPr>
        <w:pStyle w:val="Bibliography"/>
      </w:pPr>
      <w:bookmarkStart w:id="60" w:name="ref-payneDesignAnalysisLong2015"/>
      <w:bookmarkEnd w:id="59"/>
      <w:r>
        <w:t xml:space="preserve">Payne, R. W. (2015). The design and analysis of long-term rotation experiments. </w:t>
      </w:r>
      <w:r>
        <w:rPr>
          <w:i/>
          <w:iCs/>
        </w:rPr>
        <w:t>Agronomy Journal</w:t>
      </w:r>
      <w:r>
        <w:t xml:space="preserve">, </w:t>
      </w:r>
      <w:r>
        <w:rPr>
          <w:i/>
          <w:iCs/>
        </w:rPr>
        <w:t>107</w:t>
      </w:r>
      <w:r>
        <w:t xml:space="preserve">(2), 772–785. </w:t>
      </w:r>
      <w:hyperlink r:id="rId22">
        <w:r>
          <w:rPr>
            <w:rStyle w:val="Hyperlink"/>
          </w:rPr>
          <w:t>https://doi.org/f673ct</w:t>
        </w:r>
      </w:hyperlink>
    </w:p>
    <w:p w14:paraId="26C08711" w14:textId="77777777" w:rsidR="00F53BC9" w:rsidRDefault="006A5E3B">
      <w:pPr>
        <w:pStyle w:val="Bibliography"/>
      </w:pPr>
      <w:bookmarkStart w:id="61" w:name="ref-prattAmaranthusRudisTuberculatus2001"/>
      <w:bookmarkEnd w:id="60"/>
      <w:r>
        <w:t xml:space="preserve">Pratt, D. B., and Clark, L. G. (2001). </w:t>
      </w:r>
      <w:r>
        <w:rPr>
          <w:i/>
          <w:iCs/>
        </w:rPr>
        <w:t>Amaranthus rudis</w:t>
      </w:r>
      <w:r>
        <w:t xml:space="preserve"> and </w:t>
      </w:r>
      <w:r>
        <w:rPr>
          <w:i/>
          <w:iCs/>
        </w:rPr>
        <w:t>A. tuberculatus</w:t>
      </w:r>
      <w:r>
        <w:t xml:space="preserve">, One species or two? </w:t>
      </w:r>
      <w:r>
        <w:rPr>
          <w:i/>
          <w:iCs/>
        </w:rPr>
        <w:t>The Journal of the Torrey Botanical Society</w:t>
      </w:r>
      <w:r>
        <w:t xml:space="preserve">, </w:t>
      </w:r>
      <w:r>
        <w:rPr>
          <w:i/>
          <w:iCs/>
        </w:rPr>
        <w:t>128</w:t>
      </w:r>
      <w:r>
        <w:t xml:space="preserve">(3), 282–296. </w:t>
      </w:r>
      <w:hyperlink r:id="rId23">
        <w:r>
          <w:rPr>
            <w:rStyle w:val="Hyperlink"/>
          </w:rPr>
          <w:t>https://doi.org/drxbzj</w:t>
        </w:r>
      </w:hyperlink>
    </w:p>
    <w:p w14:paraId="430A7057" w14:textId="77777777" w:rsidR="00F53BC9" w:rsidRDefault="006A5E3B">
      <w:pPr>
        <w:pStyle w:val="Bibliography"/>
      </w:pPr>
      <w:bookmarkStart w:id="62" w:name="ref-princeBenchmarkStudyIntroduction2012"/>
      <w:bookmarkEnd w:id="61"/>
      <w:r>
        <w:t>Prince, J. M., Shaw, D. R., Givens, W. A., Owen, M. D. K., Weller, S. C., Young, B. G., Wilson, R. G., and Jordan, D. L. (2012). Benchmark study: I. Introduction, weed population, and management trends from the benchmark surv</w:t>
      </w:r>
      <w:r>
        <w:t xml:space="preserve">ey 2010. </w:t>
      </w:r>
      <w:r>
        <w:rPr>
          <w:i/>
          <w:iCs/>
        </w:rPr>
        <w:t>Weed Technology</w:t>
      </w:r>
      <w:r>
        <w:t xml:space="preserve">, </w:t>
      </w:r>
      <w:r>
        <w:rPr>
          <w:i/>
          <w:iCs/>
        </w:rPr>
        <w:t>26</w:t>
      </w:r>
      <w:r>
        <w:t xml:space="preserve">(3), 525–530. </w:t>
      </w:r>
      <w:hyperlink r:id="rId24">
        <w:r>
          <w:rPr>
            <w:rStyle w:val="Hyperlink"/>
          </w:rPr>
          <w:t>https://doi.org/gdf4rc</w:t>
        </w:r>
      </w:hyperlink>
    </w:p>
    <w:p w14:paraId="0284994B" w14:textId="77777777" w:rsidR="00F53BC9" w:rsidRDefault="006A5E3B">
      <w:pPr>
        <w:pStyle w:val="Bibliography"/>
      </w:pPr>
      <w:bookmarkStart w:id="63" w:name="ref-ryanManagementFiltersSpecies2010"/>
      <w:bookmarkEnd w:id="62"/>
      <w:r>
        <w:t xml:space="preserve">Ryan, M. R., Smith, R. G., Mirsky, S. B., Mortensen, D. A., and Seidel, R. (2010). Management filters and species traits: Weed community assembly in </w:t>
      </w:r>
      <w:r>
        <w:t xml:space="preserve">long-term organic and conventional systems. </w:t>
      </w:r>
      <w:r>
        <w:rPr>
          <w:i/>
          <w:iCs/>
        </w:rPr>
        <w:t>Weed Science</w:t>
      </w:r>
      <w:r>
        <w:t xml:space="preserve">, </w:t>
      </w:r>
      <w:r>
        <w:rPr>
          <w:i/>
          <w:iCs/>
        </w:rPr>
        <w:t>58</w:t>
      </w:r>
      <w:r>
        <w:t xml:space="preserve">(3), 265–277. </w:t>
      </w:r>
      <w:hyperlink r:id="rId25">
        <w:r>
          <w:rPr>
            <w:rStyle w:val="Hyperlink"/>
          </w:rPr>
          <w:t>https://doi.org/cxhk78</w:t>
        </w:r>
      </w:hyperlink>
    </w:p>
    <w:p w14:paraId="33F98400" w14:textId="77777777" w:rsidR="00F53BC9" w:rsidRDefault="006A5E3B">
      <w:pPr>
        <w:pStyle w:val="Bibliography"/>
      </w:pPr>
      <w:bookmarkStart w:id="64" w:name="ref-smithAssemblyWeedCommunities2007"/>
      <w:bookmarkEnd w:id="63"/>
      <w:r>
        <w:t xml:space="preserve">Smith, R. G., and Gross, K. L. (2007). Assembly of weed communities along a crop diversity gradient. </w:t>
      </w:r>
      <w:r>
        <w:rPr>
          <w:i/>
          <w:iCs/>
        </w:rPr>
        <w:t>Journal of Appli</w:t>
      </w:r>
      <w:r>
        <w:rPr>
          <w:i/>
          <w:iCs/>
        </w:rPr>
        <w:t>ed Ecology</w:t>
      </w:r>
      <w:r>
        <w:t xml:space="preserve">, </w:t>
      </w:r>
      <w:r>
        <w:rPr>
          <w:i/>
          <w:iCs/>
        </w:rPr>
        <w:t>44</w:t>
      </w:r>
      <w:r>
        <w:t xml:space="preserve">(5), 1046–1056. </w:t>
      </w:r>
      <w:hyperlink r:id="rId26">
        <w:r>
          <w:rPr>
            <w:rStyle w:val="Hyperlink"/>
          </w:rPr>
          <w:t>https://doi.org/d8dvks</w:t>
        </w:r>
      </w:hyperlink>
    </w:p>
    <w:p w14:paraId="0649BEDC" w14:textId="77777777" w:rsidR="00F53BC9" w:rsidRDefault="006A5E3B">
      <w:pPr>
        <w:pStyle w:val="Bibliography"/>
      </w:pPr>
      <w:bookmarkStart w:id="65" w:name="ref-steckelCommonWaterhempAmaranthus2004"/>
      <w:bookmarkEnd w:id="64"/>
      <w:r>
        <w:t>Steckel, L. E., and Sprague, C. L. (2004). Common waterhemp (</w:t>
      </w:r>
      <w:r>
        <w:rPr>
          <w:i/>
          <w:iCs/>
        </w:rPr>
        <w:t>Amaranthus rudis</w:t>
      </w:r>
      <w:r>
        <w:t xml:space="preserve">) interference in corn. </w:t>
      </w:r>
      <w:r>
        <w:rPr>
          <w:i/>
          <w:iCs/>
        </w:rPr>
        <w:t>Wees</w:t>
      </w:r>
      <w:r>
        <w:t xml:space="preserve">, </w:t>
      </w:r>
      <w:r>
        <w:rPr>
          <w:i/>
          <w:iCs/>
        </w:rPr>
        <w:t>52</w:t>
      </w:r>
      <w:r>
        <w:t xml:space="preserve">(3), 359–364. </w:t>
      </w:r>
      <w:hyperlink r:id="rId27">
        <w:r>
          <w:rPr>
            <w:rStyle w:val="Hyperlink"/>
          </w:rPr>
          <w:t>https://doi.org/frc847</w:t>
        </w:r>
      </w:hyperlink>
    </w:p>
    <w:p w14:paraId="562BB3A5" w14:textId="77777777" w:rsidR="00F53BC9" w:rsidRDefault="006A5E3B">
      <w:pPr>
        <w:pStyle w:val="Bibliography"/>
      </w:pPr>
      <w:bookmarkStart w:id="66" w:name="ref-sweeney2008effect"/>
      <w:bookmarkEnd w:id="65"/>
      <w:r>
        <w:t xml:space="preserve">Sweeney, A. E., Renner, K. A., Laboski, C., and Davis, A. (2008). Effect of fertilizer nitrogen on weed emergence and growth. </w:t>
      </w:r>
      <w:r>
        <w:rPr>
          <w:i/>
          <w:iCs/>
        </w:rPr>
        <w:t>Weed Science</w:t>
      </w:r>
      <w:r>
        <w:t xml:space="preserve">, </w:t>
      </w:r>
      <w:r>
        <w:rPr>
          <w:i/>
          <w:iCs/>
        </w:rPr>
        <w:t>56</w:t>
      </w:r>
      <w:r>
        <w:t>(5), 714–721.</w:t>
      </w:r>
    </w:p>
    <w:p w14:paraId="6597A3D8" w14:textId="77777777" w:rsidR="00F53BC9" w:rsidRDefault="006A5E3B">
      <w:pPr>
        <w:pStyle w:val="Bibliography"/>
      </w:pPr>
      <w:bookmarkStart w:id="67" w:name="X89ff8b2de900915a8aaa392ac5b55d5814d2a68"/>
      <w:bookmarkEnd w:id="66"/>
      <w:r>
        <w:t xml:space="preserve">Tranel, P. J. (2021). Herbicide resistance in </w:t>
      </w:r>
      <w:r>
        <w:rPr>
          <w:i/>
          <w:iCs/>
        </w:rPr>
        <w:t>Amaranthus tuberculatus</w:t>
      </w:r>
      <w:r>
        <w:t xml:space="preserve">. </w:t>
      </w:r>
      <w:r>
        <w:rPr>
          <w:i/>
          <w:iCs/>
        </w:rPr>
        <w:t>Pe</w:t>
      </w:r>
      <w:r>
        <w:rPr>
          <w:i/>
          <w:iCs/>
        </w:rPr>
        <w:t>st Manag Sci</w:t>
      </w:r>
      <w:r>
        <w:t xml:space="preserve">, </w:t>
      </w:r>
      <w:r>
        <w:rPr>
          <w:i/>
          <w:iCs/>
        </w:rPr>
        <w:t>77</w:t>
      </w:r>
      <w:r>
        <w:t xml:space="preserve">(1), 43–54. </w:t>
      </w:r>
      <w:hyperlink r:id="rId28">
        <w:r>
          <w:rPr>
            <w:rStyle w:val="Hyperlink"/>
          </w:rPr>
          <w:t>https://doi.org/gjpz5w</w:t>
        </w:r>
      </w:hyperlink>
    </w:p>
    <w:p w14:paraId="05758CAF" w14:textId="77777777" w:rsidR="00F53BC9" w:rsidRDefault="006A5E3B">
      <w:pPr>
        <w:pStyle w:val="Bibliography"/>
      </w:pPr>
      <w:bookmarkStart w:id="68" w:name="ref-zimdahlNeedHistoricalPerspective2012"/>
      <w:bookmarkEnd w:id="67"/>
      <w:r>
        <w:t xml:space="preserve">Zimdahl, R. L. (2012). The need for historical perspective. In R. L. Zimdahl (Ed.), </w:t>
      </w:r>
      <w:r>
        <w:rPr>
          <w:i/>
          <w:iCs/>
        </w:rPr>
        <w:t>Weed Science - A Plea for Thought - Revisited</w:t>
      </w:r>
      <w:r>
        <w:t xml:space="preserve"> (pp. 1–23). Springer Netherlands.</w:t>
      </w:r>
      <w:r>
        <w:t xml:space="preserve"> </w:t>
      </w:r>
      <w:hyperlink r:id="rId29">
        <w:r>
          <w:rPr>
            <w:rStyle w:val="Hyperlink"/>
          </w:rPr>
          <w:t>https://doi.org/10.1007/978-94-007-2088-6_1</w:t>
        </w:r>
      </w:hyperlink>
      <w:bookmarkEnd w:id="38"/>
      <w:bookmarkEnd w:id="68"/>
    </w:p>
    <w:sectPr w:rsidR="00F53BC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Liebman, Matthew Z [AGRON]" w:date="2022-07-27T08:16:00Z" w:initials="LMZ[">
    <w:p w14:paraId="7481213E" w14:textId="77777777" w:rsidR="006E0E0E" w:rsidRDefault="006E0E0E" w:rsidP="00BD3C3C">
      <w:r>
        <w:rPr>
          <w:rStyle w:val="CommentReference"/>
        </w:rPr>
        <w:annotationRef/>
      </w:r>
      <w:r>
        <w:rPr>
          <w:sz w:val="20"/>
          <w:szCs w:val="20"/>
        </w:rPr>
        <w:t>Their work was NOT on A. tuberculatus.</w:t>
      </w:r>
    </w:p>
  </w:comment>
  <w:comment w:id="20" w:author="Liebman, Matthew Z [AGRON]" w:date="2022-07-27T08:21:00Z" w:initials="LMZ[">
    <w:p w14:paraId="605CB212" w14:textId="77777777" w:rsidR="00A1427D" w:rsidRDefault="00A1427D" w:rsidP="00EF181B">
      <w:r>
        <w:rPr>
          <w:rStyle w:val="CommentReference"/>
        </w:rPr>
        <w:annotationRef/>
      </w:r>
      <w:r>
        <w:rPr>
          <w:sz w:val="20"/>
          <w:szCs w:val="20"/>
        </w:rPr>
        <w:t xml:space="preserve">In this chapter, you </w:t>
      </w:r>
      <w:r>
        <w:rPr>
          <w:sz w:val="20"/>
          <w:szCs w:val="20"/>
          <w:u w:val="single"/>
        </w:rPr>
        <w:t>didn’t</w:t>
      </w:r>
      <w:r>
        <w:rPr>
          <w:sz w:val="20"/>
          <w:szCs w:val="20"/>
        </w:rPr>
        <w:t xml:space="preserve"> report information about seed banks and other underground aspect of the weed communities.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1213E" w15:done="0"/>
  <w15:commentEx w15:paraId="605CB2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72EE" w16cex:dateUtc="2022-07-27T13:16:00Z"/>
  <w16cex:commentExtensible w16cex:durableId="268B7408" w16cex:dateUtc="2022-07-27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1213E" w16cid:durableId="268B72EE"/>
  <w16cid:commentId w16cid:paraId="605CB212" w16cid:durableId="268B7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6E8D" w14:textId="77777777" w:rsidR="006A5E3B" w:rsidRDefault="006A5E3B">
      <w:pPr>
        <w:spacing w:after="0"/>
      </w:pPr>
      <w:r>
        <w:separator/>
      </w:r>
    </w:p>
  </w:endnote>
  <w:endnote w:type="continuationSeparator" w:id="0">
    <w:p w14:paraId="62701426" w14:textId="77777777" w:rsidR="006A5E3B" w:rsidRDefault="006A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6C7E1" w14:textId="77777777" w:rsidR="006A5E3B" w:rsidRDefault="006A5E3B">
      <w:r>
        <w:separator/>
      </w:r>
    </w:p>
  </w:footnote>
  <w:footnote w:type="continuationSeparator" w:id="0">
    <w:p w14:paraId="5E2A68D9" w14:textId="77777777" w:rsidR="006A5E3B" w:rsidRDefault="006A5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77A88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ebman, Matthew Z [AGRON]">
    <w15:presenceInfo w15:providerId="AD" w15:userId="S::mliebman@iastate.edu::28d82a51-c5a1-4aed-b7b1-cf2f9370c8e5"/>
  </w15:person>
  <w15:person w15:author="Nguyen, Huong T [AGRON]">
    <w15:presenceInfo w15:providerId="AD" w15:userId="S-1-5-21-1659004503-1450960922-1606980848-591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rQ0szAyNTc1MbdQ0lEKTi0uzszPAykwrAUAPobCRCwAAAA="/>
  </w:docVars>
  <w:rsids>
    <w:rsidRoot w:val="00F53BC9"/>
    <w:rsid w:val="001C3C5F"/>
    <w:rsid w:val="0031573C"/>
    <w:rsid w:val="006A5E3B"/>
    <w:rsid w:val="006E0E0E"/>
    <w:rsid w:val="007D0A6F"/>
    <w:rsid w:val="00A1427D"/>
    <w:rsid w:val="00BC13ED"/>
    <w:rsid w:val="00C02A53"/>
    <w:rsid w:val="00CB6CCE"/>
    <w:rsid w:val="00DC4E16"/>
    <w:rsid w:val="00F53B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E0F3"/>
  <w15:docId w15:val="{67455B6B-E2F1-1A4E-BBD5-E16B6AC4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02A53"/>
    <w:pPr>
      <w:spacing w:after="0"/>
    </w:pPr>
  </w:style>
  <w:style w:type="character" w:styleId="UnresolvedMention">
    <w:name w:val="Unresolved Mention"/>
    <w:basedOn w:val="DefaultParagraphFont"/>
    <w:uiPriority w:val="99"/>
    <w:semiHidden/>
    <w:unhideWhenUsed/>
    <w:rsid w:val="006E0E0E"/>
    <w:rPr>
      <w:color w:val="605E5C"/>
      <w:shd w:val="clear" w:color="auto" w:fill="E1DFDD"/>
    </w:rPr>
  </w:style>
  <w:style w:type="character" w:styleId="CommentReference">
    <w:name w:val="annotation reference"/>
    <w:basedOn w:val="DefaultParagraphFont"/>
    <w:semiHidden/>
    <w:unhideWhenUsed/>
    <w:rsid w:val="006E0E0E"/>
    <w:rPr>
      <w:sz w:val="16"/>
      <w:szCs w:val="16"/>
    </w:rPr>
  </w:style>
  <w:style w:type="paragraph" w:styleId="CommentText">
    <w:name w:val="annotation text"/>
    <w:basedOn w:val="Normal"/>
    <w:link w:val="CommentTextChar"/>
    <w:semiHidden/>
    <w:unhideWhenUsed/>
    <w:rsid w:val="006E0E0E"/>
    <w:rPr>
      <w:sz w:val="20"/>
      <w:szCs w:val="20"/>
    </w:rPr>
  </w:style>
  <w:style w:type="character" w:customStyle="1" w:styleId="CommentTextChar">
    <w:name w:val="Comment Text Char"/>
    <w:basedOn w:val="DefaultParagraphFont"/>
    <w:link w:val="CommentText"/>
    <w:semiHidden/>
    <w:rsid w:val="006E0E0E"/>
    <w:rPr>
      <w:sz w:val="20"/>
      <w:szCs w:val="20"/>
    </w:rPr>
  </w:style>
  <w:style w:type="paragraph" w:styleId="CommentSubject">
    <w:name w:val="annotation subject"/>
    <w:basedOn w:val="CommentText"/>
    <w:next w:val="CommentText"/>
    <w:link w:val="CommentSubjectChar"/>
    <w:semiHidden/>
    <w:unhideWhenUsed/>
    <w:rsid w:val="006E0E0E"/>
    <w:rPr>
      <w:b/>
      <w:bCs/>
    </w:rPr>
  </w:style>
  <w:style w:type="character" w:customStyle="1" w:styleId="CommentSubjectChar">
    <w:name w:val="Comment Subject Char"/>
    <w:basedOn w:val="CommentTextChar"/>
    <w:link w:val="CommentSubject"/>
    <w:semiHidden/>
    <w:rsid w:val="006E0E0E"/>
    <w:rPr>
      <w:b/>
      <w:bCs/>
      <w:sz w:val="20"/>
      <w:szCs w:val="20"/>
    </w:rPr>
  </w:style>
  <w:style w:type="paragraph" w:styleId="BalloonText">
    <w:name w:val="Balloon Text"/>
    <w:basedOn w:val="Normal"/>
    <w:link w:val="BalloonTextChar"/>
    <w:semiHidden/>
    <w:unhideWhenUsed/>
    <w:rsid w:val="00CB6CC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B6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74418">
      <w:bodyDiv w:val="1"/>
      <w:marLeft w:val="0"/>
      <w:marRight w:val="0"/>
      <w:marTop w:val="0"/>
      <w:marBottom w:val="0"/>
      <w:divBdr>
        <w:top w:val="none" w:sz="0" w:space="0" w:color="auto"/>
        <w:left w:val="none" w:sz="0" w:space="0" w:color="auto"/>
        <w:bottom w:val="none" w:sz="0" w:space="0" w:color="auto"/>
        <w:right w:val="none" w:sz="0" w:space="0" w:color="auto"/>
      </w:divBdr>
    </w:div>
    <w:div w:id="1178345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f36znx" TargetMode="External"/><Relationship Id="rId18" Type="http://schemas.openxmlformats.org/officeDocument/2006/relationships/hyperlink" Target="https://doi.org/dxmb34" TargetMode="External"/><Relationship Id="rId26" Type="http://schemas.openxmlformats.org/officeDocument/2006/relationships/hyperlink" Target="https://doi.org/d8dvks" TargetMode="External"/><Relationship Id="rId3" Type="http://schemas.openxmlformats.org/officeDocument/2006/relationships/settings" Target="settings.xml"/><Relationship Id="rId21" Type="http://schemas.openxmlformats.org/officeDocument/2006/relationships/hyperlink" Target="https://doi.org/gf5pdq" TargetMode="External"/><Relationship Id="rId7" Type="http://schemas.openxmlformats.org/officeDocument/2006/relationships/comments" Target="comments.xml"/><Relationship Id="rId12" Type="http://schemas.openxmlformats.org/officeDocument/2006/relationships/hyperlink" Target="https://doi.org/fkd3dj" TargetMode="External"/><Relationship Id="rId17" Type="http://schemas.openxmlformats.org/officeDocument/2006/relationships/hyperlink" Target="https://doi.org/dfvnmm" TargetMode="External"/><Relationship Id="rId25" Type="http://schemas.openxmlformats.org/officeDocument/2006/relationships/hyperlink" Target="https://doi.org/cxhk78"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doi.org/f93hz9" TargetMode="External"/><Relationship Id="rId20" Type="http://schemas.openxmlformats.org/officeDocument/2006/relationships/hyperlink" Target="https://doi.org/gjpz5c" TargetMode="External"/><Relationship Id="rId29" Type="http://schemas.openxmlformats.org/officeDocument/2006/relationships/hyperlink" Target="https://doi.org/10.1007/978-94-007-2088-6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bmncpf" TargetMode="External"/><Relationship Id="rId24" Type="http://schemas.openxmlformats.org/officeDocument/2006/relationships/hyperlink" Target="https://doi.org/gdf4r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cmhpxk" TargetMode="External"/><Relationship Id="rId23" Type="http://schemas.openxmlformats.org/officeDocument/2006/relationships/hyperlink" Target="https://doi.org/drxbzj" TargetMode="External"/><Relationship Id="rId28" Type="http://schemas.openxmlformats.org/officeDocument/2006/relationships/hyperlink" Target="https://doi.org/gjpz5w" TargetMode="External"/><Relationship Id="rId10" Type="http://schemas.openxmlformats.org/officeDocument/2006/relationships/hyperlink" Target="https://doi.org/b75t54" TargetMode="External"/><Relationship Id="rId19" Type="http://schemas.openxmlformats.org/officeDocument/2006/relationships/hyperlink" Target="https://doi.org/10.1016/B978-012378260-1/50010-5"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fp5qsm" TargetMode="External"/><Relationship Id="rId22" Type="http://schemas.openxmlformats.org/officeDocument/2006/relationships/hyperlink" Target="https://doi.org/f673ct" TargetMode="External"/><Relationship Id="rId27" Type="http://schemas.openxmlformats.org/officeDocument/2006/relationships/hyperlink" Target="https://doi.org/frc847" TargetMode="External"/><Relationship Id="rId30" Type="http://schemas.openxmlformats.org/officeDocument/2006/relationships/fontTable" Target="fontTab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Nguyen, Huong T [AGRON]</cp:lastModifiedBy>
  <cp:revision>2</cp:revision>
  <dcterms:created xsi:type="dcterms:W3CDTF">2022-07-27T22:03:00Z</dcterms:created>
  <dcterms:modified xsi:type="dcterms:W3CDTF">2022-07-27T22:03:00Z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G-intro.bib</vt:lpwstr>
  </property>
  <property fmtid="{D5CDD505-2E9C-101B-9397-08002B2CF9AE}" pid="3" name="csl">
    <vt:lpwstr>apa-no-ampersand.csl</vt:lpwstr>
  </property>
  <property fmtid="{D5CDD505-2E9C-101B-9397-08002B2CF9AE}" pid="4" name="output">
    <vt:lpwstr/>
  </property>
</Properties>
</file>