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3EFA" w14:textId="77777777" w:rsidR="007B098C" w:rsidRPr="009F1439" w:rsidRDefault="007B098C" w:rsidP="007B098C">
      <w:pPr>
        <w:pStyle w:val="Title"/>
        <w:spacing w:line="480" w:lineRule="auto"/>
        <w:rPr>
          <w:color w:val="000000" w:themeColor="text1"/>
        </w:rPr>
      </w:pPr>
      <w:r w:rsidRPr="009F1439">
        <w:rPr>
          <w:color w:val="000000" w:themeColor="text1"/>
        </w:rPr>
        <w:t xml:space="preserve">Effects of crop rotation on common waterhemp population dynamics: </w:t>
      </w:r>
      <w:commentRangeStart w:id="0"/>
      <w:r w:rsidRPr="009F1439">
        <w:rPr>
          <w:color w:val="000000" w:themeColor="text1"/>
        </w:rPr>
        <w:t>prospective and retrospective analyses</w:t>
      </w:r>
      <w:commentRangeEnd w:id="0"/>
      <w:r w:rsidR="005C0DA5">
        <w:rPr>
          <w:rStyle w:val="CommentReference"/>
          <w:rFonts w:asciiTheme="minorHAnsi" w:eastAsiaTheme="minorHAnsi" w:hAnsiTheme="minorHAnsi" w:cstheme="minorBidi"/>
          <w:b w:val="0"/>
          <w:bCs w:val="0"/>
          <w:color w:val="auto"/>
        </w:rPr>
        <w:commentReference w:id="0"/>
      </w:r>
    </w:p>
    <w:p w14:paraId="412FFDD9" w14:textId="77777777" w:rsidR="007B098C" w:rsidRDefault="007B098C" w:rsidP="007B098C">
      <w:pPr>
        <w:pStyle w:val="Heading1"/>
        <w:spacing w:line="480" w:lineRule="auto"/>
        <w:rPr>
          <w:color w:val="000000" w:themeColor="text1"/>
        </w:rPr>
      </w:pPr>
      <w:bookmarkStart w:id="1" w:name="introduction"/>
      <w:commentRangeStart w:id="2"/>
      <w:commentRangeStart w:id="3"/>
      <w:r>
        <w:rPr>
          <w:color w:val="000000" w:themeColor="text1"/>
        </w:rPr>
        <w:t>Abstract</w:t>
      </w:r>
      <w:commentRangeEnd w:id="2"/>
      <w:r w:rsidR="006B707F">
        <w:rPr>
          <w:rStyle w:val="CommentReference"/>
          <w:rFonts w:asciiTheme="minorHAnsi" w:eastAsiaTheme="minorHAnsi" w:hAnsiTheme="minorHAnsi" w:cstheme="minorBidi"/>
          <w:b w:val="0"/>
          <w:bCs w:val="0"/>
          <w:color w:val="auto"/>
        </w:rPr>
        <w:commentReference w:id="2"/>
      </w:r>
      <w:commentRangeEnd w:id="3"/>
      <w:r w:rsidR="0092081C">
        <w:rPr>
          <w:rStyle w:val="CommentReference"/>
          <w:rFonts w:asciiTheme="minorHAnsi" w:eastAsiaTheme="minorHAnsi" w:hAnsiTheme="minorHAnsi" w:cstheme="minorBidi"/>
          <w:b w:val="0"/>
          <w:bCs w:val="0"/>
          <w:color w:val="auto"/>
        </w:rPr>
        <w:commentReference w:id="3"/>
      </w:r>
    </w:p>
    <w:p w14:paraId="692A3F94" w14:textId="789BB023" w:rsidR="007B098C" w:rsidRPr="00FC1AD5" w:rsidRDefault="007B098C" w:rsidP="007B098C">
      <w:pPr>
        <w:pStyle w:val="FirstParagraph"/>
        <w:spacing w:line="480" w:lineRule="auto"/>
      </w:pPr>
      <w:r>
        <w:t xml:space="preserve">Crop bio-physiological characteristics and management requirements can affect weed populations’ dynamics differently. One way to examine such differences is to track changes in common waterhemp populations concerning the applied crop management using periodic matrices. </w:t>
      </w:r>
      <w:r w:rsidRPr="0092081C">
        <w:rPr>
          <w:highlight w:val="yellow"/>
          <w:rPrChange w:id="4" w:author="Schulte Moore, Lisa A [NREM]" w:date="2022-08-03T09:06:00Z">
            <w:rPr/>
          </w:rPrChange>
        </w:rPr>
        <w:t>We used a chain of six periodic matrices in each of nine crop environments crossed with two corn weed management regimes to project population trajectories in two scenarios of plant fecundity, representing two levels of control efficacy (high and low)</w:t>
      </w:r>
      <w:r>
        <w:t xml:space="preserve">. Each crop environment identifies a crop species (corn, soybean, oat, or alfalfa) in a rotation (2-year, 3-year, or 4-year). Only corn and soybean received chemical herbicide. Both literature and empirically measured data were used. The crop sequences in the 2-year, 3-year, and 4-year rotations are corn - soybean; corn - soybean - oat intercropped with red clover; and corn - soybean - oat intercropped with alfalfa - alfalfa. </w:t>
      </w:r>
      <w:r w:rsidRPr="00F442E3">
        <w:rPr>
          <w:highlight w:val="yellow"/>
          <w:rPrChange w:id="5" w:author="Schulte Moore, Lisa A [NREM]" w:date="2022-08-02T16:03:00Z">
            <w:rPr/>
          </w:rPrChange>
        </w:rPr>
        <w:t xml:space="preserve">Under the high control efficacy scenario, five waterhemp population </w:t>
      </w:r>
      <w:del w:id="6" w:author="Nguyen, Huong T [AGRON]" w:date="2022-08-02T14:54:00Z">
        <w:r w:rsidRPr="00F442E3" w:rsidDel="000E7FD9">
          <w:rPr>
            <w:highlight w:val="yellow"/>
            <w:rPrChange w:id="7" w:author="Schulte Moore, Lisa A [NREM]" w:date="2022-08-02T16:03:00Z">
              <w:rPr/>
            </w:rPrChange>
          </w:rPr>
          <w:delText xml:space="preserve">size </w:delText>
        </w:r>
      </w:del>
      <w:ins w:id="8" w:author="Nguyen, Huong T [AGRON]" w:date="2022-08-02T14:54:00Z">
        <w:r w:rsidR="000E7FD9" w:rsidRPr="00F442E3">
          <w:rPr>
            <w:highlight w:val="yellow"/>
            <w:rPrChange w:id="9" w:author="Schulte Moore, Lisa A [NREM]" w:date="2022-08-02T16:03:00Z">
              <w:rPr/>
            </w:rPrChange>
          </w:rPr>
          <w:t xml:space="preserve">sizes </w:t>
        </w:r>
      </w:ins>
      <w:r w:rsidRPr="00F442E3">
        <w:rPr>
          <w:highlight w:val="yellow"/>
          <w:rPrChange w:id="10" w:author="Schulte Moore, Lisa A [NREM]" w:date="2022-08-02T16:03:00Z">
            <w:rPr/>
          </w:rPrChange>
        </w:rPr>
        <w:t xml:space="preserve">declined at the annualized rate of </w:t>
      </w:r>
      <m:oMath>
        <m:r>
          <w:rPr>
            <w:rFonts w:ascii="Cambria Math" w:hAnsi="Cambria Math"/>
            <w:highlight w:val="yellow"/>
            <w:rPrChange w:id="11" w:author="Schulte Moore, Lisa A [NREM]" w:date="2022-08-02T16:03:00Z">
              <w:rPr>
                <w:rFonts w:ascii="Cambria Math" w:hAnsi="Cambria Math"/>
              </w:rPr>
            </w:rPrChange>
          </w:rPr>
          <m:t>λ</m:t>
        </m:r>
        <m:r>
          <m:rPr>
            <m:sty m:val="p"/>
          </m:rPr>
          <w:rPr>
            <w:rFonts w:ascii="Cambria Math" w:hAnsi="Cambria Math"/>
            <w:highlight w:val="yellow"/>
            <w:rPrChange w:id="12" w:author="Schulte Moore, Lisa A [NREM]" w:date="2022-08-02T16:03:00Z">
              <w:rPr>
                <w:rFonts w:ascii="Cambria Math" w:hAnsi="Cambria Math"/>
              </w:rPr>
            </w:rPrChange>
          </w:rPr>
          <m:t>=</m:t>
        </m:r>
        <m:r>
          <w:rPr>
            <w:rFonts w:ascii="Cambria Math" w:hAnsi="Cambria Math"/>
            <w:highlight w:val="yellow"/>
            <w:rPrChange w:id="13" w:author="Schulte Moore, Lisa A [NREM]" w:date="2022-08-02T16:03:00Z">
              <w:rPr>
                <w:rFonts w:ascii="Cambria Math" w:hAnsi="Cambria Math"/>
              </w:rPr>
            </w:rPrChange>
          </w:rPr>
          <m:t>0.7</m:t>
        </m:r>
      </m:oMath>
      <w:r w:rsidRPr="00F442E3">
        <w:rPr>
          <w:highlight w:val="yellow"/>
          <w:rPrChange w:id="14" w:author="Schulte Moore, Lisa A [NREM]" w:date="2022-08-02T16:03:00Z">
            <w:rPr/>
          </w:rPrChange>
        </w:rPr>
        <w:t xml:space="preserve"> to </w:t>
      </w:r>
      <m:oMath>
        <m:r>
          <w:rPr>
            <w:rFonts w:ascii="Cambria Math" w:hAnsi="Cambria Math"/>
            <w:highlight w:val="yellow"/>
            <w:rPrChange w:id="15" w:author="Schulte Moore, Lisa A [NREM]" w:date="2022-08-02T16:03:00Z">
              <w:rPr>
                <w:rFonts w:ascii="Cambria Math" w:hAnsi="Cambria Math"/>
              </w:rPr>
            </w:rPrChange>
          </w:rPr>
          <m:t>λ</m:t>
        </m:r>
        <m:r>
          <m:rPr>
            <m:sty m:val="p"/>
          </m:rPr>
          <w:rPr>
            <w:rFonts w:ascii="Cambria Math" w:hAnsi="Cambria Math"/>
            <w:highlight w:val="yellow"/>
            <w:rPrChange w:id="16" w:author="Schulte Moore, Lisa A [NREM]" w:date="2022-08-02T16:03:00Z">
              <w:rPr>
                <w:rFonts w:ascii="Cambria Math" w:hAnsi="Cambria Math"/>
              </w:rPr>
            </w:rPrChange>
          </w:rPr>
          <m:t>= 0.9</m:t>
        </m:r>
      </m:oMath>
      <w:r w:rsidRPr="00F442E3">
        <w:rPr>
          <w:rFonts w:eastAsiaTheme="minorEastAsia"/>
          <w:highlight w:val="yellow"/>
          <w:rPrChange w:id="17" w:author="Schulte Moore, Lisa A [NREM]" w:date="2022-08-02T16:03:00Z">
            <w:rPr>
              <w:rFonts w:eastAsiaTheme="minorEastAsia"/>
            </w:rPr>
          </w:rPrChange>
        </w:rPr>
        <w:t>, but the waterhemp population size in the 4-year rotation with low herbicide corn weed management slightly increased (</w:t>
      </w:r>
      <m:oMath>
        <m:r>
          <w:rPr>
            <w:rFonts w:ascii="Cambria Math" w:hAnsi="Cambria Math"/>
            <w:highlight w:val="yellow"/>
            <w:rPrChange w:id="18" w:author="Schulte Moore, Lisa A [NREM]" w:date="2022-08-02T16:03:00Z">
              <w:rPr>
                <w:rFonts w:ascii="Cambria Math" w:hAnsi="Cambria Math"/>
              </w:rPr>
            </w:rPrChange>
          </w:rPr>
          <m:t>λ</m:t>
        </m:r>
        <m:r>
          <m:rPr>
            <m:sty m:val="p"/>
          </m:rPr>
          <w:rPr>
            <w:rFonts w:ascii="Cambria Math" w:hAnsi="Cambria Math"/>
            <w:highlight w:val="yellow"/>
            <w:rPrChange w:id="19" w:author="Schulte Moore, Lisa A [NREM]" w:date="2022-08-02T16:03:00Z">
              <w:rPr>
                <w:rFonts w:ascii="Cambria Math" w:hAnsi="Cambria Math"/>
              </w:rPr>
            </w:rPrChange>
          </w:rPr>
          <m:t>=</m:t>
        </m:r>
        <m:r>
          <w:rPr>
            <w:rFonts w:ascii="Cambria Math" w:hAnsi="Cambria Math"/>
            <w:highlight w:val="yellow"/>
            <w:rPrChange w:id="20" w:author="Schulte Moore, Lisa A [NREM]" w:date="2022-08-02T16:03:00Z">
              <w:rPr>
                <w:rFonts w:ascii="Cambria Math" w:hAnsi="Cambria Math"/>
              </w:rPr>
            </w:rPrChange>
          </w:rPr>
          <m:t>1.4</m:t>
        </m:r>
      </m:oMath>
      <w:r w:rsidRPr="00F442E3">
        <w:rPr>
          <w:rFonts w:eastAsiaTheme="minorEastAsia"/>
          <w:highlight w:val="yellow"/>
          <w:rPrChange w:id="21" w:author="Schulte Moore, Lisa A [NREM]" w:date="2022-08-02T16:03:00Z">
            <w:rPr>
              <w:rFonts w:eastAsiaTheme="minorEastAsia"/>
            </w:rPr>
          </w:rPrChange>
        </w:rPr>
        <w:t xml:space="preserve">). </w:t>
      </w:r>
      <w:r w:rsidRPr="00F442E3">
        <w:rPr>
          <w:highlight w:val="yellow"/>
          <w:rPrChange w:id="22" w:author="Schulte Moore, Lisa A [NREM]" w:date="2022-08-02T16:03:00Z">
            <w:rPr/>
          </w:rPrChange>
        </w:rPr>
        <w:t>Under the low control efficacy scenario, waterhemp population sizes increased the fastest in the 2-year rotation (</w:t>
      </w:r>
      <m:oMath>
        <m:r>
          <w:rPr>
            <w:rFonts w:ascii="Cambria Math" w:hAnsi="Cambria Math"/>
            <w:highlight w:val="yellow"/>
            <w:rPrChange w:id="23" w:author="Schulte Moore, Lisa A [NREM]" w:date="2022-08-02T16:03:00Z">
              <w:rPr>
                <w:rFonts w:ascii="Cambria Math" w:hAnsi="Cambria Math"/>
              </w:rPr>
            </w:rPrChange>
          </w:rPr>
          <m:t>λ</m:t>
        </m:r>
        <m:r>
          <m:rPr>
            <m:sty m:val="p"/>
          </m:rPr>
          <w:rPr>
            <w:rFonts w:ascii="Cambria Math" w:hAnsi="Cambria Math"/>
            <w:highlight w:val="yellow"/>
            <w:rPrChange w:id="24" w:author="Schulte Moore, Lisa A [NREM]" w:date="2022-08-02T16:03:00Z">
              <w:rPr>
                <w:rFonts w:ascii="Cambria Math" w:hAnsi="Cambria Math"/>
              </w:rPr>
            </w:rPrChange>
          </w:rPr>
          <m:t>=</m:t>
        </m:r>
        <m:r>
          <w:rPr>
            <w:rFonts w:ascii="Cambria Math" w:hAnsi="Cambria Math"/>
            <w:highlight w:val="yellow"/>
            <w:rPrChange w:id="25" w:author="Schulte Moore, Lisa A [NREM]" w:date="2022-08-02T16:03:00Z">
              <w:rPr>
                <w:rFonts w:ascii="Cambria Math" w:hAnsi="Cambria Math"/>
              </w:rPr>
            </w:rPrChange>
          </w:rPr>
          <m:t>59.4</m:t>
        </m:r>
      </m:oMath>
      <w:r w:rsidRPr="00F442E3">
        <w:rPr>
          <w:highlight w:val="yellow"/>
          <w:rPrChange w:id="26" w:author="Schulte Moore, Lisa A [NREM]" w:date="2022-08-02T16:03:00Z">
            <w:rPr/>
          </w:rPrChange>
        </w:rPr>
        <w:t xml:space="preserve"> to </w:t>
      </w:r>
      <m:oMath>
        <m:r>
          <w:rPr>
            <w:rFonts w:ascii="Cambria Math" w:hAnsi="Cambria Math"/>
            <w:highlight w:val="yellow"/>
            <w:rPrChange w:id="27" w:author="Schulte Moore, Lisa A [NREM]" w:date="2022-08-02T16:03:00Z">
              <w:rPr>
                <w:rFonts w:ascii="Cambria Math" w:hAnsi="Cambria Math"/>
              </w:rPr>
            </w:rPrChange>
          </w:rPr>
          <m:t>λ</m:t>
        </m:r>
        <m:r>
          <m:rPr>
            <m:sty m:val="p"/>
          </m:rPr>
          <w:rPr>
            <w:rFonts w:ascii="Cambria Math" w:hAnsi="Cambria Math"/>
            <w:highlight w:val="yellow"/>
            <w:rPrChange w:id="28" w:author="Schulte Moore, Lisa A [NREM]" w:date="2022-08-02T16:03:00Z">
              <w:rPr>
                <w:rFonts w:ascii="Cambria Math" w:hAnsi="Cambria Math"/>
              </w:rPr>
            </w:rPrChange>
          </w:rPr>
          <m:t>=</m:t>
        </m:r>
        <m:r>
          <w:rPr>
            <w:rFonts w:ascii="Cambria Math" w:hAnsi="Cambria Math"/>
            <w:highlight w:val="yellow"/>
            <w:rPrChange w:id="29" w:author="Schulte Moore, Lisa A [NREM]" w:date="2022-08-02T16:03:00Z">
              <w:rPr>
                <w:rFonts w:ascii="Cambria Math" w:hAnsi="Cambria Math"/>
              </w:rPr>
            </w:rPrChange>
          </w:rPr>
          <m:t>333.3</m:t>
        </m:r>
      </m:oMath>
      <w:r w:rsidRPr="00F442E3">
        <w:rPr>
          <w:highlight w:val="yellow"/>
          <w:rPrChange w:id="30" w:author="Schulte Moore, Lisa A [NREM]" w:date="2022-08-02T16:03:00Z">
            <w:rPr/>
          </w:rPrChange>
        </w:rPr>
        <w:t>) and the slowest in the 4-year rotation (</w:t>
      </w:r>
      <m:oMath>
        <m:r>
          <w:rPr>
            <w:rFonts w:ascii="Cambria Math" w:hAnsi="Cambria Math"/>
            <w:highlight w:val="yellow"/>
            <w:rPrChange w:id="31" w:author="Schulte Moore, Lisa A [NREM]" w:date="2022-08-02T16:03:00Z">
              <w:rPr>
                <w:rFonts w:ascii="Cambria Math" w:hAnsi="Cambria Math"/>
              </w:rPr>
            </w:rPrChange>
          </w:rPr>
          <m:t>λ</m:t>
        </m:r>
        <m:r>
          <m:rPr>
            <m:sty m:val="p"/>
          </m:rPr>
          <w:rPr>
            <w:rFonts w:ascii="Cambria Math" w:hAnsi="Cambria Math"/>
            <w:highlight w:val="yellow"/>
            <w:rPrChange w:id="32" w:author="Schulte Moore, Lisa A [NREM]" w:date="2022-08-02T16:03:00Z">
              <w:rPr>
                <w:rFonts w:ascii="Cambria Math" w:hAnsi="Cambria Math"/>
              </w:rPr>
            </w:rPrChange>
          </w:rPr>
          <m:t>=</m:t>
        </m:r>
        <m:r>
          <w:rPr>
            <w:rFonts w:ascii="Cambria Math" w:hAnsi="Cambria Math"/>
            <w:highlight w:val="yellow"/>
            <w:rPrChange w:id="33" w:author="Schulte Moore, Lisa A [NREM]" w:date="2022-08-02T16:03:00Z">
              <w:rPr>
                <w:rFonts w:ascii="Cambria Math" w:hAnsi="Cambria Math"/>
              </w:rPr>
            </w:rPrChange>
          </w:rPr>
          <m:t>10.5</m:t>
        </m:r>
      </m:oMath>
      <w:r w:rsidRPr="00F442E3">
        <w:rPr>
          <w:highlight w:val="yellow"/>
          <w:rPrChange w:id="34" w:author="Schulte Moore, Lisa A [NREM]" w:date="2022-08-02T16:03:00Z">
            <w:rPr/>
          </w:rPrChange>
        </w:rPr>
        <w:t xml:space="preserve"> to </w:t>
      </w:r>
      <m:oMath>
        <m:r>
          <w:rPr>
            <w:rFonts w:ascii="Cambria Math" w:hAnsi="Cambria Math"/>
            <w:highlight w:val="yellow"/>
            <w:rPrChange w:id="35" w:author="Schulte Moore, Lisa A [NREM]" w:date="2022-08-02T16:03:00Z">
              <w:rPr>
                <w:rFonts w:ascii="Cambria Math" w:hAnsi="Cambria Math"/>
              </w:rPr>
            </w:rPrChange>
          </w:rPr>
          <m:t>λ</m:t>
        </m:r>
        <m:r>
          <m:rPr>
            <m:sty m:val="p"/>
          </m:rPr>
          <w:rPr>
            <w:rFonts w:ascii="Cambria Math" w:hAnsi="Cambria Math"/>
            <w:highlight w:val="yellow"/>
            <w:rPrChange w:id="36" w:author="Schulte Moore, Lisa A [NREM]" w:date="2022-08-02T16:03:00Z">
              <w:rPr>
                <w:rFonts w:ascii="Cambria Math" w:hAnsi="Cambria Math"/>
              </w:rPr>
            </w:rPrChange>
          </w:rPr>
          <m:t>=</m:t>
        </m:r>
        <m:r>
          <w:rPr>
            <w:rFonts w:ascii="Cambria Math" w:hAnsi="Cambria Math"/>
            <w:highlight w:val="yellow"/>
            <w:rPrChange w:id="37" w:author="Schulte Moore, Lisa A [NREM]" w:date="2022-08-02T16:03:00Z">
              <w:rPr>
                <w:rFonts w:ascii="Cambria Math" w:hAnsi="Cambria Math"/>
              </w:rPr>
            </w:rPrChange>
          </w:rPr>
          <m:t>14.7</m:t>
        </m:r>
      </m:oMath>
      <w:r w:rsidRPr="00F442E3">
        <w:rPr>
          <w:highlight w:val="yellow"/>
          <w:rPrChange w:id="38" w:author="Schulte Moore, Lisa A [NREM]" w:date="2022-08-02T16:03:00Z">
            <w:rPr/>
          </w:rPrChange>
        </w:rPr>
        <w:t xml:space="preserve">). The slower rates of population growth in the more </w:t>
      </w:r>
      <w:r w:rsidRPr="00F442E3">
        <w:rPr>
          <w:highlight w:val="yellow"/>
          <w:rPrChange w:id="39" w:author="Schulte Moore, Lisa A [NREM]" w:date="2022-08-02T16:03:00Z">
            <w:rPr/>
          </w:rPrChange>
        </w:rPr>
        <w:lastRenderedPageBreak/>
        <w:t xml:space="preserve">diverse rotation were attributed to declining </w:t>
      </w:r>
      <m:oMath>
        <m:r>
          <w:rPr>
            <w:rFonts w:ascii="Cambria Math" w:hAnsi="Cambria Math"/>
            <w:highlight w:val="yellow"/>
            <w:rPrChange w:id="40" w:author="Schulte Moore, Lisa A [NREM]" w:date="2022-08-02T16:03:00Z">
              <w:rPr>
                <w:rFonts w:ascii="Cambria Math" w:hAnsi="Cambria Math"/>
              </w:rPr>
            </w:rPrChange>
          </w:rPr>
          <m:t>λ</m:t>
        </m:r>
      </m:oMath>
      <w:r w:rsidRPr="00F442E3">
        <w:rPr>
          <w:highlight w:val="yellow"/>
          <w:rPrChange w:id="41" w:author="Schulte Moore, Lisa A [NREM]" w:date="2022-08-02T16:03:00Z">
            <w:rPr/>
          </w:rPrChange>
        </w:rPr>
        <w:t xml:space="preserve"> in the oat, red clover, and alfalfa crop environments that are cool-season crops. In addition to population projection, we examined the seed production and mature plant density thresholds in the three rotations for stabilizing population size using the inputs from the low-efficacy scenario. The difference in seed production and mature plant density thresholds was more pronounced between the 2-year and 4-year rotations </w:t>
      </w:r>
      <w:del w:id="42" w:author="Nguyen, Huong T [AGRON]" w:date="2022-08-02T14:00:00Z">
        <w:r w:rsidRPr="00F442E3" w:rsidDel="00DE1CA8">
          <w:rPr>
            <w:highlight w:val="yellow"/>
            <w:rPrChange w:id="43" w:author="Schulte Moore, Lisa A [NREM]" w:date="2022-08-02T16:03:00Z">
              <w:rPr/>
            </w:rPrChange>
          </w:rPr>
          <w:delText>a</w:delText>
        </w:r>
      </w:del>
      <w:r w:rsidRPr="00F442E3">
        <w:rPr>
          <w:highlight w:val="yellow"/>
          <w:rPrChange w:id="44" w:author="Schulte Moore, Lisa A [NREM]" w:date="2022-08-02T16:03:00Z">
            <w:rPr/>
          </w:rPrChange>
        </w:rPr>
        <w:t xml:space="preserve">than any other pairwise </w:t>
      </w:r>
      <w:commentRangeStart w:id="45"/>
      <w:r w:rsidRPr="00F442E3">
        <w:rPr>
          <w:highlight w:val="yellow"/>
          <w:rPrChange w:id="46" w:author="Schulte Moore, Lisa A [NREM]" w:date="2022-08-02T16:03:00Z">
            <w:rPr/>
          </w:rPrChange>
        </w:rPr>
        <w:t>comparison</w:t>
      </w:r>
      <w:commentRangeEnd w:id="45"/>
      <w:r w:rsidR="00F442E3">
        <w:rPr>
          <w:rStyle w:val="CommentReference"/>
        </w:rPr>
        <w:commentReference w:id="45"/>
      </w:r>
      <w:r w:rsidRPr="00F442E3">
        <w:rPr>
          <w:highlight w:val="yellow"/>
          <w:rPrChange w:id="47" w:author="Schulte Moore, Lisa A [NREM]" w:date="2022-08-02T16:03:00Z">
            <w:rPr/>
          </w:rPrChange>
        </w:rPr>
        <w:t>.</w:t>
      </w:r>
    </w:p>
    <w:p w14:paraId="14D5F120" w14:textId="77777777" w:rsidR="007B098C" w:rsidRPr="009F1439" w:rsidRDefault="007B098C" w:rsidP="007B098C">
      <w:pPr>
        <w:pStyle w:val="Heading1"/>
        <w:spacing w:line="480" w:lineRule="auto"/>
        <w:rPr>
          <w:color w:val="000000" w:themeColor="text1"/>
        </w:rPr>
      </w:pPr>
      <w:r w:rsidRPr="009F1439">
        <w:rPr>
          <w:color w:val="000000" w:themeColor="text1"/>
        </w:rPr>
        <w:t>Introduction</w:t>
      </w:r>
    </w:p>
    <w:p w14:paraId="6E9022BA" w14:textId="77777777" w:rsidR="007B098C" w:rsidRPr="009F1439" w:rsidRDefault="007B098C" w:rsidP="007B098C">
      <w:pPr>
        <w:pStyle w:val="FirstParagraph"/>
        <w:spacing w:line="480" w:lineRule="auto"/>
        <w:rPr>
          <w:color w:val="000000" w:themeColor="text1"/>
        </w:rPr>
      </w:pPr>
      <w:r w:rsidRPr="009F1439">
        <w:rPr>
          <w:color w:val="000000" w:themeColor="text1"/>
        </w:rPr>
        <w:t>In arable land, a low-density weed seedbank is highly desired. A weed species’ seedbank persistence is often influenced by multiple factors, including burial depth, tillage regime, and crop environment (Steckel et al., 2007). Common waterhemp (</w:t>
      </w:r>
      <w:r w:rsidRPr="009F1439">
        <w:rPr>
          <w:i/>
          <w:iCs/>
          <w:color w:val="000000" w:themeColor="text1"/>
        </w:rPr>
        <w:t>Amaranthus tuberculatus</w:t>
      </w:r>
      <w:r w:rsidRPr="009F1439">
        <w:rPr>
          <w:color w:val="000000" w:themeColor="text1"/>
        </w:rPr>
        <w:t xml:space="preserve"> (Moq.) J.D. Sauer) is an agronomically challenging weed species (Johnson et al., 2009; Prince et al., 2012) whose high fecundity, high relative growth rate (Heneghan and Johnson, 2017), rapid herbicide resistance development (Tranel, 2021), and extended emergence pattern (Buhler and Hartzler, 2001) can help maintain an abundant seedbank (Davis, 2008; Korres et al., 2018).</w:t>
      </w:r>
    </w:p>
    <w:p w14:paraId="2A912C10"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To increase labor use efficiency in waterhemp management and to better regulate the weed’s population dynamics, it is helpful to know possible choke points throughout the weed’s life cycle, where intervention can substantially reduce the population growth rate. Following the population in </w:t>
      </w:r>
      <w:r>
        <w:rPr>
          <w:color w:val="000000" w:themeColor="text1"/>
        </w:rPr>
        <w:t>complete</w:t>
      </w:r>
      <w:r w:rsidRPr="009F1439">
        <w:rPr>
          <w:color w:val="000000" w:themeColor="text1"/>
        </w:rPr>
        <w:t xml:space="preserve"> life cycles in different crop environments can help identify the choke points where management could be focused (Caswell, 2001). Combining demographic parameters from multiple sources and organizing them in different scenarios can facilitate the </w:t>
      </w:r>
      <w:r w:rsidRPr="009F1439">
        <w:rPr>
          <w:color w:val="000000" w:themeColor="text1"/>
        </w:rPr>
        <w:lastRenderedPageBreak/>
        <w:t>evaluation of population responses without extensive field measurement (Caswell, 2001; Davis, 2002; Ullrich, 2000). In addition, retrospective perturbation analysis can be used to examine how a population would change if changes occurred at different points throughout the species’ life cycle (Caswell, 2001; Davis, 2002; Ullrich, 2000).</w:t>
      </w:r>
    </w:p>
    <w:p w14:paraId="1E542A45" w14:textId="32395E85" w:rsidR="007B098C" w:rsidRPr="009F1439" w:rsidRDefault="007B098C" w:rsidP="007B098C">
      <w:pPr>
        <w:pStyle w:val="BodyText"/>
        <w:spacing w:line="480" w:lineRule="auto"/>
        <w:rPr>
          <w:color w:val="000000" w:themeColor="text1"/>
        </w:rPr>
      </w:pPr>
      <w:r w:rsidRPr="009F1439">
        <w:rPr>
          <w:color w:val="000000" w:themeColor="text1"/>
        </w:rPr>
        <w:t>Interseeding red clover (</w:t>
      </w:r>
      <w:r w:rsidRPr="009F1439">
        <w:rPr>
          <w:i/>
          <w:iCs/>
          <w:color w:val="000000" w:themeColor="text1"/>
        </w:rPr>
        <w:t>Trifolium pratense</w:t>
      </w:r>
      <w:r w:rsidRPr="009F1439">
        <w:rPr>
          <w:color w:val="000000" w:themeColor="text1"/>
        </w:rPr>
        <w:t xml:space="preserve"> L.) with wheat (</w:t>
      </w:r>
      <w:r w:rsidRPr="009F1439">
        <w:rPr>
          <w:i/>
          <w:iCs/>
          <w:color w:val="000000" w:themeColor="text1"/>
        </w:rPr>
        <w:t>Triticum aestivum</w:t>
      </w:r>
      <w:r w:rsidRPr="009F1439">
        <w:rPr>
          <w:color w:val="000000" w:themeColor="text1"/>
        </w:rPr>
        <w:t xml:space="preserve"> L.) followed by spring tillage delayed and reduced giant foxtail (</w:t>
      </w:r>
      <w:r w:rsidRPr="009F1439">
        <w:rPr>
          <w:i/>
          <w:iCs/>
          <w:color w:val="000000" w:themeColor="text1"/>
        </w:rPr>
        <w:t>Setaria faberi</w:t>
      </w:r>
      <w:r w:rsidRPr="009F1439">
        <w:rPr>
          <w:color w:val="000000" w:themeColor="text1"/>
        </w:rPr>
        <w:t xml:space="preserve"> </w:t>
      </w:r>
      <w:proofErr w:type="gramStart"/>
      <w:r w:rsidRPr="009F1439">
        <w:rPr>
          <w:color w:val="000000" w:themeColor="text1"/>
        </w:rPr>
        <w:t>Herrm )</w:t>
      </w:r>
      <w:proofErr w:type="gramEnd"/>
      <w:r w:rsidRPr="009F1439">
        <w:rPr>
          <w:color w:val="000000" w:themeColor="text1"/>
        </w:rPr>
        <w:t xml:space="preserve"> seedling emergence as compared with three other interseeding and tillage timing combinations (Davis and Liebman, 2003). Cool-season crops, such as oat (</w:t>
      </w:r>
      <w:r w:rsidRPr="009F1439">
        <w:rPr>
          <w:i/>
          <w:iCs/>
          <w:color w:val="000000" w:themeColor="text1"/>
        </w:rPr>
        <w:t>Avena sativa</w:t>
      </w:r>
      <w:r w:rsidRPr="009F1439">
        <w:rPr>
          <w:color w:val="000000" w:themeColor="text1"/>
        </w:rPr>
        <w:t xml:space="preserve"> L.), red clover, and alfalfa (</w:t>
      </w:r>
      <w:r w:rsidRPr="009F1439">
        <w:rPr>
          <w:i/>
          <w:iCs/>
          <w:color w:val="000000" w:themeColor="text1"/>
        </w:rPr>
        <w:t>Medicago sativa</w:t>
      </w:r>
      <w:r w:rsidRPr="009F1439">
        <w:rPr>
          <w:color w:val="000000" w:themeColor="text1"/>
        </w:rPr>
        <w:t xml:space="preserve"> L.), can be planted in early spring or the fall and overwinter to limit waterhemp’s exposure to sunlight at the time of its emergence. Our search of the current literature did not return any information on waterhemp’s population dynamics in other cool-season crops, so we measured the following characteristics of waterhemp in cool-season crop environments: plant fecundity (Nguyen and Liebman, 2022a), soil seedbank density, the timing of seedling emergence and resultant densities, and plant survival</w:t>
      </w:r>
      <w:ins w:id="48" w:author="Nguyen, Huong T [AGRON]" w:date="2022-08-02T13:08:00Z">
        <w:r w:rsidR="004A41F9">
          <w:rPr>
            <w:color w:val="000000" w:themeColor="text1"/>
          </w:rPr>
          <w:t xml:space="preserve"> (from seedling to mature)</w:t>
        </w:r>
      </w:ins>
      <w:r w:rsidRPr="009F1439">
        <w:rPr>
          <w:color w:val="000000" w:themeColor="text1"/>
        </w:rPr>
        <w:t>.</w:t>
      </w:r>
    </w:p>
    <w:p w14:paraId="1DE66559" w14:textId="7F0DEF7C" w:rsidR="007B098C" w:rsidRPr="009F1439" w:rsidRDefault="007B098C" w:rsidP="007B098C">
      <w:pPr>
        <w:pStyle w:val="BodyText"/>
        <w:spacing w:line="480" w:lineRule="auto"/>
        <w:rPr>
          <w:color w:val="000000" w:themeColor="text1"/>
        </w:rPr>
      </w:pPr>
      <w:r w:rsidRPr="009F1439">
        <w:rPr>
          <w:color w:val="000000" w:themeColor="text1"/>
        </w:rPr>
        <w:t xml:space="preserve">Extending a conventional 2-year rotation of corn and soybean to contain oat, red clover, and alfalfa effectively maintained a weed community at an abundance level that did not coincide with a reduction in crop yields (Nguyen and Liebman, 2022b). </w:t>
      </w:r>
      <w:del w:id="49" w:author="Nguyen, Huong T [AGRON]" w:date="2022-08-02T13:07:00Z">
        <w:r w:rsidRPr="009F1439" w:rsidDel="004A41F9">
          <w:rPr>
            <w:color w:val="000000" w:themeColor="text1"/>
          </w:rPr>
          <w:delText xml:space="preserve">However, the effects of cropping system diversification on common waterhemp abundance were not clearly defined (Nguyen and Liebman, 2022b), </w:delText>
        </w:r>
      </w:del>
      <w:ins w:id="50" w:author="Nguyen, Huong T [AGRON]" w:date="2022-08-02T13:07:00Z">
        <w:r w:rsidR="004A41F9" w:rsidRPr="00F442E3">
          <w:rPr>
            <w:color w:val="000000" w:themeColor="text1"/>
            <w:highlight w:val="yellow"/>
            <w:rPrChange w:id="51" w:author="Schulte Moore, Lisa A [NREM]" w:date="2022-08-02T16:06:00Z">
              <w:rPr>
                <w:color w:val="000000" w:themeColor="text1"/>
              </w:rPr>
            </w:rPrChange>
          </w:rPr>
          <w:t>E</w:t>
        </w:r>
      </w:ins>
      <w:del w:id="52" w:author="Nguyen, Huong T [AGRON]" w:date="2022-08-02T13:07:00Z">
        <w:r w:rsidRPr="00F442E3" w:rsidDel="004A41F9">
          <w:rPr>
            <w:color w:val="000000" w:themeColor="text1"/>
            <w:highlight w:val="yellow"/>
            <w:rPrChange w:id="53" w:author="Schulte Moore, Lisa A [NREM]" w:date="2022-08-02T16:06:00Z">
              <w:rPr>
                <w:color w:val="000000" w:themeColor="text1"/>
              </w:rPr>
            </w:rPrChange>
          </w:rPr>
          <w:delText>e</w:delText>
        </w:r>
      </w:del>
      <w:r w:rsidRPr="00F442E3">
        <w:rPr>
          <w:color w:val="000000" w:themeColor="text1"/>
          <w:highlight w:val="yellow"/>
          <w:rPrChange w:id="54" w:author="Schulte Moore, Lisa A [NREM]" w:date="2022-08-02T16:06:00Z">
            <w:rPr>
              <w:color w:val="000000" w:themeColor="text1"/>
            </w:rPr>
          </w:rPrChange>
        </w:rPr>
        <w:t>ven though waterhemp’s reproductive potentials could be reduced without heavy reliance on herbicides (Nguyen and Liebman, 2022a)</w:t>
      </w:r>
      <w:ins w:id="55" w:author="Nguyen, Huong T [AGRON]" w:date="2022-08-02T13:07:00Z">
        <w:r w:rsidR="004A41F9" w:rsidRPr="00F442E3">
          <w:rPr>
            <w:color w:val="000000" w:themeColor="text1"/>
            <w:highlight w:val="yellow"/>
            <w:rPrChange w:id="56" w:author="Schulte Moore, Lisa A [NREM]" w:date="2022-08-02T16:06:00Z">
              <w:rPr>
                <w:color w:val="000000" w:themeColor="text1"/>
              </w:rPr>
            </w:rPrChange>
          </w:rPr>
          <w:t>, the effects of cropping system diversification on common waterhemp abundance were not clearly defined (Nguyen and Liebman, 2022b)</w:t>
        </w:r>
      </w:ins>
      <w:r w:rsidRPr="00F442E3">
        <w:rPr>
          <w:color w:val="000000" w:themeColor="text1"/>
          <w:highlight w:val="yellow"/>
          <w:rPrChange w:id="57" w:author="Schulte Moore, Lisa A [NREM]" w:date="2022-08-02T16:06:00Z">
            <w:rPr>
              <w:color w:val="000000" w:themeColor="text1"/>
            </w:rPr>
          </w:rPrChange>
        </w:rPr>
        <w:t>.</w:t>
      </w:r>
      <w:r w:rsidRPr="009F1439">
        <w:rPr>
          <w:color w:val="000000" w:themeColor="text1"/>
        </w:rPr>
        <w:t xml:space="preserve"> A heuristic model for waterhemp population dynamics in corn (</w:t>
      </w:r>
      <w:r w:rsidRPr="009F1439">
        <w:rPr>
          <w:i/>
          <w:iCs/>
          <w:color w:val="000000" w:themeColor="text1"/>
        </w:rPr>
        <w:t>Zea mays</w:t>
      </w:r>
      <w:r w:rsidRPr="009F1439">
        <w:rPr>
          <w:color w:val="000000" w:themeColor="text1"/>
        </w:rPr>
        <w:t xml:space="preserve"> </w:t>
      </w:r>
      <w:r w:rsidRPr="009F1439">
        <w:rPr>
          <w:color w:val="000000" w:themeColor="text1"/>
        </w:rPr>
        <w:lastRenderedPageBreak/>
        <w:t>L.) and soybean (</w:t>
      </w:r>
      <w:r w:rsidRPr="009F1439">
        <w:rPr>
          <w:i/>
          <w:iCs/>
          <w:color w:val="000000" w:themeColor="text1"/>
        </w:rPr>
        <w:t>Glycine max</w:t>
      </w:r>
      <w:r w:rsidRPr="009F1439">
        <w:rPr>
          <w:color w:val="000000" w:themeColor="text1"/>
        </w:rPr>
        <w:t xml:space="preserve"> (L.) Merr.) (two warm-season annual crops) with or without a rye (</w:t>
      </w:r>
      <w:r w:rsidRPr="009F1439">
        <w:rPr>
          <w:i/>
          <w:iCs/>
          <w:color w:val="000000" w:themeColor="text1"/>
        </w:rPr>
        <w:t>Secale cereale</w:t>
      </w:r>
      <w:r w:rsidRPr="009F1439">
        <w:rPr>
          <w:color w:val="000000" w:themeColor="text1"/>
        </w:rPr>
        <w:t xml:space="preserve"> L.) cover crop</w:t>
      </w:r>
      <w:ins w:id="58" w:author="Nguyen, Huong T [AGRON]" w:date="2022-08-02T13:07:00Z">
        <w:r w:rsidR="004A41F9">
          <w:rPr>
            <w:color w:val="000000" w:themeColor="text1"/>
          </w:rPr>
          <w:t xml:space="preserve"> (a cool-season species)</w:t>
        </w:r>
      </w:ins>
      <w:r w:rsidRPr="009F1439">
        <w:rPr>
          <w:color w:val="000000" w:themeColor="text1"/>
        </w:rPr>
        <w:t xml:space="preserve"> in between the corn and soybean phases indicated that the cover crop would provide minimal suppression of waterhemp population densities. To explore other options for regulating waterhemp population dynamics, we conducted a prospective analysis using a population matrix approach (Caswell, 2001; Davis, 2002; Ullrich, 2000). </w:t>
      </w:r>
    </w:p>
    <w:p w14:paraId="2ACAB75D" w14:textId="1AB75AC5" w:rsidR="007B098C" w:rsidRPr="009F1439" w:rsidRDefault="007B098C" w:rsidP="007B098C">
      <w:pPr>
        <w:pStyle w:val="BodyText"/>
        <w:spacing w:line="480" w:lineRule="auto"/>
        <w:rPr>
          <w:color w:val="000000" w:themeColor="text1"/>
        </w:rPr>
      </w:pPr>
      <w:r w:rsidRPr="009F1439">
        <w:rPr>
          <w:color w:val="000000" w:themeColor="text1"/>
        </w:rPr>
        <w:t xml:space="preserve">We employed a </w:t>
      </w:r>
      <w:r w:rsidRPr="00F442E3">
        <w:rPr>
          <w:color w:val="000000" w:themeColor="text1"/>
          <w:highlight w:val="yellow"/>
          <w:rPrChange w:id="59" w:author="Schulte Moore, Lisa A [NREM]" w:date="2022-08-02T16:08:00Z">
            <w:rPr>
              <w:color w:val="000000" w:themeColor="text1"/>
            </w:rPr>
          </w:rPrChange>
        </w:rPr>
        <w:t>periodic matrix model</w:t>
      </w:r>
      <w:r w:rsidRPr="009F1439">
        <w:rPr>
          <w:color w:val="000000" w:themeColor="text1"/>
        </w:rPr>
        <w:t xml:space="preserve"> (Caswell, 2001; Cousens and Mortimer, 1995) to </w:t>
      </w:r>
      <w:del w:id="60" w:author="Nguyen, Huong T [AGRON]" w:date="2022-08-02T14:02:00Z">
        <w:r w:rsidRPr="009F1439" w:rsidDel="00DE1CA8">
          <w:rPr>
            <w:color w:val="000000" w:themeColor="text1"/>
          </w:rPr>
          <w:delText xml:space="preserve">accommodate the </w:delText>
        </w:r>
      </w:del>
      <w:r w:rsidRPr="009F1439">
        <w:rPr>
          <w:color w:val="000000" w:themeColor="text1"/>
        </w:rPr>
        <w:t>examin</w:t>
      </w:r>
      <w:del w:id="61" w:author="Nguyen, Huong T [AGRON]" w:date="2022-08-02T14:02:00Z">
        <w:r w:rsidRPr="009F1439" w:rsidDel="00DE1CA8">
          <w:rPr>
            <w:color w:val="000000" w:themeColor="text1"/>
          </w:rPr>
          <w:delText>ation</w:delText>
        </w:r>
      </w:del>
      <w:ins w:id="62" w:author="Nguyen, Huong T [AGRON]" w:date="2022-08-02T14:02:00Z">
        <w:r w:rsidR="00DE1CA8">
          <w:rPr>
            <w:color w:val="000000" w:themeColor="text1"/>
          </w:rPr>
          <w:t>e</w:t>
        </w:r>
      </w:ins>
      <w:r w:rsidRPr="009F1439">
        <w:rPr>
          <w:color w:val="000000" w:themeColor="text1"/>
        </w:rPr>
        <w:t xml:space="preserve"> </w:t>
      </w:r>
      <w:del w:id="63" w:author="Nguyen, Huong T [AGRON]" w:date="2022-08-02T14:02:00Z">
        <w:r w:rsidRPr="009F1439" w:rsidDel="00DE1CA8">
          <w:rPr>
            <w:color w:val="000000" w:themeColor="text1"/>
          </w:rPr>
          <w:delText xml:space="preserve">of </w:delText>
        </w:r>
      </w:del>
      <w:r w:rsidRPr="009F1439">
        <w:rPr>
          <w:color w:val="000000" w:themeColor="text1"/>
        </w:rPr>
        <w:t>the effect</w:t>
      </w:r>
      <w:r>
        <w:rPr>
          <w:color w:val="000000" w:themeColor="text1"/>
        </w:rPr>
        <w:t>s</w:t>
      </w:r>
      <w:r w:rsidRPr="009F1439">
        <w:rPr>
          <w:color w:val="000000" w:themeColor="text1"/>
        </w:rPr>
        <w:t xml:space="preserve"> of various events, i.e., crop management activities, that occur throughout the life cycle of waterhemp on the population change rate</w:t>
      </w:r>
      <w:r>
        <w:rPr>
          <w:color w:val="000000" w:themeColor="text1"/>
        </w:rPr>
        <w:t>s</w:t>
      </w:r>
      <w:r w:rsidRPr="009F1439">
        <w:rPr>
          <w:color w:val="000000" w:themeColor="text1"/>
        </w:rPr>
        <w:t xml:space="preserve">, </w:t>
      </w:r>
      <m:oMath>
        <m:r>
          <w:rPr>
            <w:rFonts w:ascii="Cambria Math" w:hAnsi="Cambria Math"/>
            <w:color w:val="000000" w:themeColor="text1"/>
          </w:rPr>
          <m:t>λ</m:t>
        </m:r>
      </m:oMath>
      <w:r w:rsidRPr="009F1439">
        <w:rPr>
          <w:color w:val="000000" w:themeColor="text1"/>
        </w:rPr>
        <w:t xml:space="preserve">. We used the general equation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A</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(Caswell, 2001) to study </w:t>
      </w:r>
      <m:oMath>
        <m:r>
          <w:rPr>
            <w:rFonts w:ascii="Cambria Math" w:hAnsi="Cambria Math"/>
            <w:color w:val="000000" w:themeColor="text1"/>
          </w:rPr>
          <m:t>λ</m:t>
        </m:r>
      </m:oMath>
      <w:r w:rsidRPr="009F1439">
        <w:rPr>
          <w:color w:val="000000" w:themeColor="text1"/>
        </w:rPr>
        <w:t xml:space="preserve"> from one period to another. </w:t>
      </w:r>
      <w:commentRangeStart w:id="64"/>
      <w:commentRangeStart w:id="65"/>
      <w:r w:rsidRPr="009F1439">
        <w:rPr>
          <w:color w:val="000000" w:themeColor="text1"/>
        </w:rPr>
        <w:t>The waterhemp populations in our study were depth-structured for the soil seedbank and cohort-structured for plants</w:t>
      </w:r>
      <w:r>
        <w:rPr>
          <w:color w:val="000000" w:themeColor="text1"/>
        </w:rPr>
        <w:t>. The structure of the population helps accommodate different seed survival rates</w:t>
      </w:r>
      <w:r w:rsidRPr="009F1439">
        <w:rPr>
          <w:color w:val="000000" w:themeColor="text1"/>
        </w:rPr>
        <w:t xml:space="preserve"> (Buhler and Hartzler, 2001; Yenish et al., 1992) and</w:t>
      </w:r>
      <w:r>
        <w:rPr>
          <w:color w:val="000000" w:themeColor="text1"/>
        </w:rPr>
        <w:t xml:space="preserve"> seedling</w:t>
      </w:r>
      <w:r w:rsidRPr="009F1439">
        <w:rPr>
          <w:color w:val="000000" w:themeColor="text1"/>
        </w:rPr>
        <w:t xml:space="preserve"> emergence rates (Werle et al., 2014) from different depths, plant survival rates, plant size, and fecundity of different cohorts (Hartzler et al., 2004; Nordby and Hartzler, 2004).</w:t>
      </w:r>
      <w:commentRangeEnd w:id="64"/>
      <w:r>
        <w:rPr>
          <w:rStyle w:val="CommentReference"/>
        </w:rPr>
        <w:commentReference w:id="64"/>
      </w:r>
      <w:commentRangeEnd w:id="65"/>
      <w:r w:rsidR="00DE1CA8">
        <w:rPr>
          <w:rStyle w:val="CommentReference"/>
        </w:rPr>
        <w:commentReference w:id="65"/>
      </w:r>
    </w:p>
    <w:p w14:paraId="3DE92ED2" w14:textId="09AFE48D" w:rsidR="007B098C" w:rsidRPr="009F1439" w:rsidRDefault="007B098C" w:rsidP="007B098C">
      <w:pPr>
        <w:pStyle w:val="BodyText"/>
        <w:spacing w:line="480" w:lineRule="auto"/>
        <w:rPr>
          <w:color w:val="000000" w:themeColor="text1"/>
        </w:rPr>
      </w:pPr>
      <w:r w:rsidRPr="00F442E3">
        <w:rPr>
          <w:color w:val="000000" w:themeColor="text1"/>
          <w:highlight w:val="yellow"/>
          <w:rPrChange w:id="66" w:author="Schulte Moore, Lisa A [NREM]" w:date="2022-08-02T16:09:00Z">
            <w:rPr>
              <w:color w:val="000000" w:themeColor="text1"/>
            </w:rPr>
          </w:rPrChange>
        </w:rPr>
        <w:t>In addition, we simulated how a waterhemp population could be kept from increasing (</w:t>
      </w:r>
      <m:oMath>
        <m:r>
          <w:rPr>
            <w:rFonts w:ascii="Cambria Math" w:hAnsi="Cambria Math"/>
            <w:color w:val="000000" w:themeColor="text1"/>
            <w:highlight w:val="yellow"/>
            <w:rPrChange w:id="67" w:author="Schulte Moore, Lisa A [NREM]" w:date="2022-08-02T16:09:00Z">
              <w:rPr>
                <w:rFonts w:ascii="Cambria Math" w:hAnsi="Cambria Math"/>
                <w:color w:val="000000" w:themeColor="text1"/>
              </w:rPr>
            </w:rPrChange>
          </w:rPr>
          <m:t xml:space="preserve">λ </m:t>
        </m:r>
        <m:r>
          <w:rPr>
            <w:rFonts w:ascii="Cambria Math" w:hAnsi="Cambria Math"/>
            <w:i/>
            <w:color w:val="000000" w:themeColor="text1"/>
            <w:highlight w:val="yellow"/>
            <w:rPrChange w:id="68" w:author="Schulte Moore, Lisa A [NREM]" w:date="2022-08-02T16:09:00Z">
              <w:rPr>
                <w:rFonts w:ascii="Cambria Math" w:hAnsi="Cambria Math"/>
                <w:i/>
                <w:color w:val="000000" w:themeColor="text1"/>
              </w:rPr>
            </w:rPrChange>
          </w:rPr>
          <w:sym w:font="Symbol" w:char="F0BB"/>
        </m:r>
        <m:r>
          <w:rPr>
            <w:rFonts w:ascii="Cambria Math" w:hAnsi="Cambria Math"/>
            <w:color w:val="000000" w:themeColor="text1"/>
            <w:highlight w:val="yellow"/>
            <w:rPrChange w:id="69" w:author="Schulte Moore, Lisa A [NREM]" w:date="2022-08-02T16:09:00Z">
              <w:rPr>
                <w:rFonts w:ascii="Cambria Math" w:hAnsi="Cambria Math"/>
                <w:color w:val="000000" w:themeColor="text1"/>
              </w:rPr>
            </w:rPrChange>
          </w:rPr>
          <m:t xml:space="preserve"> 1</m:t>
        </m:r>
      </m:oMath>
      <w:r w:rsidRPr="00F442E3">
        <w:rPr>
          <w:color w:val="000000" w:themeColor="text1"/>
          <w:highlight w:val="yellow"/>
          <w:rPrChange w:id="70" w:author="Schulte Moore, Lisa A [NREM]" w:date="2022-08-02T16:09:00Z">
            <w:rPr>
              <w:color w:val="000000" w:themeColor="text1"/>
            </w:rPr>
          </w:rPrChange>
        </w:rPr>
        <w:t>)</w:t>
      </w:r>
      <w:ins w:id="71" w:author="Nguyen, Huong T [AGRON]" w:date="2022-08-02T13:02:00Z">
        <w:r w:rsidR="008E0060" w:rsidRPr="00F442E3">
          <w:rPr>
            <w:color w:val="000000" w:themeColor="text1"/>
            <w:highlight w:val="yellow"/>
            <w:rPrChange w:id="72" w:author="Schulte Moore, Lisa A [NREM]" w:date="2022-08-02T16:09:00Z">
              <w:rPr>
                <w:color w:val="000000" w:themeColor="text1"/>
              </w:rPr>
            </w:rPrChange>
          </w:rPr>
          <w:t xml:space="preserve"> by manipulating seed production (seeds m</w:t>
        </w:r>
        <w:r w:rsidR="008E0060" w:rsidRPr="00F442E3">
          <w:rPr>
            <w:color w:val="000000" w:themeColor="text1"/>
            <w:highlight w:val="yellow"/>
            <w:vertAlign w:val="superscript"/>
            <w:rPrChange w:id="73" w:author="Schulte Moore, Lisa A [NREM]" w:date="2022-08-02T16:09:00Z">
              <w:rPr>
                <w:color w:val="000000" w:themeColor="text1"/>
                <w:vertAlign w:val="superscript"/>
              </w:rPr>
            </w:rPrChange>
          </w:rPr>
          <w:t>-2</w:t>
        </w:r>
        <w:r w:rsidR="008E0060" w:rsidRPr="00F442E3">
          <w:rPr>
            <w:color w:val="000000" w:themeColor="text1"/>
            <w:highlight w:val="yellow"/>
            <w:rPrChange w:id="74" w:author="Schulte Moore, Lisa A [NREM]" w:date="2022-08-02T16:09:00Z">
              <w:rPr>
                <w:color w:val="000000" w:themeColor="text1"/>
              </w:rPr>
            </w:rPrChange>
          </w:rPr>
          <w:t>)</w:t>
        </w:r>
      </w:ins>
      <w:ins w:id="75" w:author="Nguyen, Huong T [AGRON]" w:date="2022-08-02T13:03:00Z">
        <w:r w:rsidR="008E0060" w:rsidRPr="00F442E3">
          <w:rPr>
            <w:color w:val="000000" w:themeColor="text1"/>
            <w:highlight w:val="yellow"/>
            <w:rPrChange w:id="76" w:author="Schulte Moore, Lisa A [NREM]" w:date="2022-08-02T16:09:00Z">
              <w:rPr>
                <w:color w:val="000000" w:themeColor="text1"/>
              </w:rPr>
            </w:rPrChange>
          </w:rPr>
          <w:t xml:space="preserve"> and mature plant density (plants m</w:t>
        </w:r>
        <w:r w:rsidR="008E0060" w:rsidRPr="00F442E3">
          <w:rPr>
            <w:color w:val="000000" w:themeColor="text1"/>
            <w:highlight w:val="yellow"/>
            <w:vertAlign w:val="superscript"/>
            <w:rPrChange w:id="77" w:author="Schulte Moore, Lisa A [NREM]" w:date="2022-08-02T16:09:00Z">
              <w:rPr>
                <w:color w:val="000000" w:themeColor="text1"/>
                <w:vertAlign w:val="superscript"/>
              </w:rPr>
            </w:rPrChange>
          </w:rPr>
          <w:t>-2</w:t>
        </w:r>
        <w:r w:rsidR="008E0060" w:rsidRPr="00F442E3">
          <w:rPr>
            <w:color w:val="000000" w:themeColor="text1"/>
            <w:highlight w:val="yellow"/>
            <w:rPrChange w:id="78" w:author="Schulte Moore, Lisa A [NREM]" w:date="2022-08-02T16:09:00Z">
              <w:rPr>
                <w:color w:val="000000" w:themeColor="text1"/>
              </w:rPr>
            </w:rPrChange>
          </w:rPr>
          <w:t xml:space="preserve">) </w:t>
        </w:r>
      </w:ins>
      <w:ins w:id="79" w:author="Nguyen, Huong T [AGRON]" w:date="2022-08-02T14:03:00Z">
        <w:r w:rsidR="00DE1CA8" w:rsidRPr="00F442E3">
          <w:rPr>
            <w:color w:val="000000" w:themeColor="text1"/>
            <w:highlight w:val="yellow"/>
            <w:rPrChange w:id="80" w:author="Schulte Moore, Lisa A [NREM]" w:date="2022-08-02T16:09:00Z">
              <w:rPr>
                <w:color w:val="000000" w:themeColor="text1"/>
              </w:rPr>
            </w:rPrChange>
          </w:rPr>
          <w:t xml:space="preserve">to establish two sets of </w:t>
        </w:r>
      </w:ins>
      <w:ins w:id="81" w:author="Nguyen, Huong T [AGRON]" w:date="2022-08-02T13:03:00Z">
        <w:r w:rsidR="008E0060" w:rsidRPr="00F442E3">
          <w:rPr>
            <w:color w:val="000000" w:themeColor="text1"/>
            <w:highlight w:val="yellow"/>
            <w:rPrChange w:id="82" w:author="Schulte Moore, Lisa A [NREM]" w:date="2022-08-02T16:09:00Z">
              <w:rPr>
                <w:color w:val="000000" w:themeColor="text1"/>
              </w:rPr>
            </w:rPrChange>
          </w:rPr>
          <w:t>thresholds</w:t>
        </w:r>
      </w:ins>
      <w:r w:rsidRPr="009F1439">
        <w:rPr>
          <w:color w:val="000000" w:themeColor="text1"/>
        </w:rPr>
        <w:t xml:space="preserve">.  We chose simulation over </w:t>
      </w:r>
      <w:r>
        <w:rPr>
          <w:color w:val="000000" w:themeColor="text1"/>
        </w:rPr>
        <w:t xml:space="preserve">a </w:t>
      </w:r>
      <w:r w:rsidRPr="009F1439">
        <w:rPr>
          <w:color w:val="000000" w:themeColor="text1"/>
        </w:rPr>
        <w:t xml:space="preserve">life-table response experiment (LTRE) </w:t>
      </w:r>
      <w:r>
        <w:rPr>
          <w:color w:val="000000" w:themeColor="text1"/>
        </w:rPr>
        <w:t xml:space="preserve">approach </w:t>
      </w:r>
      <w:r w:rsidRPr="009F1439">
        <w:rPr>
          <w:color w:val="000000" w:themeColor="text1"/>
        </w:rPr>
        <w:t xml:space="preserve">because we were interested in how the seedbank population changes in each crop rotation and because the available data set used in the projection exercise was different in only one sub-annual period: seed production.  LTRE would be more appropriate if there were more varying sub-annual periods.  </w:t>
      </w:r>
    </w:p>
    <w:p w14:paraId="35B6056E"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The modeling approach here combine</w:t>
      </w:r>
      <w:r>
        <w:rPr>
          <w:color w:val="000000" w:themeColor="text1"/>
        </w:rPr>
        <w:t>d</w:t>
      </w:r>
      <w:r w:rsidRPr="009F1439">
        <w:rPr>
          <w:color w:val="000000" w:themeColor="text1"/>
        </w:rPr>
        <w:t xml:space="preserve"> demographic parameters from the literature and empirical data from our fieldwork. </w:t>
      </w:r>
      <w:r w:rsidRPr="00F442E3">
        <w:rPr>
          <w:color w:val="000000" w:themeColor="text1"/>
          <w:highlight w:val="yellow"/>
          <w:rPrChange w:id="83" w:author="Schulte Moore, Lisa A [NREM]" w:date="2022-08-02T16:09:00Z">
            <w:rPr>
              <w:color w:val="000000" w:themeColor="text1"/>
            </w:rPr>
          </w:rPrChange>
        </w:rPr>
        <w:t>We hypothesized that extending a conventional 2-year rotation of corn and soybean with the cool-season crops oat, red clover, and alfalfa could accelerate the depletion of waterhemp seedbanks in the soil.</w:t>
      </w:r>
    </w:p>
    <w:p w14:paraId="22FB3051" w14:textId="77777777" w:rsidR="007B098C" w:rsidRPr="009F1439" w:rsidRDefault="007B098C" w:rsidP="007B098C">
      <w:pPr>
        <w:pStyle w:val="Heading1"/>
        <w:spacing w:line="480" w:lineRule="auto"/>
        <w:rPr>
          <w:color w:val="000000" w:themeColor="text1"/>
        </w:rPr>
      </w:pPr>
      <w:bookmarkStart w:id="84" w:name="materials-and-methods"/>
      <w:bookmarkEnd w:id="1"/>
      <w:r w:rsidRPr="009F1439">
        <w:rPr>
          <w:color w:val="000000" w:themeColor="text1"/>
        </w:rPr>
        <w:t>Materials and methods</w:t>
      </w:r>
    </w:p>
    <w:p w14:paraId="197967B9" w14:textId="77777777" w:rsidR="007B098C" w:rsidRPr="009F1439" w:rsidRDefault="007B098C" w:rsidP="007B098C">
      <w:pPr>
        <w:pStyle w:val="Heading3"/>
        <w:spacing w:line="480" w:lineRule="auto"/>
        <w:rPr>
          <w:color w:val="000000" w:themeColor="text1"/>
        </w:rPr>
      </w:pPr>
      <w:bookmarkStart w:id="85" w:name="experiment-design"/>
      <w:r w:rsidRPr="009F1439">
        <w:rPr>
          <w:color w:val="000000" w:themeColor="text1"/>
        </w:rPr>
        <w:t>Experiment design</w:t>
      </w:r>
    </w:p>
    <w:p w14:paraId="618CE4F1"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To study how common waterhemp’s demography differs in three cropping systems suitable for the Midwestern USA, we used a factorial experiment design with nine crop identities crossed with two weed management regimes. Crop identity was assigned to main plots and comprised the combination of crop species and rotation system. The different weed management regimes were assigned to split plots and comprised conventional versus low herbicide regimes applied to the corn phase of each of </w:t>
      </w:r>
      <w:r>
        <w:rPr>
          <w:color w:val="000000" w:themeColor="text1"/>
        </w:rPr>
        <w:t xml:space="preserve">the </w:t>
      </w:r>
      <w:r w:rsidRPr="009F1439">
        <w:rPr>
          <w:color w:val="000000" w:themeColor="text1"/>
        </w:rPr>
        <w:t xml:space="preserve">three rotation systems. The rotation systems used in this study </w:t>
      </w:r>
      <w:r>
        <w:rPr>
          <w:color w:val="000000" w:themeColor="text1"/>
        </w:rPr>
        <w:t>comprised</w:t>
      </w:r>
      <w:r w:rsidRPr="009F1439">
        <w:rPr>
          <w:color w:val="000000" w:themeColor="text1"/>
        </w:rPr>
        <w:t xml:space="preserve"> a 2-year corn-soybean rotation, a 3-year corn - soybean - oat (</w:t>
      </w:r>
      <w:r w:rsidRPr="009F1439">
        <w:rPr>
          <w:i/>
          <w:iCs/>
          <w:color w:val="000000" w:themeColor="text1"/>
        </w:rPr>
        <w:t>Avena sativa</w:t>
      </w:r>
      <w:r w:rsidRPr="009F1439">
        <w:rPr>
          <w:color w:val="000000" w:themeColor="text1"/>
        </w:rPr>
        <w:t xml:space="preserve"> L.) intercropped with red clover (</w:t>
      </w:r>
      <w:r w:rsidRPr="009F1439">
        <w:rPr>
          <w:i/>
          <w:iCs/>
          <w:color w:val="000000" w:themeColor="text1"/>
        </w:rPr>
        <w:t>Trifolium pratense</w:t>
      </w:r>
      <w:r w:rsidRPr="009F1439">
        <w:rPr>
          <w:color w:val="000000" w:themeColor="text1"/>
        </w:rPr>
        <w:t xml:space="preserve"> L.) rotation, and a 4-year corn - soybean - oat intercropped with alfalfa (</w:t>
      </w:r>
      <w:r w:rsidRPr="009F1439">
        <w:rPr>
          <w:i/>
          <w:iCs/>
          <w:color w:val="000000" w:themeColor="text1"/>
        </w:rPr>
        <w:t>Medicago sativa</w:t>
      </w:r>
      <w:r w:rsidRPr="009F1439">
        <w:rPr>
          <w:color w:val="000000" w:themeColor="text1"/>
        </w:rPr>
        <w:t xml:space="preserve"> L.) - alfalfa rotation. There were four replications of each crop identity x herbicide regime combination. Field plots were located at the Iowa State University Agricultural Engineering and Agronomy Research Farm in Boone County, Iowa, USA.</w:t>
      </w:r>
    </w:p>
    <w:p w14:paraId="7537EF5A" w14:textId="0568D282" w:rsidR="007B098C" w:rsidRPr="009F1439" w:rsidRDefault="007B098C" w:rsidP="007B098C">
      <w:pPr>
        <w:pStyle w:val="BodyText"/>
        <w:spacing w:line="480" w:lineRule="auto"/>
        <w:rPr>
          <w:color w:val="000000" w:themeColor="text1"/>
        </w:rPr>
      </w:pPr>
      <w:r w:rsidRPr="009F1439">
        <w:rPr>
          <w:color w:val="000000" w:themeColor="text1"/>
        </w:rPr>
        <w:t xml:space="preserve">The general experiment design was provided by Nguyen and Liebman (2022a), but a more </w:t>
      </w:r>
      <w:commentRangeStart w:id="86"/>
      <w:r w:rsidRPr="009F1439">
        <w:rPr>
          <w:color w:val="000000" w:themeColor="text1"/>
        </w:rPr>
        <w:t xml:space="preserve">explicit </w:t>
      </w:r>
      <w:commentRangeEnd w:id="86"/>
      <w:r w:rsidR="00EB2C2C">
        <w:rPr>
          <w:rStyle w:val="CommentReference"/>
        </w:rPr>
        <w:commentReference w:id="86"/>
      </w:r>
      <w:r w:rsidRPr="009F1439">
        <w:rPr>
          <w:color w:val="000000" w:themeColor="text1"/>
        </w:rPr>
        <w:t>description</w:t>
      </w:r>
      <w:ins w:id="87" w:author="Nguyen, Huong T [AGRON]" w:date="2022-08-02T14:04:00Z">
        <w:r w:rsidR="00DE1CA8">
          <w:rPr>
            <w:color w:val="000000" w:themeColor="text1"/>
          </w:rPr>
          <w:t>,</w:t>
        </w:r>
      </w:ins>
      <w:r w:rsidRPr="009F1439">
        <w:rPr>
          <w:color w:val="000000" w:themeColor="text1"/>
        </w:rPr>
        <w:t xml:space="preserve"> including tillage regimes used for each treatment</w:t>
      </w:r>
      <w:ins w:id="88" w:author="Nguyen, Huong T [AGRON]" w:date="2022-08-02T14:04:00Z">
        <w:r w:rsidR="00DE1CA8">
          <w:rPr>
            <w:color w:val="000000" w:themeColor="text1"/>
          </w:rPr>
          <w:t>,</w:t>
        </w:r>
      </w:ins>
      <w:r w:rsidRPr="009F1439">
        <w:rPr>
          <w:color w:val="000000" w:themeColor="text1"/>
        </w:rPr>
        <w:t xml:space="preserve"> is shown in Figure 1. Contrasting herbicide regimes were used for corn at the experiment site from 2008 through </w:t>
      </w:r>
      <w:r w:rsidRPr="009F1439">
        <w:rPr>
          <w:color w:val="000000" w:themeColor="text1"/>
        </w:rPr>
        <w:lastRenderedPageBreak/>
        <w:t xml:space="preserve">2020; soybean plots in the contrasting weed management regimes were treated with different herbicides during the 2008-2016 period but with the same herbicide regime during 2017-2020. During </w:t>
      </w:r>
      <w:del w:id="89" w:author="Nguyen, Huong T [AGRON]" w:date="2022-08-02T14:04:00Z">
        <w:r w:rsidRPr="009F1439" w:rsidDel="00DE1CA8">
          <w:rPr>
            <w:color w:val="000000" w:themeColor="text1"/>
          </w:rPr>
          <w:delText xml:space="preserve">the period of </w:delText>
        </w:r>
      </w:del>
      <w:r w:rsidRPr="009F1439">
        <w:rPr>
          <w:color w:val="000000" w:themeColor="text1"/>
        </w:rPr>
        <w:t>the present study, data were collected in each experimental unit (eu) to accommodate the different weed management programs used in the corn phase of all crop rotations.</w:t>
      </w:r>
    </w:p>
    <w:p w14:paraId="7DE64EEC" w14:textId="77777777" w:rsidR="007B098C" w:rsidRPr="009F1439" w:rsidRDefault="007B098C" w:rsidP="007B098C">
      <w:pPr>
        <w:pStyle w:val="BodyText"/>
        <w:spacing w:line="480" w:lineRule="auto"/>
        <w:rPr>
          <w:i/>
          <w:iCs/>
          <w:color w:val="000000" w:themeColor="text1"/>
        </w:rPr>
      </w:pPr>
      <w:r w:rsidRPr="009F1439">
        <w:rPr>
          <w:i/>
          <w:iCs/>
          <w:noProof/>
          <w:color w:val="000000" w:themeColor="text1"/>
        </w:rPr>
        <w:drawing>
          <wp:inline distT="0" distB="0" distL="0" distR="0" wp14:anchorId="6D3DF414" wp14:editId="7CC98532">
            <wp:extent cx="5943600" cy="334327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6E9E10" w14:textId="77777777" w:rsidR="007B098C" w:rsidRPr="009F1439" w:rsidRDefault="007B098C" w:rsidP="007B098C">
      <w:pPr>
        <w:pStyle w:val="BodyText"/>
        <w:spacing w:line="480" w:lineRule="auto"/>
        <w:rPr>
          <w:i/>
          <w:iCs/>
          <w:color w:val="000000" w:themeColor="text1"/>
        </w:rPr>
      </w:pPr>
      <w:r w:rsidRPr="009F1439">
        <w:rPr>
          <w:i/>
          <w:iCs/>
          <w:color w:val="000000" w:themeColor="text1"/>
        </w:rPr>
        <w:t xml:space="preserve">Figure 1: Conceptual diagram of the three rotation systems compared within the experiment. A cycle of four calendar years is shown. Tillage regimes are symbolized with arrows: thin, black ahead of crop sowing for field cultivation and medium, blue and bold orange after crop harvest for chisel and moldboard plowing, respectively. Crops are color-coded and displayed for the approximate months they were in the field. The emergence and establishment of common waterhemp plants are illustrated with black symbols. Grey plants shown in oat or alfalfa’s first year were physically controlled by crop harvest operations. Grey plants shown in alfalfa’s second </w:t>
      </w:r>
      <w:r w:rsidRPr="009F1439">
        <w:rPr>
          <w:i/>
          <w:iCs/>
          <w:color w:val="000000" w:themeColor="text1"/>
        </w:rPr>
        <w:lastRenderedPageBreak/>
        <w:t>year were physically suppressed three to four times by hay harvest. Alfalfa hay was harvested when approximately 15% of the plants flowered. Red clover in the O3 treatment and alfalfa in the A4 treatment were terminated by plowing in the late fall before growing corn in the following year, so the dark green bar in the 3-year rotation represents volunteer red clover, and the light green bar in the 4-year rotation represents the living alfalfa residue in the C4 treatment.</w:t>
      </w:r>
    </w:p>
    <w:p w14:paraId="39B275B3" w14:textId="77777777" w:rsidR="007B098C" w:rsidRPr="009F1439" w:rsidRDefault="007B098C" w:rsidP="007B098C">
      <w:pPr>
        <w:pStyle w:val="Heading3"/>
        <w:spacing w:line="480" w:lineRule="auto"/>
        <w:rPr>
          <w:color w:val="000000" w:themeColor="text1"/>
        </w:rPr>
      </w:pPr>
      <w:bookmarkStart w:id="90" w:name="data-collection-and-analysis"/>
      <w:bookmarkEnd w:id="85"/>
      <w:r w:rsidRPr="009F1439">
        <w:rPr>
          <w:color w:val="000000" w:themeColor="text1"/>
        </w:rPr>
        <w:t>Data collection and analysis</w:t>
      </w:r>
    </w:p>
    <w:p w14:paraId="0E5A1C1D" w14:textId="45D47141" w:rsidR="007B098C" w:rsidRPr="009F1439" w:rsidRDefault="007B098C" w:rsidP="007B098C">
      <w:pPr>
        <w:pStyle w:val="FirstParagraph"/>
        <w:spacing w:line="480" w:lineRule="auto"/>
        <w:rPr>
          <w:color w:val="000000" w:themeColor="text1"/>
        </w:rPr>
      </w:pPr>
      <w:r w:rsidRPr="009F1439">
        <w:rPr>
          <w:color w:val="000000" w:themeColor="text1"/>
        </w:rPr>
        <w:t>The demographic information presented here is only for female waterhemp seeds and plants because 1) waterhemp is a dioecious species with a</w:t>
      </w:r>
      <w:r>
        <w:rPr>
          <w:color w:val="000000" w:themeColor="text1"/>
        </w:rPr>
        <w:t xml:space="preserve"> roughly</w:t>
      </w:r>
      <w:r w:rsidRPr="009F1439">
        <w:rPr>
          <w:color w:val="000000" w:themeColor="text1"/>
        </w:rPr>
        <w:t xml:space="preserve"> </w:t>
      </w:r>
      <w:proofErr w:type="gramStart"/>
      <w:r w:rsidRPr="009F1439">
        <w:rPr>
          <w:color w:val="000000" w:themeColor="text1"/>
        </w:rPr>
        <w:t>1</w:t>
      </w:r>
      <w:ins w:id="91" w:author="Nguyen, Huong T [AGRON]" w:date="2022-08-02T14:05:00Z">
        <w:r w:rsidR="00DE1CA8">
          <w:rPr>
            <w:color w:val="000000" w:themeColor="text1"/>
          </w:rPr>
          <w:t xml:space="preserve"> </w:t>
        </w:r>
      </w:ins>
      <w:r w:rsidRPr="009F1439">
        <w:rPr>
          <w:color w:val="000000" w:themeColor="text1"/>
        </w:rPr>
        <w:t>:</w:t>
      </w:r>
      <w:proofErr w:type="gramEnd"/>
      <w:ins w:id="92" w:author="Nguyen, Huong T [AGRON]" w:date="2022-08-02T14:05:00Z">
        <w:r w:rsidR="00DE1CA8">
          <w:rPr>
            <w:color w:val="000000" w:themeColor="text1"/>
          </w:rPr>
          <w:t xml:space="preserve"> </w:t>
        </w:r>
      </w:ins>
      <w:r w:rsidRPr="009F1439">
        <w:rPr>
          <w:color w:val="000000" w:themeColor="text1"/>
        </w:rPr>
        <w:t>1 sex ratio (Costea et al., 2005; Montgomery et al., 2021; Montgomery et al., 2019); 2) only female individuals bear seeds (Costea et al., 2005);</w:t>
      </w:r>
      <w:r>
        <w:rPr>
          <w:color w:val="000000" w:themeColor="text1"/>
        </w:rPr>
        <w:t xml:space="preserve"> </w:t>
      </w:r>
      <w:r w:rsidRPr="009F1439">
        <w:rPr>
          <w:color w:val="000000" w:themeColor="text1"/>
        </w:rPr>
        <w:t>and 3) pollen grains are abundantly available during reproduction (Liu et al., 2012). All plant characteristics were reported for each cohort, and seedbank densities were reported for two soil strata: 0 - 2 cm and 2 - 20 cm.</w:t>
      </w:r>
    </w:p>
    <w:p w14:paraId="31F52DF9" w14:textId="77777777" w:rsidR="007B098C" w:rsidRPr="009F1439" w:rsidRDefault="007B098C" w:rsidP="007B098C">
      <w:pPr>
        <w:pStyle w:val="Heading4"/>
        <w:spacing w:line="480" w:lineRule="auto"/>
        <w:rPr>
          <w:color w:val="000000" w:themeColor="text1"/>
        </w:rPr>
      </w:pPr>
      <w:bookmarkStart w:id="93" w:name="Xa1c85300dfe06e14afaf988e432713c859ec4d5"/>
      <w:r w:rsidRPr="009F1439">
        <w:rPr>
          <w:color w:val="000000" w:themeColor="text1"/>
        </w:rPr>
        <w:t>Seed densities and seed fates in the soil seedbank</w:t>
      </w:r>
    </w:p>
    <w:p w14:paraId="25F16E18" w14:textId="5D3BB846" w:rsidR="007B098C" w:rsidRPr="009F1439" w:rsidRDefault="007B098C" w:rsidP="007B098C">
      <w:pPr>
        <w:pStyle w:val="FirstParagraph"/>
        <w:spacing w:line="480" w:lineRule="auto"/>
        <w:rPr>
          <w:color w:val="000000" w:themeColor="text1"/>
        </w:rPr>
      </w:pPr>
      <w:r w:rsidRPr="009F1439">
        <w:rPr>
          <w:color w:val="000000" w:themeColor="text1"/>
        </w:rPr>
        <w:t>Nine groups of four 20-cm deep soil cores arranged in a 3 x 3 grid were collected in the fall of 2019 from each experimental unit (eu). Each soil core was cut into two sections, the top 2 cm</w:t>
      </w:r>
      <w:del w:id="94" w:author="Nguyen, Huong T [AGRON]" w:date="2022-08-02T14:05:00Z">
        <w:r w:rsidRPr="009F1439" w:rsidDel="00DE1CA8">
          <w:rPr>
            <w:color w:val="000000" w:themeColor="text1"/>
          </w:rPr>
          <w:delText>,</w:delText>
        </w:r>
      </w:del>
      <w:r w:rsidRPr="009F1439">
        <w:rPr>
          <w:color w:val="000000" w:themeColor="text1"/>
        </w:rPr>
        <w:t xml:space="preserve"> and the bottom 18 cm. No deeper sampling was </w:t>
      </w:r>
      <w:del w:id="95" w:author="Nguyen, Huong T [AGRON]" w:date="2022-08-02T14:05:00Z">
        <w:r w:rsidRPr="009F1439" w:rsidDel="00DE1CA8">
          <w:rPr>
            <w:color w:val="000000" w:themeColor="text1"/>
          </w:rPr>
          <w:delText xml:space="preserve">conducted </w:delText>
        </w:r>
      </w:del>
      <w:ins w:id="96" w:author="Nguyen, Huong T [AGRON]" w:date="2022-08-02T14:05:00Z">
        <w:r w:rsidR="00DE1CA8">
          <w:rPr>
            <w:color w:val="000000" w:themeColor="text1"/>
          </w:rPr>
          <w:t xml:space="preserve">collected </w:t>
        </w:r>
      </w:ins>
      <w:r w:rsidRPr="009F1439">
        <w:rPr>
          <w:color w:val="000000" w:themeColor="text1"/>
        </w:rPr>
        <w:t>because the tillage regimes applied at the experiment affected the top 0 - 20 cm of the soil. All the 0</w:t>
      </w:r>
      <w:ins w:id="97" w:author="Nguyen, Huong T [AGRON]" w:date="2022-08-02T14:05:00Z">
        <w:r w:rsidR="00DE1CA8">
          <w:rPr>
            <w:color w:val="000000" w:themeColor="text1"/>
          </w:rPr>
          <w:t xml:space="preserve"> </w:t>
        </w:r>
      </w:ins>
      <w:del w:id="98" w:author="Nguyen, Huong T [AGRON]" w:date="2022-08-02T14:06:00Z">
        <w:r w:rsidRPr="009F1439" w:rsidDel="00DE1CA8">
          <w:rPr>
            <w:color w:val="000000" w:themeColor="text1"/>
          </w:rPr>
          <w:delText>-</w:delText>
        </w:r>
      </w:del>
      <w:ins w:id="99" w:author="Nguyen, Huong T [AGRON]" w:date="2022-08-02T14:06:00Z">
        <w:r w:rsidR="00DE1CA8">
          <w:rPr>
            <w:color w:val="000000" w:themeColor="text1"/>
          </w:rPr>
          <w:t>–</w:t>
        </w:r>
      </w:ins>
      <w:ins w:id="100" w:author="Nguyen, Huong T [AGRON]" w:date="2022-08-02T14:05:00Z">
        <w:r w:rsidR="00DE1CA8">
          <w:rPr>
            <w:color w:val="000000" w:themeColor="text1"/>
          </w:rPr>
          <w:t xml:space="preserve"> </w:t>
        </w:r>
      </w:ins>
      <w:r w:rsidRPr="009F1439">
        <w:rPr>
          <w:color w:val="000000" w:themeColor="text1"/>
        </w:rPr>
        <w:t>2 cm sections in each eu were packed separately from all the 2</w:t>
      </w:r>
      <w:ins w:id="101" w:author="Nguyen, Huong T [AGRON]" w:date="2022-08-02T14:05:00Z">
        <w:r w:rsidR="00DE1CA8">
          <w:rPr>
            <w:color w:val="000000" w:themeColor="text1"/>
          </w:rPr>
          <w:t xml:space="preserve"> </w:t>
        </w:r>
      </w:ins>
      <w:del w:id="102" w:author="Nguyen, Huong T [AGRON]" w:date="2022-08-02T14:05:00Z">
        <w:r w:rsidRPr="009F1439" w:rsidDel="00DE1CA8">
          <w:rPr>
            <w:color w:val="000000" w:themeColor="text1"/>
          </w:rPr>
          <w:delText>-</w:delText>
        </w:r>
      </w:del>
      <w:ins w:id="103" w:author="Nguyen, Huong T [AGRON]" w:date="2022-08-02T14:05:00Z">
        <w:r w:rsidR="00DE1CA8">
          <w:rPr>
            <w:color w:val="000000" w:themeColor="text1"/>
          </w:rPr>
          <w:t xml:space="preserve">– </w:t>
        </w:r>
      </w:ins>
      <w:proofErr w:type="gramStart"/>
      <w:r w:rsidRPr="009F1439">
        <w:rPr>
          <w:color w:val="000000" w:themeColor="text1"/>
        </w:rPr>
        <w:t>20</w:t>
      </w:r>
      <w:ins w:id="104" w:author="Nguyen, Huong T [AGRON]" w:date="2022-08-02T14:05:00Z">
        <w:r w:rsidR="00DE1CA8">
          <w:rPr>
            <w:color w:val="000000" w:themeColor="text1"/>
          </w:rPr>
          <w:t xml:space="preserve"> </w:t>
        </w:r>
      </w:ins>
      <w:r w:rsidRPr="009F1439">
        <w:rPr>
          <w:color w:val="000000" w:themeColor="text1"/>
        </w:rPr>
        <w:t xml:space="preserve"> cm</w:t>
      </w:r>
      <w:proofErr w:type="gramEnd"/>
      <w:r w:rsidRPr="009F1439">
        <w:rPr>
          <w:color w:val="000000" w:themeColor="text1"/>
        </w:rPr>
        <w:t xml:space="preserve"> sections, so each eu yielded two data points, one for each of the two soil strata. Seeds were separated from the soil materials and plant residues using elutriation and flotation</w:t>
      </w:r>
      <w:r>
        <w:rPr>
          <w:color w:val="000000" w:themeColor="text1"/>
        </w:rPr>
        <w:t xml:space="preserve"> (Forcella et al., 2003).</w:t>
      </w:r>
      <w:r w:rsidRPr="009F1439">
        <w:rPr>
          <w:color w:val="000000" w:themeColor="text1"/>
        </w:rPr>
        <w:t xml:space="preserve"> Clean seeds </w:t>
      </w:r>
      <w:r w:rsidRPr="009F1439">
        <w:rPr>
          <w:color w:val="000000" w:themeColor="text1"/>
        </w:rPr>
        <w:lastRenderedPageBreak/>
        <w:t xml:space="preserve">were placed on germination paper imbibed with distilled water in Petri dishes and incubated in </w:t>
      </w:r>
      <w:proofErr w:type="gramStart"/>
      <w:r w:rsidRPr="009F1439">
        <w:rPr>
          <w:color w:val="000000" w:themeColor="text1"/>
        </w:rPr>
        <w:t>28/18 degree</w:t>
      </w:r>
      <w:proofErr w:type="gramEnd"/>
      <w:r w:rsidRPr="009F1439">
        <w:rPr>
          <w:color w:val="000000" w:themeColor="text1"/>
        </w:rPr>
        <w:t xml:space="preserve"> Celsius light/dark - 18/8 hour night/day conditions for five days. Proportions of dormant, readily germinable, and dead seeds were classified as follows: germinated as readily germinable; firm and unyielding to forceps pressure as dormant; and yielding to forceps pressure as dead (Borza et al., 2007). Readily germinable and dormant seeds were grouped as viable and used to calculate the emergence proportion (details on how the 2019 fall soil seedbank sample was used with data for 2020 seedling emergence to determine the emergence proportion </w:t>
      </w:r>
      <w:r>
        <w:rPr>
          <w:color w:val="000000" w:themeColor="text1"/>
        </w:rPr>
        <w:t>are</w:t>
      </w:r>
      <w:r w:rsidRPr="009F1439">
        <w:rPr>
          <w:color w:val="000000" w:themeColor="text1"/>
        </w:rPr>
        <w:t xml:space="preserve"> provided in </w:t>
      </w:r>
      <w:del w:id="105" w:author="Nguyen, Huong T [AGRON]" w:date="2022-08-02T14:06:00Z">
        <w:r w:rsidRPr="009F1439" w:rsidDel="00DE1CA8">
          <w:rPr>
            <w:color w:val="000000" w:themeColor="text1"/>
          </w:rPr>
          <w:delText xml:space="preserve">the </w:delText>
        </w:r>
        <w:r w:rsidRPr="009F1439" w:rsidDel="00DE1CA8">
          <w:rPr>
            <w:i/>
            <w:iCs/>
            <w:color w:val="000000" w:themeColor="text1"/>
          </w:rPr>
          <w:delText>Parameterization</w:delText>
        </w:r>
        <w:r w:rsidRPr="009F1439" w:rsidDel="00DE1CA8">
          <w:rPr>
            <w:color w:val="000000" w:themeColor="text1"/>
          </w:rPr>
          <w:delText xml:space="preserve"> section</w:delText>
        </w:r>
      </w:del>
      <w:ins w:id="106" w:author="Nguyen, Huong T [AGRON]" w:date="2022-08-02T14:06:00Z">
        <w:r w:rsidR="00DE1CA8">
          <w:rPr>
            <w:color w:val="000000" w:themeColor="text1"/>
          </w:rPr>
          <w:t>Appendix B – Matrix assembly</w:t>
        </w:r>
      </w:ins>
      <w:r w:rsidRPr="009F1439">
        <w:rPr>
          <w:color w:val="000000" w:themeColor="text1"/>
        </w:rPr>
        <w:t>).</w:t>
      </w:r>
    </w:p>
    <w:p w14:paraId="3A1950E2" w14:textId="77777777" w:rsidR="007B098C" w:rsidRPr="009F1439" w:rsidRDefault="007B098C" w:rsidP="007B098C">
      <w:pPr>
        <w:pStyle w:val="Heading4"/>
        <w:spacing w:line="480" w:lineRule="auto"/>
        <w:rPr>
          <w:color w:val="000000" w:themeColor="text1"/>
        </w:rPr>
      </w:pPr>
      <w:bookmarkStart w:id="107" w:name="seedling-emergence-pattern-and-timing"/>
      <w:bookmarkEnd w:id="93"/>
      <w:r w:rsidRPr="009F1439">
        <w:rPr>
          <w:color w:val="000000" w:themeColor="text1"/>
        </w:rPr>
        <w:t>Seedling emergence pattern and timing</w:t>
      </w:r>
    </w:p>
    <w:p w14:paraId="7840B07C" w14:textId="77777777" w:rsidR="007B098C" w:rsidRPr="009F1439" w:rsidRDefault="007B098C" w:rsidP="007B098C">
      <w:pPr>
        <w:pStyle w:val="FirstParagraph"/>
        <w:spacing w:line="480" w:lineRule="auto"/>
        <w:rPr>
          <w:color w:val="000000" w:themeColor="text1"/>
        </w:rPr>
      </w:pPr>
      <w:r w:rsidRPr="009F1439">
        <w:rPr>
          <w:color w:val="000000" w:themeColor="text1"/>
        </w:rPr>
        <w:t>In the 2019 field season, non-destructive emergence surveys were conducted once every two to three weeks (weather permitting) in eight quadrats per eu. Seedlings were marked with color-coded toothpicks for cohort identification. Within an eu, seedlings in the same cohort were marked with the same toothpick color. Six cohorts of plants were followed from seedling to senescence.</w:t>
      </w:r>
    </w:p>
    <w:p w14:paraId="64BF82B3" w14:textId="5B535318" w:rsidR="007B098C" w:rsidRPr="009F1439" w:rsidRDefault="007B098C" w:rsidP="007B098C">
      <w:pPr>
        <w:pStyle w:val="BodyText"/>
        <w:spacing w:line="480" w:lineRule="auto"/>
        <w:rPr>
          <w:color w:val="000000" w:themeColor="text1"/>
        </w:rPr>
      </w:pPr>
      <w:r w:rsidRPr="009F1439">
        <w:rPr>
          <w:color w:val="000000" w:themeColor="text1"/>
        </w:rPr>
        <w:t>In the 2020 field season, destructive emergence surveys were conducted in eight quadrats per eu. Seedlings were clipped at the base of the plant without disturbing the soil. With the intention of evaluating the proportion of seed germinated from the top 2 cm layer of the soil, eight to ten cohorts (depending on the crop environments) were recorded</w:t>
      </w:r>
      <w:ins w:id="108" w:author="Nguyen, Huong T [AGRON]" w:date="2022-08-02T14:07:00Z">
        <w:r w:rsidR="00DE1CA8">
          <w:rPr>
            <w:color w:val="000000" w:themeColor="text1"/>
          </w:rPr>
          <w:t xml:space="preserve">, but only the first six cohorts were included in Scenario </w:t>
        </w:r>
      </w:ins>
      <w:ins w:id="109" w:author="Nguyen, Huong T [AGRON]" w:date="2022-08-02T14:08:00Z">
        <w:r w:rsidR="00DE1CA8">
          <w:rPr>
            <w:color w:val="000000" w:themeColor="text1"/>
          </w:rPr>
          <w:t>1 for consistency</w:t>
        </w:r>
      </w:ins>
      <w:r w:rsidRPr="009F1439">
        <w:rPr>
          <w:color w:val="000000" w:themeColor="text1"/>
        </w:rPr>
        <w:t>.</w:t>
      </w:r>
    </w:p>
    <w:p w14:paraId="2205FE65" w14:textId="4ADB9081" w:rsidR="007B098C" w:rsidRPr="009F1439" w:rsidRDefault="007B098C">
      <w:pPr>
        <w:pStyle w:val="BlockText"/>
        <w:spacing w:before="180" w:after="180" w:line="480" w:lineRule="auto"/>
        <w:ind w:left="0" w:right="0"/>
        <w:rPr>
          <w:color w:val="000000" w:themeColor="text1"/>
        </w:rPr>
        <w:pPrChange w:id="110" w:author="Nguyen, Huong T [AGRON]" w:date="2022-08-02T14:13:00Z">
          <w:pPr>
            <w:pStyle w:val="BodyText"/>
            <w:spacing w:line="480" w:lineRule="auto"/>
          </w:pPr>
        </w:pPrChange>
      </w:pPr>
      <w:r w:rsidRPr="009F1439">
        <w:rPr>
          <w:color w:val="000000" w:themeColor="text1"/>
        </w:rPr>
        <w:lastRenderedPageBreak/>
        <w:t>The number of seedlings in each cohort was converted to population density (seedlings</w:t>
      </w:r>
      <w:ins w:id="111" w:author="Nguyen, Huong T [AGRON]" w:date="2022-08-02T14:07:00Z">
        <w:r w:rsidR="00DE1CA8">
          <w:rPr>
            <w:color w:val="000000" w:themeColor="text1"/>
          </w:rPr>
          <w:t xml:space="preserve"> </w:t>
        </w:r>
      </w:ins>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ins w:id="112" w:author="Nguyen, Huong T [AGRON]" w:date="2022-08-02T14:07:00Z">
                <w:rPr>
                  <w:rFonts w:ascii="Cambria Math" w:hAnsi="Cambria Math"/>
                  <w:color w:val="000000" w:themeColor="text1"/>
                </w:rPr>
                <m:t>-</m:t>
              </w:ins>
            </m:r>
            <m:r>
              <w:rPr>
                <w:rFonts w:ascii="Cambria Math" w:hAnsi="Cambria Math"/>
                <w:color w:val="000000" w:themeColor="text1"/>
              </w:rPr>
              <m:t>2</m:t>
            </m:r>
          </m:sup>
        </m:sSup>
      </m:oMath>
      <w:r w:rsidRPr="009F1439">
        <w:rPr>
          <w:color w:val="000000" w:themeColor="text1"/>
        </w:rPr>
        <w:t xml:space="preserve">). </w:t>
      </w:r>
      <w:ins w:id="113" w:author="Nguyen, Huong T [AGRON]" w:date="2022-08-02T14:08:00Z">
        <w:r w:rsidR="00DE1CA8">
          <w:rPr>
            <w:color w:val="000000" w:themeColor="text1"/>
          </w:rPr>
          <w:t>The em</w:t>
        </w:r>
      </w:ins>
      <w:ins w:id="114" w:author="Nguyen, Huong T [AGRON]" w:date="2022-08-02T14:09:00Z">
        <w:r w:rsidR="00DE1CA8">
          <w:rPr>
            <w:color w:val="000000" w:themeColor="text1"/>
          </w:rPr>
          <w:t>pir</w:t>
        </w:r>
      </w:ins>
      <w:ins w:id="115" w:author="Nguyen, Huong T [AGRON]" w:date="2022-08-02T14:08:00Z">
        <w:r w:rsidR="00DE1CA8">
          <w:rPr>
            <w:color w:val="000000" w:themeColor="text1"/>
          </w:rPr>
          <w:t xml:space="preserve">ically estimated emergence rates </w:t>
        </w:r>
      </w:ins>
      <w:ins w:id="116" w:author="Nguyen, Huong T [AGRON]" w:date="2022-08-02T14:10:00Z">
        <w:r w:rsidR="00DE1CA8">
          <w:t>(</w:t>
        </w:r>
        <m:oMath>
          <m:f>
            <m:fPr>
              <m:ctrlPr>
                <w:rPr>
                  <w:rFonts w:ascii="Cambria Math" w:hAnsi="Cambria Math"/>
                </w:rPr>
              </m:ctrlPr>
            </m:fPr>
            <m:num>
              <m:r>
                <w:rPr>
                  <w:rFonts w:ascii="Cambria Math" w:hAnsi="Cambria Math"/>
                </w:rPr>
                <m:t>Seedling density</m:t>
              </m:r>
            </m:num>
            <m:den>
              <m:r>
                <w:rPr>
                  <w:rFonts w:ascii="Cambria Math" w:hAnsi="Cambria Math"/>
                </w:rPr>
                <m:t>Top soil stratum density</m:t>
              </m:r>
            </m:den>
          </m:f>
        </m:oMath>
        <w:r w:rsidR="00DE1CA8">
          <w:t xml:space="preserve">) </w:t>
        </w:r>
      </w:ins>
      <w:ins w:id="117" w:author="Nguyen, Huong T [AGRON]" w:date="2022-08-02T14:08:00Z">
        <w:r w:rsidR="00DE1CA8">
          <w:rPr>
            <w:color w:val="000000" w:themeColor="text1"/>
          </w:rPr>
          <w:t xml:space="preserve">were deemed </w:t>
        </w:r>
      </w:ins>
      <w:ins w:id="118" w:author="Nguyen, Huong T [AGRON]" w:date="2022-08-02T14:09:00Z">
        <w:r w:rsidR="00DE1CA8">
          <w:rPr>
            <w:color w:val="000000" w:themeColor="text1"/>
          </w:rPr>
          <w:t xml:space="preserve">too different from </w:t>
        </w:r>
      </w:ins>
      <w:ins w:id="119" w:author="Nguyen, Huong T [AGRON]" w:date="2022-08-02T14:11:00Z">
        <w:r w:rsidR="0062793B">
          <w:t>the results of Schutte and Davis (2014) and Buhler and Hartzler (2001) so we adjusted the estimation to reflect higher emergence rate</w:t>
        </w:r>
      </w:ins>
      <w:ins w:id="120" w:author="Nguyen, Huong T [AGRON]" w:date="2022-08-02T14:12:00Z">
        <w:r w:rsidR="0062793B">
          <w:t>s</w:t>
        </w:r>
      </w:ins>
      <w:ins w:id="121" w:author="Nguyen, Huong T [AGRON]" w:date="2022-08-02T14:11:00Z">
        <w:r w:rsidR="0062793B">
          <w:t xml:space="preserve"> based on </w:t>
        </w:r>
      </w:ins>
      <w:ins w:id="122" w:author="Nguyen, Huong T [AGRON]" w:date="2022-08-02T14:12:00Z">
        <w:r w:rsidR="0062793B">
          <w:t xml:space="preserve">a </w:t>
        </w:r>
      </w:ins>
      <w:ins w:id="123" w:author="Nguyen, Huong T [AGRON]" w:date="2022-08-02T14:11:00Z">
        <w:r w:rsidR="0062793B">
          <w:t>20% germination rate (Appendix B</w:t>
        </w:r>
      </w:ins>
      <w:ins w:id="124" w:author="Nguyen, Huong T [AGRON]" w:date="2022-08-02T14:12:00Z">
        <w:r w:rsidR="0062793B">
          <w:t xml:space="preserve"> </w:t>
        </w:r>
      </w:ins>
      <w:ins w:id="125" w:author="Nguyen, Huong T [AGRON]" w:date="2022-08-02T14:13:00Z">
        <w:r w:rsidR="0062793B">
          <w:t>–</w:t>
        </w:r>
      </w:ins>
      <w:ins w:id="126" w:author="Nguyen, Huong T [AGRON]" w:date="2022-08-02T14:12:00Z">
        <w:r w:rsidR="0062793B">
          <w:t xml:space="preserve"> </w:t>
        </w:r>
      </w:ins>
      <w:ins w:id="127" w:author="Nguyen, Huong T [AGRON]" w:date="2022-08-02T14:13:00Z">
        <w:r w:rsidR="0062793B">
          <w:t>M</w:t>
        </w:r>
      </w:ins>
      <w:ins w:id="128" w:author="Nguyen, Huong T [AGRON]" w:date="2022-08-02T14:12:00Z">
        <w:r w:rsidR="0062793B">
          <w:t>at</w:t>
        </w:r>
      </w:ins>
      <w:ins w:id="129" w:author="Nguyen, Huong T [AGRON]" w:date="2022-08-02T14:13:00Z">
        <w:r w:rsidR="0062793B">
          <w:t>rix assembly</w:t>
        </w:r>
      </w:ins>
      <w:ins w:id="130" w:author="Nguyen, Huong T [AGRON]" w:date="2022-08-02T14:11:00Z">
        <w:r w:rsidR="0062793B">
          <w:t xml:space="preserve">). We used </w:t>
        </w:r>
      </w:ins>
      <w:ins w:id="131" w:author="Nguyen, Huong T [AGRON]" w:date="2022-08-02T14:12:00Z">
        <w:r w:rsidR="0062793B">
          <w:t xml:space="preserve">a </w:t>
        </w:r>
      </w:ins>
      <w:ins w:id="132" w:author="Nguyen, Huong T [AGRON]" w:date="2022-08-02T14:11:00Z">
        <w:r w:rsidR="0062793B">
          <w:t>20% emergence rate following Schutte and Davis (2014)’s results because their investigation comprised 129 waterhemp populations.</w:t>
        </w:r>
      </w:ins>
      <w:ins w:id="133" w:author="Nguyen, Huong T [AGRON]" w:date="2022-08-02T14:09:00Z">
        <w:r w:rsidR="00DE1CA8">
          <w:rPr>
            <w:color w:val="000000" w:themeColor="text1"/>
          </w:rPr>
          <w:t xml:space="preserve"> </w:t>
        </w:r>
      </w:ins>
      <w:r w:rsidRPr="009F1439">
        <w:rPr>
          <w:color w:val="000000" w:themeColor="text1"/>
        </w:rPr>
        <w:t xml:space="preserve">The date of first emergence detection in a crop identity </w:t>
      </w:r>
      <w:r>
        <w:rPr>
          <w:color w:val="000000" w:themeColor="text1"/>
        </w:rPr>
        <w:t>was</w:t>
      </w:r>
      <w:r w:rsidRPr="009F1439">
        <w:rPr>
          <w:color w:val="000000" w:themeColor="text1"/>
        </w:rPr>
        <w:t xml:space="preserve"> noted as the date that cohort 1 emerged in that crop identity.</w:t>
      </w:r>
    </w:p>
    <w:p w14:paraId="5AFD3BB6" w14:textId="77777777" w:rsidR="007B098C" w:rsidRPr="009F1439" w:rsidRDefault="007B098C" w:rsidP="007B098C">
      <w:pPr>
        <w:pStyle w:val="Heading4"/>
        <w:spacing w:line="480" w:lineRule="auto"/>
        <w:rPr>
          <w:color w:val="000000" w:themeColor="text1"/>
        </w:rPr>
      </w:pPr>
      <w:bookmarkStart w:id="134" w:name="Xec1ca302539727adf735d520d08ea70dc2deeb1"/>
      <w:bookmarkEnd w:id="107"/>
      <w:r w:rsidRPr="009F1439">
        <w:rPr>
          <w:color w:val="000000" w:themeColor="text1"/>
        </w:rPr>
        <w:t>Statistical analysis of the measured parameters</w:t>
      </w:r>
    </w:p>
    <w:p w14:paraId="3FE898D9" w14:textId="45DD0326" w:rsidR="007B098C" w:rsidRPr="009F1439" w:rsidDel="00DE1CA8" w:rsidRDefault="007B098C" w:rsidP="007B098C">
      <w:pPr>
        <w:pStyle w:val="FirstParagraph"/>
        <w:spacing w:line="480" w:lineRule="auto"/>
        <w:rPr>
          <w:del w:id="135" w:author="Nguyen, Huong T [AGRON]" w:date="2022-08-02T14:07:00Z"/>
          <w:color w:val="000000" w:themeColor="text1"/>
        </w:rPr>
      </w:pPr>
      <w:r w:rsidRPr="009F1439">
        <w:rPr>
          <w:color w:val="000000" w:themeColor="text1"/>
        </w:rPr>
        <w:t>All the response variables were analyzed with factorial mixed-effect models, in which crop identity (crop species in each rotation) was the main-plot effect, corn weed management was the split-plot effect, and cohort identity was the covariance. The response variables were transformed as needed to correct heteroscedasticity.</w:t>
      </w:r>
      <w:r w:rsidRPr="009F1439">
        <w:rPr>
          <w:color w:val="000000" w:themeColor="text1"/>
        </w:rPr>
        <w:br/>
      </w:r>
    </w:p>
    <w:p w14:paraId="593C8D9B" w14:textId="32A1B552" w:rsidR="007B098C" w:rsidRPr="009F1439" w:rsidRDefault="007B098C" w:rsidP="007B098C">
      <w:pPr>
        <w:pStyle w:val="FirstParagraph"/>
        <w:spacing w:line="480" w:lineRule="auto"/>
        <w:rPr>
          <w:color w:val="000000" w:themeColor="text1"/>
        </w:rPr>
      </w:pPr>
      <w:r w:rsidRPr="009F1439">
        <w:rPr>
          <w:color w:val="000000" w:themeColor="text1"/>
        </w:rPr>
        <w:t xml:space="preserve">For the emergence timing evaluation, a factorial model with crop species, instead of crop identity, being the main-plot factor and corn weed management being the split-plot factor, was fitted on Julian dates of the first emergence because of small sample sizes in cohorts 2 and beyond. We feel that a slight modification of the statistical model was acceptable because we were interested in the difference in waterhemp emergence in different crop </w:t>
      </w:r>
      <w:del w:id="136" w:author="Nguyen, Huong T [AGRON]" w:date="2022-08-02T14:13:00Z">
        <w:r w:rsidRPr="009F1439" w:rsidDel="0062793B">
          <w:rPr>
            <w:color w:val="000000" w:themeColor="text1"/>
          </w:rPr>
          <w:delText xml:space="preserve">species </w:delText>
        </w:r>
      </w:del>
      <w:r w:rsidRPr="009F1439">
        <w:rPr>
          <w:color w:val="000000" w:themeColor="text1"/>
        </w:rPr>
        <w:t>environments.</w:t>
      </w:r>
    </w:p>
    <w:p w14:paraId="031145CF" w14:textId="77777777" w:rsidR="007B098C" w:rsidRPr="009F1439" w:rsidRDefault="007B098C" w:rsidP="007B098C">
      <w:pPr>
        <w:pStyle w:val="Heading3"/>
        <w:spacing w:line="480" w:lineRule="auto"/>
        <w:rPr>
          <w:color w:val="000000" w:themeColor="text1"/>
        </w:rPr>
      </w:pPr>
      <w:bookmarkStart w:id="137" w:name="model-assumptions"/>
      <w:bookmarkEnd w:id="90"/>
      <w:bookmarkEnd w:id="134"/>
      <w:r w:rsidRPr="009F1439">
        <w:rPr>
          <w:color w:val="000000" w:themeColor="text1"/>
        </w:rPr>
        <w:lastRenderedPageBreak/>
        <w:t>Model assumptions</w:t>
      </w:r>
    </w:p>
    <w:p w14:paraId="48AFC926" w14:textId="77777777" w:rsidR="007B098C" w:rsidRPr="009F1439" w:rsidRDefault="007B098C" w:rsidP="007B098C">
      <w:pPr>
        <w:pStyle w:val="FirstParagraph"/>
        <w:spacing w:line="480" w:lineRule="auto"/>
        <w:rPr>
          <w:color w:val="000000" w:themeColor="text1"/>
        </w:rPr>
        <w:sectPr w:rsidR="007B098C" w:rsidRPr="009F1439">
          <w:footerReference w:type="even" r:id="rId12"/>
          <w:footerReference w:type="default" r:id="rId13"/>
          <w:pgSz w:w="12240" w:h="15840"/>
          <w:pgMar w:top="1440" w:right="1440" w:bottom="1440" w:left="1440" w:header="720" w:footer="720" w:gutter="0"/>
          <w:cols w:space="720"/>
        </w:sectPr>
      </w:pPr>
      <w:r w:rsidRPr="009F1439">
        <w:rPr>
          <w:color w:val="000000" w:themeColor="text1"/>
        </w:rPr>
        <w:t>The assumptions used in the modeling exercise in this manuscript are listed in Table 1.</w:t>
      </w:r>
    </w:p>
    <w:p w14:paraId="1AC4A46E"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1: Female-only population dynamics model assumptions for common waterhemp (</w:t>
      </w:r>
      <w:r w:rsidRPr="009F1439">
        <w:rPr>
          <w:iCs/>
          <w:color w:val="000000" w:themeColor="text1"/>
        </w:rPr>
        <w:t>Amaranthus tuberculatus</w:t>
      </w:r>
      <w:r w:rsidRPr="009F1439">
        <w:rPr>
          <w:color w:val="000000" w:themeColor="text1"/>
        </w:rPr>
        <w:t>)</w:t>
      </w:r>
    </w:p>
    <w:tbl>
      <w:tblPr>
        <w:tblStyle w:val="Table"/>
        <w:tblW w:w="0" w:type="auto"/>
        <w:jc w:val="center"/>
        <w:tblLayout w:type="fixed"/>
        <w:tblLook w:val="0420" w:firstRow="1" w:lastRow="0" w:firstColumn="0" w:lastColumn="0" w:noHBand="0" w:noVBand="1"/>
      </w:tblPr>
      <w:tblGrid>
        <w:gridCol w:w="1519"/>
        <w:gridCol w:w="5760"/>
        <w:gridCol w:w="5760"/>
      </w:tblGrid>
      <w:tr w:rsidR="007B098C" w:rsidRPr="009F1439" w14:paraId="3A831012"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151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E4D07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commentRangeStart w:id="138"/>
            <w:r w:rsidRPr="009F1439">
              <w:rPr>
                <w:rFonts w:ascii="Helvetica"/>
                <w:color w:val="000000" w:themeColor="text1"/>
                <w:sz w:val="22"/>
                <w:szCs w:val="22"/>
              </w:rPr>
              <w:lastRenderedPageBreak/>
              <w:t>Stage</w:t>
            </w:r>
            <w:commentRangeEnd w:id="138"/>
            <w:r w:rsidR="00384FCC">
              <w:rPr>
                <w:rStyle w:val="CommentReference"/>
              </w:rPr>
              <w:commentReference w:id="138"/>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1E9AD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Assumption</w:t>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27A8C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References or justification</w:t>
            </w:r>
          </w:p>
        </w:tc>
      </w:tr>
      <w:tr w:rsidR="007B098C" w:rsidRPr="009F1439" w14:paraId="05AB4E38" w14:textId="77777777" w:rsidTr="00EB2C2C">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10C4F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All</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04C9D6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stable throughout the life cycle</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63FB90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7B098C" w:rsidRPr="009F1439" w14:paraId="0BE6C827" w14:textId="77777777" w:rsidTr="00EB2C2C">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17E45ED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2F16FCD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growth rate across individuals of the same size and shape under the same treatments (</w:t>
            </w:r>
            <w:proofErr w:type="gramStart"/>
            <w:r w:rsidRPr="009F1439">
              <w:rPr>
                <w:rFonts w:ascii="Helvetica"/>
                <w:color w:val="000000" w:themeColor="text1"/>
                <w:sz w:val="22"/>
                <w:szCs w:val="22"/>
              </w:rPr>
              <w:t>crop  x</w:t>
            </w:r>
            <w:proofErr w:type="gramEnd"/>
            <w:r w:rsidRPr="009F1439">
              <w:rPr>
                <w:rFonts w:ascii="Helvetica"/>
                <w:color w:val="000000" w:themeColor="text1"/>
                <w:sz w:val="22"/>
                <w:szCs w:val="22"/>
              </w:rPr>
              <w:t xml:space="preserve"> rotation x herbicide regime)</w:t>
            </w:r>
          </w:p>
        </w:tc>
        <w:tc>
          <w:tcPr>
            <w:tcW w:w="5760" w:type="dxa"/>
            <w:tcBorders>
              <w:bottom w:val="single" w:sz="4" w:space="0" w:color="auto"/>
            </w:tcBorders>
            <w:shd w:val="clear" w:color="auto" w:fill="FFFFFF"/>
            <w:tcMar>
              <w:top w:w="0" w:type="dxa"/>
              <w:left w:w="0" w:type="dxa"/>
              <w:bottom w:w="0" w:type="dxa"/>
              <w:right w:w="0" w:type="dxa"/>
            </w:tcMar>
            <w:vAlign w:val="center"/>
          </w:tcPr>
          <w:p w14:paraId="1FEE16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Chapter 8, Caswell, 2001</w:t>
            </w:r>
          </w:p>
        </w:tc>
      </w:tr>
      <w:tr w:rsidR="007B098C" w:rsidRPr="009F1439" w14:paraId="3451E503" w14:textId="77777777" w:rsidTr="00EB2C2C">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335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932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germination probability across sexes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42D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germination probability</w:t>
            </w:r>
          </w:p>
        </w:tc>
      </w:tr>
      <w:tr w:rsidR="007B098C" w:rsidRPr="009F1439" w14:paraId="1BB2A140"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7DE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E52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sex ratio is 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522B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7B098C" w:rsidRPr="009F1439" w14:paraId="5F7DF3ED"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E00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525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determined at seed formation</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9B47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7B098C" w:rsidRPr="009F1439" w14:paraId="36DF9091"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C71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21E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Seedlings only emerge from the 0 - 2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2DB9B" w14:textId="1F31DF47" w:rsidR="007B098C" w:rsidRPr="009F1439" w:rsidRDefault="00A86469"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ins w:id="139" w:author="Nguyen, Huong T [AGRON]" w:date="2022-08-02T14:14:00Z">
              <w:r>
                <w:rPr>
                  <w:rFonts w:ascii="Helvetica"/>
                  <w:color w:val="000000" w:themeColor="text1"/>
                  <w:sz w:val="22"/>
                  <w:szCs w:val="22"/>
                </w:rPr>
                <w:t>No estimation for waterhemp in the same field settings as ours were available</w:t>
              </w:r>
            </w:ins>
            <w:ins w:id="140" w:author="Nguyen, Huong T [AGRON]" w:date="2022-08-02T14:15:00Z">
              <w:r>
                <w:rPr>
                  <w:rFonts w:ascii="Helvetica"/>
                  <w:color w:val="000000" w:themeColor="text1"/>
                  <w:sz w:val="22"/>
                  <w:szCs w:val="22"/>
                </w:rPr>
                <w:t>,</w:t>
              </w:r>
            </w:ins>
            <w:ins w:id="141" w:author="Nguyen, Huong T [AGRON]" w:date="2022-08-02T14:14:00Z">
              <w:r>
                <w:rPr>
                  <w:rFonts w:ascii="Helvetica"/>
                  <w:color w:val="000000" w:themeColor="text1"/>
                  <w:sz w:val="22"/>
                  <w:szCs w:val="22"/>
                </w:rPr>
                <w:t xml:space="preserve"> so we used the estimation for redroot pigweed </w:t>
              </w:r>
            </w:ins>
            <w:r w:rsidR="007B098C">
              <w:rPr>
                <w:rFonts w:ascii="Helvetica"/>
                <w:color w:val="000000" w:themeColor="text1"/>
                <w:sz w:val="22"/>
                <w:szCs w:val="22"/>
              </w:rPr>
              <w:t>(</w:t>
            </w:r>
            <w:r w:rsidR="007B098C">
              <w:rPr>
                <w:rFonts w:ascii="Helvetica"/>
                <w:i/>
                <w:iCs/>
                <w:color w:val="000000" w:themeColor="text1"/>
                <w:sz w:val="22"/>
                <w:szCs w:val="22"/>
              </w:rPr>
              <w:t>A. retroflexus</w:t>
            </w:r>
            <w:r w:rsidR="007B098C">
              <w:rPr>
                <w:rFonts w:ascii="Helvetica"/>
                <w:color w:val="000000" w:themeColor="text1"/>
                <w:sz w:val="22"/>
                <w:szCs w:val="22"/>
              </w:rPr>
              <w:t>)</w:t>
            </w:r>
            <w:ins w:id="142" w:author="Nguyen, Huong T [AGRON]" w:date="2022-08-02T14:14:00Z">
              <w:r>
                <w:rPr>
                  <w:rFonts w:ascii="Helvetica"/>
                  <w:color w:val="000000" w:themeColor="text1"/>
                  <w:sz w:val="22"/>
                  <w:szCs w:val="22"/>
                </w:rPr>
                <w:t>, a closely related species, following</w:t>
              </w:r>
            </w:ins>
            <w:r w:rsidR="007B098C">
              <w:rPr>
                <w:rFonts w:ascii="Helvetica"/>
                <w:color w:val="000000" w:themeColor="text1"/>
                <w:sz w:val="22"/>
                <w:szCs w:val="22"/>
              </w:rPr>
              <w:t xml:space="preserve"> </w:t>
            </w:r>
            <w:r w:rsidR="007B098C" w:rsidRPr="009F1439">
              <w:rPr>
                <w:rFonts w:ascii="Helvetica"/>
                <w:color w:val="000000" w:themeColor="text1"/>
                <w:sz w:val="22"/>
                <w:szCs w:val="22"/>
              </w:rPr>
              <w:t>Mohler and Galford, 2008</w:t>
            </w:r>
          </w:p>
        </w:tc>
      </w:tr>
      <w:tr w:rsidR="007B098C" w:rsidRPr="009F1439" w14:paraId="037C2737"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DA8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1ED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Germination is fatal in the 2 - 20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690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Davis and Renner, 2007</w:t>
            </w:r>
          </w:p>
        </w:tc>
      </w:tr>
      <w:tr w:rsidR="007B098C" w:rsidRPr="009F1439" w14:paraId="5A8FD176"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9166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B0A8" w14:textId="41305B41"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143"/>
            <w:r>
              <w:rPr>
                <w:rFonts w:ascii="Helvetica"/>
                <w:color w:val="000000" w:themeColor="text1"/>
                <w:sz w:val="22"/>
                <w:szCs w:val="22"/>
              </w:rPr>
              <w:t>100</w:t>
            </w:r>
            <w:commentRangeEnd w:id="143"/>
            <w:r w:rsidR="00A86469">
              <w:rPr>
                <w:rStyle w:val="CommentReference"/>
              </w:rPr>
              <w:commentReference w:id="143"/>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w:t>
            </w:r>
            <w:ins w:id="144" w:author="Nguyen, Huong T [AGRON]" w:date="2022-08-02T14:16:00Z">
              <w:r w:rsidR="00A86469">
                <w:rPr>
                  <w:rFonts w:ascii="Helvetica"/>
                  <w:color w:val="000000" w:themeColor="text1"/>
                  <w:sz w:val="22"/>
                  <w:szCs w:val="22"/>
                </w:rPr>
                <w:t>post</w:t>
              </w:r>
            </w:ins>
            <w:r>
              <w:rPr>
                <w:rFonts w:ascii="Helvetica"/>
                <w:color w:val="000000" w:themeColor="text1"/>
                <w:sz w:val="22"/>
                <w:szCs w:val="22"/>
              </w:rPr>
              <w:t>-emergence herbicide treated eu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C49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Assumed for simplicity of the model. The seedling emergence were surveyed approximately every two weeks so emergence was promptly recorded before seedlings were affected by existing mortality factors.</w:t>
            </w:r>
          </w:p>
        </w:tc>
      </w:tr>
      <w:tr w:rsidR="007B098C" w:rsidRPr="009F1439" w14:paraId="41B1E73B"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3785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C0DE6" w14:textId="79F55232" w:rsidR="007B098C"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145"/>
            <w:r>
              <w:rPr>
                <w:rFonts w:ascii="Helvetica"/>
                <w:color w:val="000000" w:themeColor="text1"/>
                <w:sz w:val="22"/>
                <w:szCs w:val="22"/>
              </w:rPr>
              <w:t>5</w:t>
            </w:r>
            <w:commentRangeEnd w:id="145"/>
            <w:r w:rsidR="00A86469">
              <w:rPr>
                <w:rStyle w:val="CommentReference"/>
              </w:rPr>
              <w:commentReference w:id="145"/>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w:t>
            </w:r>
            <w:ins w:id="146" w:author="Nguyen, Huong T [AGRON]" w:date="2022-08-02T14:16:00Z">
              <w:r w:rsidR="00A86469">
                <w:rPr>
                  <w:rFonts w:ascii="Helvetica"/>
                  <w:color w:val="000000" w:themeColor="text1"/>
                  <w:sz w:val="22"/>
                  <w:szCs w:val="22"/>
                </w:rPr>
                <w:t>pre</w:t>
              </w:r>
            </w:ins>
            <w:r>
              <w:rPr>
                <w:rFonts w:ascii="Helvetica"/>
                <w:color w:val="000000" w:themeColor="text1"/>
                <w:sz w:val="22"/>
                <w:szCs w:val="22"/>
              </w:rPr>
              <w:t>-emergence herbicide treated eu (T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1329" w14:textId="77777777" w:rsidR="007B098C" w:rsidRPr="00157B83"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are 97.5% and 70.75% efficacious against other </w:t>
            </w:r>
            <w:r>
              <w:rPr>
                <w:rFonts w:ascii="Helvetica"/>
                <w:i/>
                <w:iCs/>
                <w:color w:val="000000" w:themeColor="text1"/>
                <w:sz w:val="22"/>
                <w:szCs w:val="22"/>
              </w:rPr>
              <w:t xml:space="preserve">Amaranthus </w:t>
            </w:r>
            <w:r>
              <w:rPr>
                <w:rFonts w:ascii="Helvetica"/>
                <w:color w:val="000000" w:themeColor="text1"/>
                <w:sz w:val="22"/>
                <w:szCs w:val="22"/>
              </w:rPr>
              <w:t>species (Sutton et al., 2002 and Janak and Grichar, 2016)</w:t>
            </w:r>
          </w:p>
        </w:tc>
      </w:tr>
      <w:tr w:rsidR="007B098C" w:rsidRPr="009F1439" w14:paraId="5D88EE2E"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AC6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1FF4B" w14:textId="77777777" w:rsidR="007B098C" w:rsidRPr="00B2719A"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147"/>
            <w:r>
              <w:rPr>
                <w:rFonts w:ascii="Helvetica"/>
                <w:color w:val="000000" w:themeColor="text1"/>
                <w:sz w:val="22"/>
                <w:szCs w:val="22"/>
              </w:rPr>
              <w:t>50</w:t>
            </w:r>
            <w:commentRangeEnd w:id="147"/>
            <w:r w:rsidR="00A86469">
              <w:rPr>
                <w:rStyle w:val="CommentReference"/>
              </w:rPr>
              <w:commentReference w:id="147"/>
            </w:r>
            <w:r>
              <w:rPr>
                <w:rFonts w:ascii="Helvetica"/>
                <w:color w:val="000000" w:themeColor="text1"/>
                <w:sz w:val="22"/>
                <w:szCs w:val="22"/>
              </w:rPr>
              <w:t xml:space="preserve">%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eu that were not treated with herbicides successfully emerged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BDC55" w14:textId="77777777" w:rsidR="007B098C"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 xml:space="preserve">Assumed for the simplicity of the model and for illustrating that pre-emergence herbicides are more potent than allelochemicals on seed germination inhibition.  </w:t>
            </w:r>
          </w:p>
          <w:p w14:paraId="10105491" w14:textId="77777777" w:rsidR="007B098C" w:rsidRPr="001615AE"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 xml:space="preserve">Red clover allelopathic chemical can inhibit up to 40% germination and up to 70% radicle length (Liebman and Sundberg, 2006), oat can promote weed germination (Cornellius and Bradley, 2017), and alfalfa extract can inhibit both seed germination and radicle elongation (Chung and Miller, 2005). </w:t>
            </w:r>
          </w:p>
        </w:tc>
      </w:tr>
      <w:tr w:rsidR="007B098C" w:rsidRPr="009F1439" w14:paraId="37A31B0F"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63AB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8C4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decay rate across sexes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D3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decay rate</w:t>
            </w:r>
          </w:p>
        </w:tc>
      </w:tr>
      <w:tr w:rsidR="007B098C" w:rsidRPr="009F1439" w14:paraId="31703B09"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CCF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FF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Different decay rates for burial depths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96E3" w14:textId="03975713"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Buhler et al., 2001</w:t>
            </w:r>
            <w:ins w:id="148" w:author="Schulte Moore, Lisa A [NREM]" w:date="2022-08-02T20:37:00Z">
              <w:r w:rsidR="00384FCC">
                <w:rPr>
                  <w:rFonts w:ascii="Helvetica"/>
                  <w:color w:val="000000" w:themeColor="text1"/>
                  <w:sz w:val="22"/>
                  <w:szCs w:val="22"/>
                  <w:lang w:val="fr-FR"/>
                </w:rPr>
                <w:t> </w:t>
              </w:r>
              <w:r w:rsidR="00384FCC">
                <w:rPr>
                  <w:rFonts w:ascii="Helvetica"/>
                  <w:color w:val="000000" w:themeColor="text1"/>
                  <w:sz w:val="22"/>
                  <w:szCs w:val="22"/>
                  <w:lang w:val="fr-FR"/>
                </w:rPr>
                <w:t>;</w:t>
              </w:r>
            </w:ins>
            <w:del w:id="149" w:author="Schulte Moore, Lisa A [NREM]" w:date="2022-08-02T20:37:00Z">
              <w:r w:rsidRPr="009F1439" w:rsidDel="00384FCC">
                <w:rPr>
                  <w:rFonts w:ascii="Helvetica"/>
                  <w:color w:val="000000" w:themeColor="text1"/>
                  <w:sz w:val="22"/>
                  <w:szCs w:val="22"/>
                  <w:lang w:val="fr-FR"/>
                </w:rPr>
                <w:delText>,</w:delText>
              </w:r>
            </w:del>
            <w:r w:rsidRPr="009F1439">
              <w:rPr>
                <w:rFonts w:ascii="Helvetica"/>
                <w:color w:val="000000" w:themeColor="text1"/>
                <w:sz w:val="22"/>
                <w:szCs w:val="22"/>
                <w:lang w:val="fr-FR"/>
              </w:rPr>
              <w:t xml:space="preserve"> Steckel et al., </w:t>
            </w:r>
            <w:proofErr w:type="gramStart"/>
            <w:r w:rsidRPr="009F1439">
              <w:rPr>
                <w:rFonts w:ascii="Helvetica"/>
                <w:color w:val="000000" w:themeColor="text1"/>
                <w:sz w:val="22"/>
                <w:szCs w:val="22"/>
                <w:lang w:val="fr-FR"/>
              </w:rPr>
              <w:t>2007;</w:t>
            </w:r>
            <w:proofErr w:type="gramEnd"/>
            <w:del w:id="150" w:author="Schulte Moore, Lisa A [NREM]" w:date="2022-08-02T20:37:00Z">
              <w:r w:rsidRPr="009F1439" w:rsidDel="00384FCC">
                <w:rPr>
                  <w:rFonts w:ascii="Helvetica"/>
                  <w:color w:val="000000" w:themeColor="text1"/>
                  <w:sz w:val="22"/>
                  <w:szCs w:val="22"/>
                  <w:lang w:val="fr-FR"/>
                </w:rPr>
                <w:delText xml:space="preserve"> </w:delText>
              </w:r>
            </w:del>
            <w:r w:rsidRPr="009F1439">
              <w:rPr>
                <w:rFonts w:ascii="Helvetica"/>
                <w:color w:val="000000" w:themeColor="text1"/>
                <w:sz w:val="22"/>
                <w:szCs w:val="22"/>
                <w:lang w:val="fr-FR"/>
              </w:rPr>
              <w:t xml:space="preserve"> </w:t>
            </w:r>
            <w:r w:rsidRPr="009F1439">
              <w:rPr>
                <w:rFonts w:ascii="Helvetica"/>
                <w:color w:val="000000" w:themeColor="text1"/>
                <w:sz w:val="22"/>
                <w:szCs w:val="22"/>
              </w:rPr>
              <w:t xml:space="preserve">Mohler and Galford, 2008; </w:t>
            </w:r>
            <w:r w:rsidRPr="009F1439">
              <w:rPr>
                <w:rFonts w:ascii="Helvetica"/>
                <w:color w:val="000000" w:themeColor="text1"/>
                <w:sz w:val="22"/>
                <w:szCs w:val="22"/>
                <w:lang w:val="fr-FR"/>
              </w:rPr>
              <w:t>and Sosnoskie et al., 2013</w:t>
            </w:r>
          </w:p>
        </w:tc>
      </w:tr>
      <w:tr w:rsidR="007B098C" w:rsidRPr="009F1439" w14:paraId="33FD848B" w14:textId="77777777" w:rsidTr="00EB2C2C">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995A76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D44F4A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palatability to granivores across sexes</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6ADF1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palatability</w:t>
            </w:r>
          </w:p>
        </w:tc>
      </w:tr>
      <w:tr w:rsidR="007B098C" w:rsidRPr="00FC1AD5" w14:paraId="1B96133F" w14:textId="77777777" w:rsidTr="00EB2C2C">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1FD2A6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6F54274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Granivore activities are an important threat</w:t>
            </w:r>
          </w:p>
        </w:tc>
        <w:tc>
          <w:tcPr>
            <w:tcW w:w="5760" w:type="dxa"/>
            <w:tcBorders>
              <w:bottom w:val="single" w:sz="4" w:space="0" w:color="auto"/>
            </w:tcBorders>
            <w:shd w:val="clear" w:color="auto" w:fill="FFFFFF"/>
            <w:tcMar>
              <w:top w:w="0" w:type="dxa"/>
              <w:left w:w="0" w:type="dxa"/>
              <w:bottom w:w="0" w:type="dxa"/>
              <w:right w:w="0" w:type="dxa"/>
            </w:tcMar>
            <w:vAlign w:val="center"/>
          </w:tcPr>
          <w:p w14:paraId="0A73E7F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proofErr w:type="gramStart"/>
            <w:r w:rsidRPr="009F1439">
              <w:rPr>
                <w:rFonts w:ascii="Helvetica"/>
                <w:color w:val="000000" w:themeColor="text1"/>
                <w:sz w:val="22"/>
                <w:szCs w:val="22"/>
                <w:lang w:val="fr-FR"/>
              </w:rPr>
              <w:t>van</w:t>
            </w:r>
            <w:proofErr w:type="gramEnd"/>
            <w:r w:rsidRPr="009F1439">
              <w:rPr>
                <w:rFonts w:ascii="Helvetica"/>
                <w:color w:val="000000" w:themeColor="text1"/>
                <w:sz w:val="22"/>
                <w:szCs w:val="22"/>
                <w:lang w:val="fr-FR"/>
              </w:rPr>
              <w:t xml:space="preserve"> der Laat et al., 2015</w:t>
            </w:r>
          </w:p>
        </w:tc>
      </w:tr>
      <w:tr w:rsidR="007B098C" w:rsidRPr="009F1439" w14:paraId="33ECE2ED" w14:textId="77777777" w:rsidTr="00EB2C2C">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13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lang w:val="fr-FR"/>
              </w:rPr>
              <w:t xml:space="preserve"> </w:t>
            </w:r>
            <w:r w:rsidRPr="009F1439">
              <w:rPr>
                <w:rFonts w:ascii="Helvetica"/>
                <w:color w:val="000000" w:themeColor="text1"/>
                <w:sz w:val="22"/>
                <w:szCs w:val="22"/>
              </w:rPr>
              <w:t>Young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D21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Female plants are more likely to survive under stressful conditions than male plants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0B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Deduced collectively from the general 1:1 sex ratio (Costea et al. 2005) and differentiated sex ratio at maturity across weed management systems at the experiment site in 2018 (Nguyen and Liebman 2022b)</w:t>
            </w:r>
          </w:p>
        </w:tc>
      </w:tr>
      <w:tr w:rsidR="007B098C" w:rsidRPr="009F1439" w14:paraId="1BAFC980"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629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4C8B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crops for resources is expressed in multiple periods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05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crops was not measured</w:t>
            </w:r>
          </w:p>
        </w:tc>
      </w:tr>
      <w:tr w:rsidR="007B098C" w:rsidRPr="009F1439" w14:paraId="721B9102"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05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C1D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other weed species is excluded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D2A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Excluded for simplicity of the model</w:t>
            </w:r>
          </w:p>
        </w:tc>
      </w:tr>
      <w:tr w:rsidR="007B098C" w:rsidRPr="009F1439" w14:paraId="3FE80566" w14:textId="77777777" w:rsidTr="00EB2C2C">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696DDF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CEC18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Intraspecific competition is included in the survival rate from seedling through maturity</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AE2F54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other weed species was not measured</w:t>
            </w:r>
          </w:p>
        </w:tc>
      </w:tr>
      <w:tr w:rsidR="007B098C" w:rsidRPr="009F1439" w14:paraId="48C5ABEC" w14:textId="77777777" w:rsidTr="00EB2C2C">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4323EFC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54B250F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weed control program tailored to the specific crop is the main cause of mortality</w:t>
            </w:r>
          </w:p>
        </w:tc>
        <w:tc>
          <w:tcPr>
            <w:tcW w:w="5760" w:type="dxa"/>
            <w:tcBorders>
              <w:bottom w:val="single" w:sz="4" w:space="0" w:color="auto"/>
            </w:tcBorders>
            <w:shd w:val="clear" w:color="auto" w:fill="FFFFFF"/>
            <w:tcMar>
              <w:top w:w="0" w:type="dxa"/>
              <w:left w:w="0" w:type="dxa"/>
              <w:bottom w:w="0" w:type="dxa"/>
              <w:right w:w="0" w:type="dxa"/>
            </w:tcMar>
            <w:vAlign w:val="center"/>
          </w:tcPr>
          <w:p w14:paraId="57D95CB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Ryan et al., 2010</w:t>
            </w:r>
          </w:p>
        </w:tc>
      </w:tr>
      <w:tr w:rsidR="007B098C" w:rsidRPr="009F1439" w14:paraId="7348B36B" w14:textId="77777777" w:rsidTr="00EB2C2C">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14A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Mature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8C2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is abundantly available to all female plants at the reproductive stage</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A11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grains can remain viable for five days after dispersal (Liu et al., 2012), and the populations at the experiment site were close to sexual parity with abundant plant densities (Nguyen and Liebman, 2022b)</w:t>
            </w:r>
          </w:p>
        </w:tc>
      </w:tr>
      <w:tr w:rsidR="007B098C" w:rsidRPr="009F1439" w14:paraId="7F288A25" w14:textId="77777777" w:rsidTr="00EB2C2C">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009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75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50% of the seeds produced by each female plant are female</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936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7B098C" w:rsidRPr="009F1439" w14:paraId="68810B8D" w14:textId="77777777" w:rsidTr="00EB2C2C">
        <w:trPr>
          <w:cantSplit/>
          <w:jc w:val="center"/>
        </w:trPr>
        <w:tc>
          <w:tcPr>
            <w:tcW w:w="151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48AD9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3784E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male:female ratio can deviate from the 1:1 ratio under different conditions</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F20A47" w14:textId="051ACEED"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Nguyen and Liebman 2022b</w:t>
            </w:r>
            <w:ins w:id="151" w:author="Schulte Moore, Lisa A [NREM]" w:date="2022-08-02T20:38:00Z">
              <w:r w:rsidR="00384FCC">
                <w:rPr>
                  <w:rFonts w:ascii="Helvetica"/>
                  <w:color w:val="000000" w:themeColor="text1"/>
                  <w:sz w:val="22"/>
                  <w:szCs w:val="22"/>
                </w:rPr>
                <w:t>;</w:t>
              </w:r>
            </w:ins>
            <w:del w:id="152" w:author="Schulte Moore, Lisa A [NREM]" w:date="2022-08-02T20:38:00Z">
              <w:r w:rsidRPr="009F1439" w:rsidDel="00384FCC">
                <w:rPr>
                  <w:rFonts w:ascii="Helvetica"/>
                  <w:color w:val="000000" w:themeColor="text1"/>
                  <w:sz w:val="22"/>
                  <w:szCs w:val="22"/>
                </w:rPr>
                <w:delText xml:space="preserve"> and </w:delText>
              </w:r>
            </w:del>
            <w:r w:rsidRPr="009F1439">
              <w:rPr>
                <w:rFonts w:ascii="Helvetica"/>
                <w:color w:val="000000" w:themeColor="text1"/>
                <w:sz w:val="22"/>
                <w:szCs w:val="22"/>
              </w:rPr>
              <w:t>Montgomery et al., 2019 and 2021</w:t>
            </w:r>
          </w:p>
        </w:tc>
      </w:tr>
    </w:tbl>
    <w:p w14:paraId="39A4FE2F" w14:textId="77777777" w:rsidR="007B098C" w:rsidRPr="009F1439" w:rsidRDefault="007B098C" w:rsidP="007B098C">
      <w:pPr>
        <w:pStyle w:val="Heading3"/>
        <w:spacing w:line="480" w:lineRule="auto"/>
        <w:rPr>
          <w:color w:val="000000" w:themeColor="text1"/>
        </w:rPr>
        <w:sectPr w:rsidR="007B098C" w:rsidRPr="009F1439" w:rsidSect="00EB2C2C">
          <w:pgSz w:w="15840" w:h="12240" w:orient="landscape"/>
          <w:pgMar w:top="1440" w:right="1440" w:bottom="1440" w:left="1440" w:header="720" w:footer="720" w:gutter="0"/>
          <w:cols w:space="720"/>
          <w:docGrid w:linePitch="326"/>
        </w:sectPr>
      </w:pPr>
      <w:bookmarkStart w:id="153" w:name="matrix-form"/>
      <w:bookmarkEnd w:id="137"/>
    </w:p>
    <w:p w14:paraId="09B82260" w14:textId="77777777" w:rsidR="007B098C" w:rsidRPr="009F1439" w:rsidRDefault="007B098C" w:rsidP="007B098C">
      <w:pPr>
        <w:pStyle w:val="Heading3"/>
        <w:spacing w:line="480" w:lineRule="auto"/>
        <w:rPr>
          <w:color w:val="000000" w:themeColor="text1"/>
        </w:rPr>
      </w:pPr>
      <w:r w:rsidRPr="009F1439">
        <w:rPr>
          <w:color w:val="000000" w:themeColor="text1"/>
        </w:rPr>
        <w:lastRenderedPageBreak/>
        <w:t>Matrix form</w:t>
      </w:r>
    </w:p>
    <w:p w14:paraId="780B736B" w14:textId="33D02F0C" w:rsidR="007B098C" w:rsidRPr="009F1439" w:rsidRDefault="007B098C" w:rsidP="007B098C">
      <w:pPr>
        <w:pStyle w:val="FirstParagraph"/>
        <w:spacing w:line="480" w:lineRule="auto"/>
        <w:rPr>
          <w:color w:val="000000" w:themeColor="text1"/>
        </w:rPr>
      </w:pPr>
      <w:r w:rsidRPr="009F1439">
        <w:rPr>
          <w:color w:val="000000" w:themeColor="text1"/>
        </w:rPr>
        <w:t>Each rotation transition matrix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xml:space="preserve">) is the product of two, three, or four annual projection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r>
              <w:ins w:id="154" w:author="Nguyen, Huong T [AGRON]" w:date="2022-08-02T14:17:00Z">
                <w:rPr>
                  <w:rFonts w:ascii="Cambria Math" w:hAnsi="Cambria Math"/>
                  <w:color w:val="000000" w:themeColor="text1"/>
                </w:rPr>
                <m:t>w</m:t>
              </w:ins>
            </m:r>
          </m:sub>
        </m:sSub>
        <m:r>
          <w:del w:id="155" w:author="Nguyen, Huong T [AGRON]" w:date="2022-08-02T14:17:00Z">
            <w:rPr>
              <w:rFonts w:ascii="Cambria Math" w:hAnsi="Cambria Math"/>
              <w:color w:val="000000" w:themeColor="text1"/>
            </w:rPr>
            <m:t>w</m:t>
          </w:del>
        </m:r>
      </m:oMath>
      <w:r w:rsidRPr="009F1439">
        <w:rPr>
          <w:color w:val="000000" w:themeColor="text1"/>
        </w:rPr>
        <w:t xml:space="preserve"> (r = 2, 3, or 4, corresponding to the number of crop phases in each rotation, and w = conventional (conv) or low, corresponding to the weed management regime applied in the corn phase). Each set of annual projection matrices, corresponding to a crop environment,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xml:space="preserve">, is the product of six sub-annual matrices,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with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r>
          <m:rPr>
            <m:sty m:val="p"/>
          </m:rPr>
          <w:rPr>
            <w:rFonts w:ascii="Cambria Math" w:hAnsi="Cambria Math"/>
            <w:color w:val="000000" w:themeColor="text1"/>
          </w:rPr>
          <m:t>,</m:t>
        </m:r>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r>
          <m:rPr>
            <m:sty m:val="p"/>
          </m:rPr>
          <w:rPr>
            <w:rFonts w:ascii="Cambria Math" w:hAnsi="Cambria Math"/>
            <w:color w:val="000000" w:themeColor="text1"/>
          </w:rPr>
          <m:t>,</m:t>
        </m:r>
        <m:r>
          <w:rPr>
            <w:rFonts w:ascii="Cambria Math" w:hAnsi="Cambria Math"/>
            <w:color w:val="000000" w:themeColor="text1"/>
          </w:rPr>
          <m:t>o</m:t>
        </m:r>
        <m:r>
          <m:rPr>
            <m:sty m:val="p"/>
          </m:rPr>
          <w:rPr>
            <w:rFonts w:ascii="Cambria Math" w:hAnsi="Cambria Math"/>
            <w:color w:val="000000" w:themeColor="text1"/>
          </w:rPr>
          <m:t>}</m:t>
        </m:r>
      </m:oMath>
      <w:r w:rsidRPr="009F1439">
        <w:rPr>
          <w:color w:val="000000" w:themeColor="text1"/>
        </w:rPr>
        <w:t>. The six sub-annual matrices, in chronological order from spring to winter, are pre-planting tillage-induced seed vertical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emergence (</w:t>
      </w:r>
      <m:oMath>
        <m:sSub>
          <m:sSubPr>
            <m:ctrlPr>
              <w:rPr>
                <w:rFonts w:ascii="Cambria Math" w:hAnsi="Cambria Math"/>
                <w:color w:val="000000" w:themeColor="text1"/>
              </w:rPr>
            </m:ctrlPr>
          </m:sSubPr>
          <m:e>
            <m:r>
              <w:rPr>
                <w:rFonts w:ascii="Cambria Math" w:hAnsi="Cambria Math"/>
                <w:color w:val="000000" w:themeColor="text1"/>
              </w:rPr>
              <m:t>B</m:t>
            </m:r>
          </m:e>
          <m:sub>
            <m:r>
              <w:del w:id="156" w:author="Nguyen, Huong T [AGRON]" w:date="2022-08-02T14:17:00Z">
                <w:rPr>
                  <w:rFonts w:ascii="Cambria Math" w:hAnsi="Cambria Math"/>
                  <w:color w:val="000000" w:themeColor="text1"/>
                </w:rPr>
                <m:t>g</m:t>
              </w:del>
            </m:r>
            <m:r>
              <w:ins w:id="157" w:author="Nguyen, Huong T [AGRON]" w:date="2022-08-02T14:17:00Z">
                <w:rPr>
                  <w:rFonts w:ascii="Cambria Math" w:hAnsi="Cambria Math"/>
                  <w:color w:val="000000" w:themeColor="text1"/>
                </w:rPr>
                <m:t>e</m:t>
              </w:ins>
            </m:r>
          </m:sub>
        </m:sSub>
      </m:oMath>
      <w:r w:rsidRPr="009F1439">
        <w:rPr>
          <w:color w:val="000000" w:themeColor="text1"/>
        </w:rPr>
        <w:t>), summer seed and seedling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fecundity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post-harvest tillage induced vertical seed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and overwinter seed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w:t>
      </w:r>
    </w:p>
    <w:p w14:paraId="6A57D910" w14:textId="77777777" w:rsidR="007B098C" w:rsidRPr="009F1439" w:rsidRDefault="007B098C" w:rsidP="007B098C">
      <w:pPr>
        <w:pStyle w:val="BodyText"/>
        <w:spacing w:line="480" w:lineRule="auto"/>
        <w:rPr>
          <w:color w:val="000000" w:themeColor="text1"/>
        </w:rPr>
      </w:pPr>
      <w:r w:rsidRPr="009F1439">
        <w:rPr>
          <w:color w:val="000000" w:themeColor="text1"/>
        </w:rPr>
        <w:t>Any transition matrix (periodic sub-annual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annual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or rotational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is of eight rows by eight columns (8 x 8) and consists of four blocks using the format of matrix 4.8 in Chapter 4 of Caswell (2001).</w:t>
      </w:r>
    </w:p>
    <w:p w14:paraId="472F2B21" w14:textId="77777777" w:rsidR="007B098C" w:rsidRPr="009F1439" w:rsidRDefault="00EB2C2C" w:rsidP="007B098C">
      <w:pPr>
        <w:pStyle w:val="BodyText"/>
        <w:spacing w:line="480" w:lineRule="auto"/>
        <w:rPr>
          <w:color w:val="000000" w:themeColor="text1"/>
        </w:rPr>
      </w:pPr>
      <m:oMathPara>
        <m:oMathParaPr>
          <m:jc m:val="center"/>
        </m:oMathParaPr>
        <m:oMath>
          <m:d>
            <m:dPr>
              <m:begChr m:val="["/>
              <m:endChr m:val="]"/>
              <m:ctrlPr>
                <w:rPr>
                  <w:rFonts w:ascii="Cambria Math" w:hAnsi="Cambria Math"/>
                  <w:color w:val="000000" w:themeColor="text1"/>
                </w:rPr>
              </m:ctrlPr>
            </m:dPr>
            <m:e>
              <m:m>
                <m:mPr>
                  <m:plcHide m:val="1"/>
                  <m:mcs>
                    <m:mc>
                      <m:mcPr>
                        <m:count m:val="2"/>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e>
                </m:m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e>
                </m:mr>
              </m:m>
            </m:e>
          </m:d>
        </m:oMath>
      </m:oMathPara>
    </w:p>
    <w:p w14:paraId="7796758A" w14:textId="50AC5267" w:rsidR="007B098C" w:rsidRPr="009F1439" w:rsidRDefault="007B098C" w:rsidP="007B098C">
      <w:pPr>
        <w:pStyle w:val="FirstParagraph"/>
        <w:spacing w:line="480" w:lineRule="auto"/>
        <w:rPr>
          <w:color w:val="000000" w:themeColor="text1"/>
        </w:rPr>
      </w:pPr>
      <w:r w:rsidRPr="009F1439">
        <w:rPr>
          <w:color w:val="000000" w:themeColor="text1"/>
        </w:rP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2 x 2, is the transition within the seedbank population (tillage-induced seed movement and summer and overwinter seed survival),</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6 x 6, is the transition within the plant population (seedling survival to maturity),</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6 x 2, is the transition from the seedbank to the plant population (emergence),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2 x 6, is the transition from the plant to the seedbank population (distribution of newly produced seeds to the soil seedbank)</w:t>
      </w:r>
      <w:ins w:id="158" w:author="Nguyen, Huong T [AGRON]" w:date="2022-08-02T14:18:00Z">
        <w:r w:rsidR="00A86469">
          <w:rPr>
            <w:color w:val="000000" w:themeColor="text1"/>
          </w:rPr>
          <w:t>.</w:t>
        </w:r>
      </w:ins>
    </w:p>
    <w:p w14:paraId="62282631"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The compilation of each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from the published literature, empirical measurement, or both sources of parameters </w:t>
      </w:r>
      <w:r>
        <w:rPr>
          <w:color w:val="000000" w:themeColor="text1"/>
        </w:rPr>
        <w:t>is</w:t>
      </w:r>
      <w:r w:rsidRPr="009F1439">
        <w:rPr>
          <w:color w:val="000000" w:themeColor="text1"/>
        </w:rPr>
        <w:t xml:space="preserve"> detailed in the </w:t>
      </w:r>
      <w:r w:rsidRPr="009F1439">
        <w:rPr>
          <w:i/>
          <w:iCs/>
          <w:color w:val="000000" w:themeColor="text1"/>
        </w:rPr>
        <w:t>Parameterization</w:t>
      </w:r>
      <w:r w:rsidRPr="009F1439">
        <w:rPr>
          <w:color w:val="000000" w:themeColor="text1"/>
        </w:rPr>
        <w:t xml:space="preserve"> section. In total, eighteen sets of six sub-annual periodic matrices were used. Each set of sub-annual matrices was constructed for every crop identity crossed with corn weed management combination. Population transition matrices were calculated using Wood’s quadratic programming method (Section 6.2, Caswell, 2001).</w:t>
      </w:r>
    </w:p>
    <w:p w14:paraId="394E17C4" w14:textId="77777777" w:rsidR="007B098C" w:rsidRPr="009F1439" w:rsidRDefault="007B098C" w:rsidP="007B098C">
      <w:pPr>
        <w:pStyle w:val="Heading3"/>
        <w:spacing w:line="480" w:lineRule="auto"/>
        <w:rPr>
          <w:color w:val="000000" w:themeColor="text1"/>
        </w:rPr>
      </w:pPr>
      <w:bookmarkStart w:id="159" w:name="parameterization"/>
      <w:bookmarkEnd w:id="153"/>
      <w:r w:rsidRPr="009F1439">
        <w:rPr>
          <w:color w:val="000000" w:themeColor="text1"/>
        </w:rPr>
        <w:t>Parameterization</w:t>
      </w:r>
    </w:p>
    <w:p w14:paraId="03F29E9C" w14:textId="29FCE544" w:rsidR="007B098C" w:rsidRPr="009F1439" w:rsidRDefault="007B098C" w:rsidP="007B098C">
      <w:pPr>
        <w:pStyle w:val="FirstParagraph"/>
        <w:spacing w:line="480" w:lineRule="auto"/>
        <w:rPr>
          <w:color w:val="000000" w:themeColor="text1"/>
        </w:rPr>
      </w:pPr>
      <w:r w:rsidRPr="009F1439">
        <w:rPr>
          <w:color w:val="000000" w:themeColor="text1"/>
        </w:rPr>
        <w:t>Waterhemp plant size is highly variable</w:t>
      </w:r>
      <w:del w:id="160" w:author="Nguyen, Huong T [AGRON]" w:date="2022-08-02T14:21:00Z">
        <w:r w:rsidDel="00A86469">
          <w:rPr>
            <w:color w:val="000000" w:themeColor="text1"/>
          </w:rPr>
          <w:delText>,</w:delText>
        </w:r>
        <w:r w:rsidRPr="009F1439" w:rsidDel="00A86469">
          <w:rPr>
            <w:color w:val="000000" w:themeColor="text1"/>
          </w:rPr>
          <w:delText xml:space="preserve"> and</w:delText>
        </w:r>
      </w:del>
      <w:ins w:id="161" w:author="Nguyen, Huong T [AGRON]" w:date="2022-08-02T14:21:00Z">
        <w:r w:rsidR="00A86469">
          <w:rPr>
            <w:color w:val="000000" w:themeColor="text1"/>
          </w:rPr>
          <w:t>;</w:t>
        </w:r>
      </w:ins>
      <w:r w:rsidRPr="009F1439">
        <w:rPr>
          <w:color w:val="000000" w:themeColor="text1"/>
        </w:rPr>
        <w:t xml:space="preserve"> consequently</w:t>
      </w:r>
      <w:r>
        <w:rPr>
          <w:color w:val="000000" w:themeColor="text1"/>
        </w:rPr>
        <w:t>,</w:t>
      </w:r>
      <w:r w:rsidRPr="009F1439">
        <w:rPr>
          <w:color w:val="000000" w:themeColor="text1"/>
        </w:rPr>
        <w:t xml:space="preserve"> individual plant fecundity is highly variable. For example, the biomass of the smallest recorded waterhemp in our experiment was &lt;</w:t>
      </w:r>
      <w:ins w:id="162" w:author="Nguyen, Huong T [AGRON]" w:date="2022-08-02T14:18:00Z">
        <w:r w:rsidR="00A86469">
          <w:rPr>
            <w:color w:val="000000" w:themeColor="text1"/>
          </w:rPr>
          <w:t xml:space="preserve"> </w:t>
        </w:r>
      </w:ins>
      <w:r w:rsidRPr="009F1439">
        <w:rPr>
          <w:color w:val="000000" w:themeColor="text1"/>
        </w:rPr>
        <w:t>0.001 g, whereas the dried weight of the largest plant was about 1 kg (data not shown). The control efficacy of the weed management programs on waterhemp is, therefore, more informatively reflected by fecundity (seeds/plant) or seed production (seeds</w:t>
      </w:r>
      <w:ins w:id="163" w:author="Nguyen, Huong T [AGRON]" w:date="2022-08-02T14:18:00Z">
        <w:r w:rsidR="00A86469">
          <w:rPr>
            <w:color w:val="000000" w:themeColor="text1"/>
          </w:rPr>
          <w:t xml:space="preserve"> </w:t>
        </w:r>
      </w:ins>
      <w:del w:id="164" w:author="Nguyen, Huong T [AGRON]" w:date="2022-08-02T14:18:00Z">
        <w:r w:rsidRPr="009F1439" w:rsidDel="00A86469">
          <w:rPr>
            <w:color w:val="000000" w:themeColor="text1"/>
          </w:rPr>
          <w:delText>/</w:delText>
        </w:r>
      </w:del>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ins w:id="165" w:author="Nguyen, Huong T [AGRON]" w:date="2022-08-02T14:18:00Z">
                <w:rPr>
                  <w:rFonts w:ascii="Cambria Math" w:hAnsi="Cambria Math"/>
                  <w:color w:val="000000" w:themeColor="text1"/>
                </w:rPr>
                <m:t>-</m:t>
              </w:ins>
            </m:r>
            <m:r>
              <w:rPr>
                <w:rFonts w:ascii="Cambria Math" w:hAnsi="Cambria Math"/>
                <w:color w:val="000000" w:themeColor="text1"/>
              </w:rPr>
              <m:t>2</m:t>
            </m:r>
          </m:sup>
        </m:sSup>
      </m:oMath>
      <w:r w:rsidRPr="009F1439">
        <w:rPr>
          <w:color w:val="000000" w:themeColor="text1"/>
        </w:rPr>
        <w:t>) than plant density.</w:t>
      </w:r>
    </w:p>
    <w:p w14:paraId="0DBB8970" w14:textId="56135915" w:rsidR="007B098C" w:rsidRPr="009F1439" w:rsidRDefault="007B098C" w:rsidP="007B098C">
      <w:pPr>
        <w:pStyle w:val="BodyText"/>
        <w:spacing w:line="480" w:lineRule="auto"/>
        <w:rPr>
          <w:color w:val="000000" w:themeColor="text1"/>
        </w:rPr>
      </w:pPr>
      <w:r w:rsidRPr="009F1439">
        <w:rPr>
          <w:color w:val="000000" w:themeColor="text1"/>
        </w:rPr>
        <w:t>To accommodate the elasticity of plant size</w:t>
      </w:r>
      <w:r>
        <w:rPr>
          <w:color w:val="000000" w:themeColor="text1"/>
        </w:rPr>
        <w:t xml:space="preserve"> and </w:t>
      </w:r>
      <w:r w:rsidRPr="009F1439">
        <w:rPr>
          <w:color w:val="000000" w:themeColor="text1"/>
        </w:rPr>
        <w:t xml:space="preserve">to examine the impact of different levels of control efficacy on population dynamics, two scenarios </w:t>
      </w:r>
      <w:ins w:id="166" w:author="Nguyen, Huong T [AGRON]" w:date="2022-08-02T14:19:00Z">
        <w:r w:rsidR="00A86469">
          <w:rPr>
            <w:color w:val="000000" w:themeColor="text1"/>
          </w:rPr>
          <w:t>of control efficacy</w:t>
        </w:r>
      </w:ins>
      <w:ins w:id="167" w:author="Nguyen, Huong T [AGRON]" w:date="2022-08-02T14:21:00Z">
        <w:r w:rsidR="00A86469">
          <w:rPr>
            <w:color w:val="000000" w:themeColor="text1"/>
          </w:rPr>
          <w:t xml:space="preserve"> levels</w:t>
        </w:r>
      </w:ins>
      <w:ins w:id="168" w:author="Nguyen, Huong T [AGRON]" w:date="2022-08-02T14:19:00Z">
        <w:r w:rsidR="00A86469">
          <w:rPr>
            <w:color w:val="000000" w:themeColor="text1"/>
          </w:rPr>
          <w:t xml:space="preserve"> reflected by seed production </w:t>
        </w:r>
      </w:ins>
      <w:r>
        <w:rPr>
          <w:color w:val="000000" w:themeColor="text1"/>
        </w:rPr>
        <w:t>are</w:t>
      </w:r>
      <w:r w:rsidRPr="009F1439">
        <w:rPr>
          <w:color w:val="000000" w:themeColor="text1"/>
        </w:rPr>
        <w:t xml:space="preserve"> presented in this </w:t>
      </w:r>
      <w:r>
        <w:rPr>
          <w:color w:val="000000" w:themeColor="text1"/>
        </w:rPr>
        <w:t>paper</w:t>
      </w:r>
      <w:ins w:id="169" w:author="Nguyen, Huong T [AGRON]" w:date="2022-08-02T14:19:00Z">
        <w:r w:rsidR="00A86469">
          <w:rPr>
            <w:color w:val="000000" w:themeColor="text1"/>
          </w:rPr>
          <w:t>. The fecundity values for the t</w:t>
        </w:r>
      </w:ins>
      <w:ins w:id="170" w:author="Nguyen, Huong T [AGRON]" w:date="2022-08-02T14:20:00Z">
        <w:r w:rsidR="00A86469">
          <w:rPr>
            <w:color w:val="000000" w:themeColor="text1"/>
          </w:rPr>
          <w:t>wo sce</w:t>
        </w:r>
      </w:ins>
      <w:ins w:id="171" w:author="Nguyen, Huong T [AGRON]" w:date="2022-08-02T14:21:00Z">
        <w:r w:rsidR="00A86469">
          <w:rPr>
            <w:color w:val="000000" w:themeColor="text1"/>
          </w:rPr>
          <w:t>na</w:t>
        </w:r>
      </w:ins>
      <w:ins w:id="172" w:author="Nguyen, Huong T [AGRON]" w:date="2022-08-02T14:20:00Z">
        <w:r w:rsidR="00A86469">
          <w:rPr>
            <w:color w:val="000000" w:themeColor="text1"/>
          </w:rPr>
          <w:t>rios were assessed</w:t>
        </w:r>
      </w:ins>
      <w:r w:rsidRPr="009F1439">
        <w:rPr>
          <w:color w:val="000000" w:themeColor="text1"/>
        </w:rPr>
        <w:t xml:space="preserve"> </w:t>
      </w:r>
      <w:r>
        <w:rPr>
          <w:color w:val="000000" w:themeColor="text1"/>
        </w:rPr>
        <w:t xml:space="preserve">with different approaches </w:t>
      </w:r>
      <w:del w:id="173" w:author="Nguyen, Huong T [AGRON]" w:date="2022-08-02T14:20:00Z">
        <w:r w:rsidDel="00A86469">
          <w:rPr>
            <w:color w:val="000000" w:themeColor="text1"/>
          </w:rPr>
          <w:delText>for assessing</w:delText>
        </w:r>
        <w:r w:rsidRPr="009F1439" w:rsidDel="00A86469">
          <w:rPr>
            <w:color w:val="000000" w:themeColor="text1"/>
          </w:rPr>
          <w:delText xml:space="preserve"> plant fecundity </w:delText>
        </w:r>
      </w:del>
      <w:r w:rsidRPr="009F1439">
        <w:rPr>
          <w:color w:val="000000" w:themeColor="text1"/>
        </w:rPr>
        <w:t xml:space="preserve">(see </w:t>
      </w:r>
      <w:r w:rsidRPr="009F1439">
        <w:rPr>
          <w:i/>
          <w:iCs/>
          <w:color w:val="000000" w:themeColor="text1"/>
        </w:rPr>
        <w:t>Plant fecundity</w:t>
      </w:r>
      <w:r w:rsidRPr="009F1439">
        <w:rPr>
          <w:color w:val="000000" w:themeColor="text1"/>
        </w:rPr>
        <w:t xml:space="preserve"> for details). In scenario 1, plant cohorts were recorded. In </w:t>
      </w:r>
      <w:del w:id="174" w:author="Nguyen, Huong T [AGRON]" w:date="2022-08-02T14:21:00Z">
        <w:r w:rsidRPr="009F1439" w:rsidDel="00A86469">
          <w:rPr>
            <w:color w:val="000000" w:themeColor="text1"/>
          </w:rPr>
          <w:delText xml:space="preserve">scenario </w:delText>
        </w:r>
      </w:del>
      <w:ins w:id="175" w:author="Nguyen, Huong T [AGRON]" w:date="2022-08-02T14:21:00Z">
        <w:r w:rsidR="00A86469">
          <w:rPr>
            <w:color w:val="000000" w:themeColor="text1"/>
          </w:rPr>
          <w:t>S</w:t>
        </w:r>
        <w:r w:rsidR="00A86469" w:rsidRPr="009F1439">
          <w:rPr>
            <w:color w:val="000000" w:themeColor="text1"/>
          </w:rPr>
          <w:t xml:space="preserve">cenario </w:t>
        </w:r>
      </w:ins>
      <w:r w:rsidRPr="009F1439">
        <w:rPr>
          <w:color w:val="000000" w:themeColor="text1"/>
        </w:rPr>
        <w:t>2, plant cohorts were assigned by their size</w:t>
      </w:r>
      <w:del w:id="176" w:author="Nguyen, Huong T [AGRON]" w:date="2022-08-02T14:21:00Z">
        <w:r w:rsidRPr="009F1439" w:rsidDel="00A86469">
          <w:rPr>
            <w:color w:val="000000" w:themeColor="text1"/>
          </w:rPr>
          <w:delText xml:space="preserve"> under the assumption</w:delText>
        </w:r>
      </w:del>
      <w:ins w:id="177" w:author="Nguyen, Huong T [AGRON]" w:date="2022-08-02T14:21:00Z">
        <w:r w:rsidR="00A86469">
          <w:rPr>
            <w:color w:val="000000" w:themeColor="text1"/>
          </w:rPr>
          <w:t>, assuming</w:t>
        </w:r>
      </w:ins>
      <w:r w:rsidRPr="009F1439">
        <w:rPr>
          <w:color w:val="000000" w:themeColor="text1"/>
        </w:rPr>
        <w:t xml:space="preserve"> that plant size decreases as emergence </w:t>
      </w:r>
      <w:r w:rsidRPr="009F1439">
        <w:rPr>
          <w:color w:val="000000" w:themeColor="text1"/>
        </w:rPr>
        <w:lastRenderedPageBreak/>
        <w:t xml:space="preserve">is delayed (Table 1). </w:t>
      </w:r>
      <w:r w:rsidRPr="00B52B3D">
        <w:rPr>
          <w:color w:val="000000" w:themeColor="text1"/>
          <w:highlight w:val="yellow"/>
          <w:rPrChange w:id="178" w:author="Schulte Moore, Lisa A [NREM]" w:date="2022-08-02T20:42:00Z">
            <w:rPr>
              <w:color w:val="000000" w:themeColor="text1"/>
            </w:rPr>
          </w:rPrChange>
        </w:rPr>
        <w:t>All the population parameters were calculated for a female-only population because only female plants bear seeds.</w:t>
      </w:r>
      <w:r w:rsidRPr="009F1439">
        <w:rPr>
          <w:color w:val="000000" w:themeColor="text1"/>
        </w:rPr>
        <w:t xml:space="preserve"> Consequently, the modeled population size reflected half of the population size in reality. </w:t>
      </w:r>
      <w:ins w:id="179" w:author="Nguyen, Huong T [AGRON]" w:date="2022-08-02T14:21:00Z">
        <w:r w:rsidR="00A86469">
          <w:rPr>
            <w:color w:val="000000" w:themeColor="text1"/>
          </w:rPr>
          <w:t xml:space="preserve">How a whole population (with </w:t>
        </w:r>
      </w:ins>
      <w:ins w:id="180" w:author="Nguyen, Huong T [AGRON]" w:date="2022-08-02T14:23:00Z">
        <w:r w:rsidR="00A86469">
          <w:rPr>
            <w:color w:val="000000" w:themeColor="text1"/>
          </w:rPr>
          <w:t>both</w:t>
        </w:r>
      </w:ins>
      <w:ins w:id="181" w:author="Nguyen, Huong T [AGRON]" w:date="2022-08-02T14:22:00Z">
        <w:r w:rsidR="00A86469">
          <w:rPr>
            <w:color w:val="000000" w:themeColor="text1"/>
          </w:rPr>
          <w:t xml:space="preserve"> sexes present) affects crop production can be examined using crop performance </w:t>
        </w:r>
      </w:ins>
      <w:ins w:id="182" w:author="Nguyen, Huong T [AGRON]" w:date="2022-08-02T14:23:00Z">
        <w:r w:rsidR="00A86469">
          <w:rPr>
            <w:color w:val="000000" w:themeColor="text1"/>
          </w:rPr>
          <w:t>in different</w:t>
        </w:r>
      </w:ins>
      <w:ins w:id="183" w:author="Nguyen, Huong T [AGRON]" w:date="2022-08-02T14:22:00Z">
        <w:r w:rsidR="00A86469">
          <w:rPr>
            <w:color w:val="000000" w:themeColor="text1"/>
          </w:rPr>
          <w:t xml:space="preserve"> weed pressure</w:t>
        </w:r>
      </w:ins>
      <w:ins w:id="184" w:author="Nguyen, Huong T [AGRON]" w:date="2022-08-02T14:23:00Z">
        <w:r w:rsidR="00A86469">
          <w:rPr>
            <w:color w:val="000000" w:themeColor="text1"/>
          </w:rPr>
          <w:t xml:space="preserve"> levels</w:t>
        </w:r>
      </w:ins>
      <w:ins w:id="185" w:author="Nguyen, Huong T [AGRON]" w:date="2022-08-02T14:22:00Z">
        <w:r w:rsidR="00A86469">
          <w:rPr>
            <w:color w:val="000000" w:themeColor="text1"/>
          </w:rPr>
          <w:t xml:space="preserve">. </w:t>
        </w:r>
      </w:ins>
      <w:r w:rsidRPr="009F1439">
        <w:rPr>
          <w:color w:val="000000" w:themeColor="text1"/>
        </w:rPr>
        <w:t>The seedbank densities of the whole population (male and female) from 2014 through 2019 are shown in Figure A2.</w:t>
      </w:r>
    </w:p>
    <w:p w14:paraId="6E943B17" w14:textId="455761F8" w:rsidR="007B098C" w:rsidRPr="009F1439" w:rsidRDefault="007B098C" w:rsidP="007B098C">
      <w:pPr>
        <w:pStyle w:val="BodyText"/>
        <w:spacing w:line="480" w:lineRule="auto"/>
        <w:rPr>
          <w:color w:val="000000" w:themeColor="text1"/>
        </w:rPr>
      </w:pPr>
      <w:r w:rsidRPr="009F1439">
        <w:rPr>
          <w:color w:val="000000" w:themeColor="text1"/>
        </w:rPr>
        <w:t>The lower-level demographic parameters are demographic parameters at each sub-annual period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filling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elements at positions that describe seed and plant dynamics. From left to right, the eight columns of a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are named as </w:t>
      </w:r>
      <w:r w:rsidRPr="009F1439">
        <w:rPr>
          <w:rStyle w:val="VerbatimChar"/>
          <w:color w:val="000000" w:themeColor="text1"/>
        </w:rPr>
        <w:t>s_t</w:t>
      </w:r>
      <w:r w:rsidRPr="009F1439">
        <w:rPr>
          <w:color w:val="000000" w:themeColor="text1"/>
        </w:rPr>
        <w:t xml:space="preserve">, </w:t>
      </w:r>
      <w:r w:rsidRPr="009F1439">
        <w:rPr>
          <w:rStyle w:val="VerbatimChar"/>
          <w:color w:val="000000" w:themeColor="text1"/>
        </w:rPr>
        <w:t>s_b</w:t>
      </w:r>
      <w:r w:rsidRPr="009F1439">
        <w:rPr>
          <w:color w:val="000000" w:themeColor="text1"/>
        </w:rPr>
        <w:t xml:space="preserve">, </w:t>
      </w:r>
      <w:r w:rsidRPr="009F1439">
        <w:rPr>
          <w:rStyle w:val="VerbatimChar"/>
          <w:color w:val="000000" w:themeColor="text1"/>
        </w:rPr>
        <w:t>pt_co_1</w:t>
      </w:r>
      <w:r w:rsidRPr="009F1439">
        <w:rPr>
          <w:color w:val="000000" w:themeColor="text1"/>
        </w:rPr>
        <w:t xml:space="preserve">, …, </w:t>
      </w:r>
      <w:r w:rsidRPr="009F1439">
        <w:rPr>
          <w:rStyle w:val="VerbatimChar"/>
          <w:color w:val="000000" w:themeColor="text1"/>
        </w:rPr>
        <w:t>p_co_6</w:t>
      </w:r>
      <w:r w:rsidRPr="009F1439">
        <w:rPr>
          <w:color w:val="000000" w:themeColor="text1"/>
        </w:rPr>
        <w:t xml:space="preserve">. The columns </w:t>
      </w:r>
      <w:r w:rsidRPr="009F1439">
        <w:rPr>
          <w:rStyle w:val="VerbatimChar"/>
          <w:color w:val="000000" w:themeColor="text1"/>
        </w:rPr>
        <w:t>s_t</w:t>
      </w:r>
      <w:r w:rsidRPr="009F1439">
        <w:rPr>
          <w:color w:val="000000" w:themeColor="text1"/>
        </w:rPr>
        <w:t xml:space="preserve"> and </w:t>
      </w:r>
      <w:r w:rsidRPr="009F1439">
        <w:rPr>
          <w:rStyle w:val="VerbatimChar"/>
          <w:color w:val="000000" w:themeColor="text1"/>
        </w:rPr>
        <w:t>s_b</w:t>
      </w:r>
      <w:r w:rsidRPr="009F1439">
        <w:rPr>
          <w:color w:val="000000" w:themeColor="text1"/>
        </w:rPr>
        <w:t xml:space="preserve"> </w:t>
      </w:r>
      <w:proofErr w:type="gramStart"/>
      <w:r w:rsidRPr="009F1439">
        <w:rPr>
          <w:color w:val="000000" w:themeColor="text1"/>
        </w:rPr>
        <w:t>represent</w:t>
      </w:r>
      <w:proofErr w:type="gramEnd"/>
      <w:r w:rsidRPr="009F1439">
        <w:rPr>
          <w:color w:val="000000" w:themeColor="text1"/>
        </w:rPr>
        <w:t xml:space="preserve"> two strata of the soil seedbank: the top 0</w:t>
      </w:r>
      <w:ins w:id="186" w:author="Nguyen, Huong T [AGRON]" w:date="2022-08-02T15:11:00Z">
        <w:r w:rsidR="006B707F">
          <w:rPr>
            <w:color w:val="000000" w:themeColor="text1"/>
          </w:rPr>
          <w:t xml:space="preserve"> </w:t>
        </w:r>
      </w:ins>
      <w:del w:id="187" w:author="Nguyen, Huong T [AGRON]" w:date="2022-08-02T15:11:00Z">
        <w:r w:rsidRPr="009F1439" w:rsidDel="006B707F">
          <w:rPr>
            <w:color w:val="000000" w:themeColor="text1"/>
          </w:rPr>
          <w:delText>-</w:delText>
        </w:r>
      </w:del>
      <w:ins w:id="188" w:author="Nguyen, Huong T [AGRON]" w:date="2022-08-02T15:11:00Z">
        <w:r w:rsidR="006B707F">
          <w:rPr>
            <w:color w:val="000000" w:themeColor="text1"/>
          </w:rPr>
          <w:t xml:space="preserve">– </w:t>
        </w:r>
      </w:ins>
      <w:r w:rsidRPr="009F1439">
        <w:rPr>
          <w:color w:val="000000" w:themeColor="text1"/>
        </w:rPr>
        <w:t xml:space="preserve">2 cm and the bottom 2-20 cm. The columns </w:t>
      </w:r>
      <w:r w:rsidRPr="009F1439">
        <w:rPr>
          <w:rStyle w:val="VerbatimChar"/>
          <w:color w:val="000000" w:themeColor="text1"/>
        </w:rPr>
        <w:t>p_co_1</w:t>
      </w:r>
      <w:r w:rsidRPr="009F1439">
        <w:rPr>
          <w:color w:val="000000" w:themeColor="text1"/>
        </w:rPr>
        <w:t xml:space="preserve"> through </w:t>
      </w:r>
      <w:r w:rsidRPr="009F1439">
        <w:rPr>
          <w:rStyle w:val="VerbatimChar"/>
          <w:color w:val="000000" w:themeColor="text1"/>
        </w:rPr>
        <w:t>p_co_6</w:t>
      </w:r>
      <w:r w:rsidRPr="009F1439">
        <w:rPr>
          <w:color w:val="000000" w:themeColor="text1"/>
        </w:rPr>
        <w:t xml:space="preserve"> represent the plant cohorts 1 through 6. The same order is applied down eight rows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w:t>
      </w:r>
    </w:p>
    <w:p w14:paraId="47ABE468" w14:textId="5DE2B7B9" w:rsidR="007B098C" w:rsidRPr="009F1439" w:rsidRDefault="007B098C" w:rsidP="007B098C">
      <w:pPr>
        <w:pStyle w:val="BodyText"/>
        <w:spacing w:line="480" w:lineRule="auto"/>
        <w:rPr>
          <w:color w:val="000000" w:themeColor="text1"/>
        </w:rPr>
      </w:pPr>
      <w:r w:rsidRPr="009F1439">
        <w:rPr>
          <w:color w:val="000000" w:themeColor="text1"/>
        </w:rPr>
        <w:t>The examined lower-level demographic parameters can be grouped based on their impacts on preserving and producing new seeds, hereafter referred to as seed production, seed preservation, and neutral parameters. The seed preserving parameters are the probability of seeds not emerging (</w:t>
      </w:r>
      <m:oMath>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nary>
          <m:naryPr>
            <m:chr m:val="∑"/>
            <m:limLoc m:val="undOvr"/>
            <m:ctrlPr>
              <w:del w:id="189" w:author="Nguyen, Huong T [AGRON]" w:date="2022-08-02T14:23:00Z">
                <w:rPr>
                  <w:rFonts w:ascii="Cambria Math" w:hAnsi="Cambria Math"/>
                  <w:color w:val="000000" w:themeColor="text1"/>
                </w:rPr>
              </w:del>
            </m:ctrlPr>
          </m:naryPr>
          <m:sub>
            <m:r>
              <w:del w:id="190" w:author="Nguyen, Huong T [AGRON]" w:date="2022-08-02T14:23:00Z">
                <w:rPr>
                  <w:rFonts w:ascii="Cambria Math" w:hAnsi="Cambria Math"/>
                  <w:color w:val="000000" w:themeColor="text1"/>
                </w:rPr>
                <m:t>k</m:t>
              </w:del>
            </m:r>
            <m:r>
              <w:del w:id="191" w:author="Nguyen, Huong T [AGRON]" w:date="2022-08-02T14:23:00Z">
                <m:rPr>
                  <m:sty m:val="p"/>
                </m:rPr>
                <w:rPr>
                  <w:rFonts w:ascii="Cambria Math" w:hAnsi="Cambria Math"/>
                  <w:color w:val="000000" w:themeColor="text1"/>
                </w:rPr>
                <m:t>=</m:t>
              </w:del>
            </m:r>
            <m:r>
              <w:del w:id="192" w:author="Nguyen, Huong T [AGRON]" w:date="2022-08-02T14:23:00Z">
                <w:rPr>
                  <w:rFonts w:ascii="Cambria Math" w:hAnsi="Cambria Math"/>
                  <w:color w:val="000000" w:themeColor="text1"/>
                </w:rPr>
                <m:t>1</m:t>
              </w:del>
            </m:r>
          </m:sub>
          <m:sup>
            <m:r>
              <w:del w:id="193" w:author="Nguyen, Huong T [AGRON]" w:date="2022-08-02T14:23:00Z">
                <w:rPr>
                  <w:rFonts w:ascii="Cambria Math" w:hAnsi="Cambria Math"/>
                  <w:color w:val="000000" w:themeColor="text1"/>
                </w:rPr>
                <m:t>6</m:t>
              </w:del>
            </m:r>
          </m:sup>
          <m:e>
            <m:sSub>
              <m:sSubPr>
                <m:ctrlPr>
                  <w:del w:id="194" w:author="Nguyen, Huong T [AGRON]" w:date="2022-08-02T14:23:00Z">
                    <w:rPr>
                      <w:rFonts w:ascii="Cambria Math" w:hAnsi="Cambria Math"/>
                      <w:color w:val="000000" w:themeColor="text1"/>
                    </w:rPr>
                  </w:del>
                </m:ctrlPr>
              </m:sSubPr>
              <m:e>
                <m:r>
                  <w:del w:id="195" w:author="Nguyen, Huong T [AGRON]" w:date="2022-08-02T14:23:00Z">
                    <w:rPr>
                      <w:rFonts w:ascii="Cambria Math" w:hAnsi="Cambria Math"/>
                      <w:color w:val="000000" w:themeColor="text1"/>
                    </w:rPr>
                    <m:t>g</m:t>
                  </w:del>
                </m:r>
              </m:e>
              <m:sub>
                <m:r>
                  <w:del w:id="196" w:author="Nguyen, Huong T [AGRON]" w:date="2022-08-02T14:23:00Z">
                    <w:rPr>
                      <w:rFonts w:ascii="Cambria Math" w:hAnsi="Cambria Math"/>
                      <w:color w:val="000000" w:themeColor="text1"/>
                    </w:rPr>
                    <m:t>k</m:t>
                  </w:del>
                </m:r>
              </m:sub>
            </m:sSub>
          </m:e>
        </m:nary>
        <m:r>
          <w:ins w:id="197" w:author="Nguyen, Huong T [AGRON]" w:date="2022-08-02T14:23:00Z">
            <w:rPr>
              <w:rFonts w:ascii="Cambria Math" w:hAnsi="Cambria Math"/>
              <w:color w:val="000000" w:themeColor="text1"/>
            </w:rPr>
            <m:t>g=0.8</m:t>
          </w:ins>
        </m:r>
      </m:oMath>
      <w:r w:rsidRPr="009F1439">
        <w:rPr>
          <w:color w:val="000000" w:themeColor="text1"/>
        </w:rPr>
        <w:t>). The seed-producing parameters are the emergence probabilities (</w:t>
      </w:r>
      <m:oMath>
        <m:sSub>
          <m:sSubPr>
            <m:ctrlPr>
              <w:rPr>
                <w:rFonts w:ascii="Cambria Math" w:hAnsi="Cambria Math"/>
                <w:color w:val="000000" w:themeColor="text1"/>
              </w:rPr>
            </m:ctrlPr>
          </m:sSubPr>
          <m:e>
            <m:r>
              <w:del w:id="198" w:author="Nguyen, Huong T [AGRON]" w:date="2022-08-02T14:24:00Z">
                <w:rPr>
                  <w:rFonts w:ascii="Cambria Math" w:hAnsi="Cambria Math"/>
                  <w:color w:val="000000" w:themeColor="text1"/>
                </w:rPr>
                <m:t>g</m:t>
              </w:del>
            </m:r>
            <m:r>
              <w:ins w:id="199" w:author="Nguyen, Huong T [AGRON]" w:date="2022-08-02T14:24:00Z">
                <w:rPr>
                  <w:rFonts w:ascii="Cambria Math" w:hAnsi="Cambria Math"/>
                  <w:color w:val="000000" w:themeColor="text1"/>
                </w:rPr>
                <m:t>e</m:t>
              </w:ins>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the survival rates of seeds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sk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and seedlings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pk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during summer, the fecundity rate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and the survival rate over winter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oMath>
      <w:r w:rsidRPr="009F1439">
        <w:rPr>
          <w:color w:val="000000" w:themeColor="text1"/>
        </w:rPr>
        <w:t xml:space="preserve">). Even though emergence reduces the seedbank, the number of seeds that are produced from an emerged seedling that succeeds until seed production is substantial, so emergence is considered positively impacting new seed production </w:t>
      </w:r>
      <w:r w:rsidRPr="009F1439">
        <w:rPr>
          <w:color w:val="000000" w:themeColor="text1"/>
        </w:rPr>
        <w:lastRenderedPageBreak/>
        <w:t>(Davis, 2008). The neutral parameters for both seed preservation and seed production are tillage-induced seed movement across soil strata at the pre-planting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xml:space="preserve">) and post-harvest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f</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periods. The tillage-induced seed vertical movement rates are considered neutral parameters because the seeds that are kept at or moved to the 0-2 cm soil layer can be exposed to emergence stimulants or granivores, while the seeds that are kept at or moved to the 2-20 cm soil layer can germinate without reaching the soil surface (fatal germination), are exposed to decaying stimuli; or preserved at optimal conditions (Burnside et al., 1996; Davis et al., 2005; Davis and Renner, 2007).</w:t>
      </w:r>
    </w:p>
    <w:p w14:paraId="286637C9" w14:textId="77777777" w:rsidR="007B098C" w:rsidRPr="009F1439" w:rsidRDefault="007B098C" w:rsidP="007B098C">
      <w:pPr>
        <w:pStyle w:val="BodyText"/>
        <w:spacing w:line="480" w:lineRule="auto"/>
        <w:rPr>
          <w:color w:val="000000" w:themeColor="text1"/>
        </w:rPr>
        <w:sectPr w:rsidR="007B098C" w:rsidRPr="009F1439">
          <w:pgSz w:w="12240" w:h="15840"/>
          <w:pgMar w:top="1440" w:right="1440" w:bottom="1440" w:left="1440" w:header="720" w:footer="720" w:gutter="0"/>
          <w:cols w:space="720"/>
        </w:sectPr>
      </w:pPr>
      <w:r w:rsidRPr="009F1439">
        <w:rPr>
          <w:color w:val="000000" w:themeColor="text1"/>
        </w:rPr>
        <w:t>Details of how each matrix was formed are in the Appendix, but a summary of each parameter's range is provided below.</w:t>
      </w:r>
    </w:p>
    <w:p w14:paraId="7476D0DD"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2: Female-only population dynamics model parameters for common waterhemp (</w:t>
      </w:r>
      <w:r w:rsidRPr="009F1439">
        <w:rPr>
          <w:iCs/>
          <w:color w:val="000000" w:themeColor="text1"/>
        </w:rPr>
        <w:t>Amaranthus tuberculatus</w:t>
      </w:r>
      <w:r w:rsidRPr="009F1439">
        <w:rPr>
          <w:color w:val="000000" w:themeColor="text1"/>
        </w:rPr>
        <w:t>)</w:t>
      </w:r>
    </w:p>
    <w:tbl>
      <w:tblPr>
        <w:tblStyle w:val="Table"/>
        <w:tblW w:w="14400" w:type="dxa"/>
        <w:jc w:val="center"/>
        <w:tblLayout w:type="fixed"/>
        <w:tblLook w:val="0420" w:firstRow="1" w:lastRow="0" w:firstColumn="0" w:lastColumn="0" w:noHBand="0" w:noVBand="1"/>
      </w:tblPr>
      <w:tblGrid>
        <w:gridCol w:w="2160"/>
        <w:gridCol w:w="2160"/>
        <w:gridCol w:w="1440"/>
        <w:gridCol w:w="2160"/>
        <w:gridCol w:w="2160"/>
        <w:gridCol w:w="2160"/>
        <w:gridCol w:w="2160"/>
      </w:tblGrid>
      <w:tr w:rsidR="007B098C" w:rsidRPr="00EA4721" w14:paraId="7FB54E59" w14:textId="77777777" w:rsidTr="00A86469">
        <w:trPr>
          <w:cnfStyle w:val="100000000000" w:firstRow="1" w:lastRow="0" w:firstColumn="0" w:lastColumn="0" w:oddVBand="0" w:evenVBand="0" w:oddHBand="0" w:evenHBand="0" w:firstRowFirstColumn="0" w:firstRowLastColumn="0" w:lastRowFirstColumn="0" w:lastRowLastColumn="0"/>
          <w:cantSplit/>
          <w:tblHeader/>
          <w:jc w:val="center"/>
        </w:trPr>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37ACFE"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lastRenderedPageBreak/>
              <w:t>Parameter</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F445BF"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Denomination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247013"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Unit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EC71E0"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Corn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98A93"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Soybean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A5E7F8"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Oat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C0E246"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Alfalfa</w:t>
            </w:r>
          </w:p>
        </w:tc>
      </w:tr>
      <w:tr w:rsidR="007B098C" w:rsidRPr="00EA4721" w14:paraId="49AF7B7A"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BB200" w14:textId="3BF576A3"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00" w:author="Nguyen, Huong T [AGRON]" w:date="2022-08-02T14:24:00Z">
              <w:r w:rsidRPr="00EA4721" w:rsidDel="00A86469">
                <w:rPr>
                  <w:rFonts w:ascii="Helvetica"/>
                  <w:color w:val="000000" w:themeColor="text1"/>
                  <w:sz w:val="18"/>
                  <w:szCs w:val="20"/>
                </w:rPr>
                <w:delText xml:space="preserve">Top </w:delText>
              </w:r>
            </w:del>
            <w:ins w:id="201" w:author="Nguyen, Huong T [AGRON]" w:date="2022-08-02T14:24:00Z">
              <w:r w:rsidR="00A86469" w:rsidRPr="00EA4721">
                <w:rPr>
                  <w:rFonts w:ascii="Helvetica"/>
                  <w:color w:val="000000" w:themeColor="text1"/>
                  <w:sz w:val="18"/>
                  <w:szCs w:val="20"/>
                </w:rPr>
                <w:t>S</w:t>
              </w:r>
            </w:ins>
            <w:del w:id="202" w:author="Nguyen, Huong T [AGRON]" w:date="2022-08-02T14:24:00Z">
              <w:r w:rsidRPr="00EA4721" w:rsidDel="00A86469">
                <w:rPr>
                  <w:rFonts w:ascii="Helvetica"/>
                  <w:color w:val="000000" w:themeColor="text1"/>
                  <w:sz w:val="18"/>
                  <w:szCs w:val="20"/>
                </w:rPr>
                <w:delText>s</w:delText>
              </w:r>
            </w:del>
            <w:r w:rsidRPr="00EA4721">
              <w:rPr>
                <w:rFonts w:ascii="Helvetica"/>
                <w:color w:val="000000" w:themeColor="text1"/>
                <w:sz w:val="18"/>
                <w:szCs w:val="20"/>
              </w:rPr>
              <w:t xml:space="preserve">eeds </w:t>
            </w:r>
            <w:ins w:id="203" w:author="Nguyen, Huong T [AGRON]" w:date="2022-08-02T14:24:00Z">
              <w:r w:rsidR="00A86469" w:rsidRPr="00EA4721">
                <w:rPr>
                  <w:rFonts w:ascii="Helvetica"/>
                  <w:color w:val="000000" w:themeColor="text1"/>
                  <w:sz w:val="18"/>
                  <w:szCs w:val="20"/>
                </w:rPr>
                <w:t>in the</w:t>
              </w:r>
            </w:ins>
            <w:del w:id="204" w:author="Nguyen, Huong T [AGRON]" w:date="2022-08-02T14:24:00Z">
              <w:r w:rsidRPr="00EA4721" w:rsidDel="00A86469">
                <w:rPr>
                  <w:rFonts w:ascii="Helvetica"/>
                  <w:color w:val="000000" w:themeColor="text1"/>
                  <w:sz w:val="18"/>
                  <w:szCs w:val="20"/>
                </w:rPr>
                <w:delText>stay at</w:delText>
              </w:r>
            </w:del>
            <w:r w:rsidRPr="00EA4721">
              <w:rPr>
                <w:rFonts w:ascii="Helvetica"/>
                <w:color w:val="000000" w:themeColor="text1"/>
                <w:sz w:val="18"/>
                <w:szCs w:val="20"/>
              </w:rPr>
              <w:t xml:space="preserve"> top </w:t>
            </w:r>
            <w:ins w:id="205" w:author="Nguyen, Huong T [AGRON]" w:date="2022-08-02T14:24:00Z">
              <w:r w:rsidR="00A86469" w:rsidRPr="00EA4721">
                <w:rPr>
                  <w:rFonts w:ascii="Helvetica"/>
                  <w:color w:val="000000" w:themeColor="text1"/>
                  <w:sz w:val="18"/>
                  <w:szCs w:val="20"/>
                </w:rPr>
                <w:t xml:space="preserve">soil </w:t>
              </w:r>
            </w:ins>
            <w:r w:rsidRPr="00EA4721">
              <w:rPr>
                <w:rFonts w:ascii="Helvetica"/>
                <w:color w:val="000000" w:themeColor="text1"/>
                <w:sz w:val="18"/>
                <w:szCs w:val="20"/>
              </w:rPr>
              <w:t>stratum</w:t>
            </w:r>
            <w:ins w:id="206" w:author="Nguyen, Huong T [AGRON]" w:date="2022-08-02T14:24:00Z">
              <w:r w:rsidR="00A86469" w:rsidRPr="00EA4721">
                <w:rPr>
                  <w:rFonts w:ascii="Helvetica"/>
                  <w:color w:val="000000" w:themeColor="text1"/>
                  <w:sz w:val="18"/>
                  <w:szCs w:val="20"/>
                </w:rPr>
                <w:t xml:space="preserve"> </w:t>
              </w:r>
              <w:proofErr w:type="gramStart"/>
              <w:r w:rsidR="00A86469" w:rsidRPr="00EA4721">
                <w:rPr>
                  <w:rFonts w:ascii="Helvetica"/>
                  <w:color w:val="000000" w:themeColor="text1"/>
                  <w:sz w:val="18"/>
                  <w:szCs w:val="20"/>
                </w:rPr>
                <w:t>stay</w:t>
              </w:r>
            </w:ins>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8AC00"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w:t>
            </w:r>
            <w:proofErr w:type="gramStart"/>
            <w:r w:rsidRPr="00EA4721">
              <w:rPr>
                <w:rFonts w:ascii="Helvetica"/>
                <w:color w:val="000000" w:themeColor="text1"/>
                <w:sz w:val="18"/>
                <w:szCs w:val="20"/>
              </w:rPr>
              <w:t>11,s</w:t>
            </w:r>
            <w:proofErr w:type="gramEnd"/>
            <w:r w:rsidRPr="00EA4721">
              <w:rPr>
                <w:rFonts w:ascii="Helvetica"/>
                <w:color w:val="000000" w:themeColor="text1"/>
                <w:sz w:val="18"/>
                <w:szCs w:val="20"/>
              </w:rPr>
              <w:t xml:space="preserve"> or t_11,f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5B76" w14:textId="05EE6C37" w:rsidR="007B098C" w:rsidRPr="00EA4721" w:rsidRDefault="00A86469"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del w:id="207" w:author="Nguyen, Huong T [AGRON]" w:date="2022-08-02T14:25:00Z">
              <w:r w:rsidRPr="00EA4721" w:rsidDel="00A86469">
                <w:rPr>
                  <w:rFonts w:ascii="Helvetica"/>
                  <w:color w:val="000000" w:themeColor="text1"/>
                  <w:sz w:val="18"/>
                  <w:szCs w:val="20"/>
                </w:rPr>
                <w:delText>S</w:delText>
              </w:r>
              <w:r w:rsidR="007B098C" w:rsidRPr="00EA4721" w:rsidDel="00A86469">
                <w:rPr>
                  <w:rFonts w:ascii="Helvetica"/>
                  <w:color w:val="000000" w:themeColor="text1"/>
                  <w:sz w:val="18"/>
                  <w:szCs w:val="20"/>
                </w:rPr>
                <w:delText>eeds</w:delText>
              </w:r>
            </w:del>
            <w:ins w:id="208" w:author="Nguyen, Huong T [AGRON]" w:date="2022-08-02T14:25:00Z">
              <w:r w:rsidRPr="00EA4721">
                <w:rPr>
                  <w:rFonts w:ascii="Helvetica"/>
                  <w:color w:val="000000" w:themeColor="text1"/>
                  <w:sz w:val="18"/>
                  <w:szCs w:val="20"/>
                </w:rPr>
                <w:t xml:space="preserve">seeds </w:t>
              </w:r>
            </w:ins>
            <w:del w:id="209" w:author="Nguyen, Huong T [AGRON]" w:date="2022-08-02T14:24:00Z">
              <w:r w:rsidR="007B098C" w:rsidRPr="00EA4721" w:rsidDel="00A86469">
                <w:rPr>
                  <w:rFonts w:ascii="Helvetica"/>
                  <w:color w:val="000000" w:themeColor="text1"/>
                  <w:sz w:val="18"/>
                  <w:szCs w:val="20"/>
                </w:rPr>
                <w:delText>/</w:delText>
              </w:r>
            </w:del>
            <w:r w:rsidR="007B098C" w:rsidRPr="00EA4721">
              <w:rPr>
                <w:rFonts w:ascii="Helvetica"/>
                <w:color w:val="000000" w:themeColor="text1"/>
                <w:sz w:val="18"/>
                <w:szCs w:val="20"/>
              </w:rPr>
              <w:t>seeds</w:t>
            </w:r>
            <w:ins w:id="210" w:author="Nguyen, Huong T [AGRON]" w:date="2022-08-02T14:25:00Z">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8115"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0.59; </w:t>
            </w:r>
          </w:p>
          <w:p w14:paraId="0F44B37C"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0.59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6001"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0.59; </w:t>
            </w:r>
          </w:p>
          <w:p w14:paraId="5EBDFCE6"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EB08"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0.59; post-harvest: 0.02 - 1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65D4"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1;</w:t>
            </w:r>
          </w:p>
          <w:p w14:paraId="31133A47" w14:textId="77777777" w:rsidR="007B098C" w:rsidRPr="00EA4721"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0.02</w:t>
            </w:r>
          </w:p>
        </w:tc>
      </w:tr>
      <w:tr w:rsidR="00A86469" w:rsidRPr="00EA4721" w14:paraId="008549BC"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CE4F" w14:textId="1D896C9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11" w:author="Nguyen, Huong T [AGRON]" w:date="2022-08-02T14:27:00Z">
              <w:r w:rsidRPr="00EA4721" w:rsidDel="00EA4721">
                <w:rPr>
                  <w:rFonts w:ascii="Helvetica"/>
                  <w:color w:val="000000" w:themeColor="text1"/>
                  <w:sz w:val="18"/>
                  <w:szCs w:val="20"/>
                </w:rPr>
                <w:delText>Top s</w:delText>
              </w:r>
            </w:del>
            <w:ins w:id="212" w:author="Nguyen, Huong T [AGRON]" w:date="2022-08-02T14:27:00Z">
              <w:r w:rsidR="00EA4721">
                <w:rPr>
                  <w:rFonts w:ascii="Helvetica"/>
                  <w:color w:val="000000" w:themeColor="text1"/>
                  <w:sz w:val="18"/>
                  <w:szCs w:val="20"/>
                </w:rPr>
                <w:t>S</w:t>
              </w:r>
            </w:ins>
            <w:r w:rsidRPr="00EA4721">
              <w:rPr>
                <w:rFonts w:ascii="Helvetica"/>
                <w:color w:val="000000" w:themeColor="text1"/>
                <w:sz w:val="18"/>
                <w:szCs w:val="20"/>
              </w:rPr>
              <w:t xml:space="preserve">eeds </w:t>
            </w:r>
            <w:ins w:id="213" w:author="Nguyen, Huong T [AGRON]" w:date="2022-08-02T14:27:00Z">
              <w:r w:rsidR="00EA4721">
                <w:rPr>
                  <w:rFonts w:ascii="Helvetica"/>
                  <w:color w:val="000000" w:themeColor="text1"/>
                  <w:sz w:val="18"/>
                  <w:szCs w:val="20"/>
                </w:rPr>
                <w:t xml:space="preserve">in the top soil stratum </w:t>
              </w:r>
            </w:ins>
            <w:r w:rsidRPr="00EA4721">
              <w:rPr>
                <w:rFonts w:ascii="Helvetica"/>
                <w:color w:val="000000" w:themeColor="text1"/>
                <w:sz w:val="18"/>
                <w:szCs w:val="20"/>
              </w:rPr>
              <w:t>move to the bottom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A87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w:t>
            </w:r>
            <w:proofErr w:type="gramStart"/>
            <w:r w:rsidRPr="00EA4721">
              <w:rPr>
                <w:rFonts w:ascii="Helvetica"/>
                <w:color w:val="000000" w:themeColor="text1"/>
                <w:sz w:val="18"/>
                <w:szCs w:val="20"/>
              </w:rPr>
              <w:t>12,s</w:t>
            </w:r>
            <w:proofErr w:type="gramEnd"/>
            <w:r w:rsidRPr="00EA4721">
              <w:rPr>
                <w:rFonts w:ascii="Helvetica"/>
                <w:color w:val="000000" w:themeColor="text1"/>
                <w:sz w:val="18"/>
                <w:szCs w:val="20"/>
              </w:rPr>
              <w:t xml:space="preserve"> or t_12,f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5338" w14:textId="4A47DF72"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214"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215" w:author="Nguyen, Huong T [AGRON]" w:date="2022-08-02T14:25:00Z">
              <w:r w:rsidRPr="00EA4721" w:rsidDel="00D86049">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071B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0.15; </w:t>
            </w:r>
          </w:p>
          <w:p w14:paraId="3106984D"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854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0.15; </w:t>
            </w:r>
          </w:p>
          <w:p w14:paraId="52BE1329"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F218"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0.15; post-harvest: 0 - 0.07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79A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0;</w:t>
            </w:r>
          </w:p>
          <w:p w14:paraId="3103F97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0.07</w:t>
            </w:r>
          </w:p>
        </w:tc>
      </w:tr>
      <w:tr w:rsidR="00A86469" w:rsidRPr="00EA4721" w14:paraId="172BC3AE"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5112" w14:textId="5A7ECA9A"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16" w:author="Nguyen, Huong T [AGRON]" w:date="2022-08-02T14:27:00Z">
              <w:r w:rsidRPr="00EA4721" w:rsidDel="00EA4721">
                <w:rPr>
                  <w:rFonts w:ascii="Helvetica"/>
                  <w:color w:val="000000" w:themeColor="text1"/>
                  <w:sz w:val="18"/>
                  <w:szCs w:val="20"/>
                </w:rPr>
                <w:delText xml:space="preserve">Bottom </w:delText>
              </w:r>
            </w:del>
            <w:ins w:id="217" w:author="Nguyen, Huong T [AGRON]" w:date="2022-08-02T14:27:00Z">
              <w:r w:rsidR="00EA4721">
                <w:rPr>
                  <w:rFonts w:ascii="Helvetica"/>
                  <w:color w:val="000000" w:themeColor="text1"/>
                  <w:sz w:val="18"/>
                  <w:szCs w:val="20"/>
                </w:rPr>
                <w:t>S</w:t>
              </w:r>
            </w:ins>
            <w:del w:id="218" w:author="Nguyen, Huong T [AGRON]" w:date="2022-08-02T14:27:00Z">
              <w:r w:rsidRPr="00EA4721" w:rsidDel="00EA4721">
                <w:rPr>
                  <w:rFonts w:ascii="Helvetica"/>
                  <w:color w:val="000000" w:themeColor="text1"/>
                  <w:sz w:val="18"/>
                  <w:szCs w:val="20"/>
                </w:rPr>
                <w:delText>s</w:delText>
              </w:r>
            </w:del>
            <w:r w:rsidRPr="00EA4721">
              <w:rPr>
                <w:rFonts w:ascii="Helvetica"/>
                <w:color w:val="000000" w:themeColor="text1"/>
                <w:sz w:val="18"/>
                <w:szCs w:val="20"/>
              </w:rPr>
              <w:t>eeds</w:t>
            </w:r>
            <w:ins w:id="219" w:author="Nguyen, Huong T [AGRON]" w:date="2022-08-02T14:27:00Z">
              <w:r w:rsidR="00EA4721">
                <w:rPr>
                  <w:rFonts w:ascii="Helvetica"/>
                  <w:color w:val="000000" w:themeColor="text1"/>
                  <w:sz w:val="18"/>
                  <w:szCs w:val="20"/>
                </w:rPr>
                <w:t xml:space="preserve"> in the bottom soil stratum</w:t>
              </w:r>
            </w:ins>
            <w:r w:rsidRPr="00EA4721">
              <w:rPr>
                <w:rFonts w:ascii="Helvetica"/>
                <w:color w:val="000000" w:themeColor="text1"/>
                <w:sz w:val="18"/>
                <w:szCs w:val="20"/>
              </w:rPr>
              <w:t xml:space="preserve"> move to the top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4D39D"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w:t>
            </w:r>
            <w:proofErr w:type="gramStart"/>
            <w:r w:rsidRPr="00EA4721">
              <w:rPr>
                <w:rFonts w:ascii="Helvetica"/>
                <w:color w:val="000000" w:themeColor="text1"/>
                <w:sz w:val="18"/>
                <w:szCs w:val="20"/>
              </w:rPr>
              <w:t>21,s</w:t>
            </w:r>
            <w:proofErr w:type="gramEnd"/>
            <w:r w:rsidRPr="00EA4721">
              <w:rPr>
                <w:rFonts w:ascii="Helvetica"/>
                <w:color w:val="000000" w:themeColor="text1"/>
                <w:sz w:val="18"/>
                <w:szCs w:val="20"/>
              </w:rPr>
              <w:t xml:space="preserve"> or t_21,f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71C98" w14:textId="4BD267B6"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220"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221" w:author="Nguyen, Huong T [AGRON]" w:date="2022-08-02T14:25:00Z">
              <w:r w:rsidRPr="00EA4721" w:rsidDel="00B03C49">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BA40"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0.41; </w:t>
            </w:r>
          </w:p>
          <w:p w14:paraId="75760A94"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0.41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0CE18"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0.41;</w:t>
            </w:r>
          </w:p>
          <w:p w14:paraId="046F5227"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571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0.41; post-harvest: 0 - 0.98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C0A29"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 </w:t>
            </w:r>
          </w:p>
          <w:p w14:paraId="050E785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0.98</w:t>
            </w:r>
          </w:p>
        </w:tc>
      </w:tr>
      <w:tr w:rsidR="00A86469" w:rsidRPr="00EA4721" w14:paraId="4ED136AC"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996B" w14:textId="6CAC2EEA"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22" w:author="Nguyen, Huong T [AGRON]" w:date="2022-08-02T14:27:00Z">
              <w:r w:rsidRPr="00EA4721" w:rsidDel="00EA4721">
                <w:rPr>
                  <w:rFonts w:ascii="Helvetica"/>
                  <w:color w:val="000000" w:themeColor="text1"/>
                  <w:sz w:val="18"/>
                  <w:szCs w:val="20"/>
                </w:rPr>
                <w:delText>Bottom s</w:delText>
              </w:r>
            </w:del>
            <w:ins w:id="223" w:author="Nguyen, Huong T [AGRON]" w:date="2022-08-02T14:27:00Z">
              <w:r w:rsidR="00EA4721">
                <w:rPr>
                  <w:rFonts w:ascii="Helvetica"/>
                  <w:color w:val="000000" w:themeColor="text1"/>
                  <w:sz w:val="18"/>
                  <w:szCs w:val="20"/>
                </w:rPr>
                <w:t>S</w:t>
              </w:r>
            </w:ins>
            <w:r w:rsidRPr="00EA4721">
              <w:rPr>
                <w:rFonts w:ascii="Helvetica"/>
                <w:color w:val="000000" w:themeColor="text1"/>
                <w:sz w:val="18"/>
                <w:szCs w:val="20"/>
              </w:rPr>
              <w:t>eed</w:t>
            </w:r>
            <w:ins w:id="224" w:author="Nguyen, Huong T [AGRON]" w:date="2022-08-02T14:28:00Z">
              <w:r w:rsidR="00EA4721">
                <w:rPr>
                  <w:rFonts w:ascii="Helvetica"/>
                  <w:color w:val="000000" w:themeColor="text1"/>
                  <w:sz w:val="18"/>
                  <w:szCs w:val="20"/>
                </w:rPr>
                <w:t>s</w:t>
              </w:r>
            </w:ins>
            <w:ins w:id="225" w:author="Nguyen, Huong T [AGRON]" w:date="2022-08-02T14:27:00Z">
              <w:r w:rsidR="00EA4721">
                <w:rPr>
                  <w:rFonts w:ascii="Helvetica"/>
                  <w:color w:val="000000" w:themeColor="text1"/>
                  <w:sz w:val="18"/>
                  <w:szCs w:val="20"/>
                </w:rPr>
                <w:t xml:space="preserve"> </w:t>
              </w:r>
            </w:ins>
            <w:del w:id="226" w:author="Nguyen, Huong T [AGRON]" w:date="2022-08-02T14:27:00Z">
              <w:r w:rsidRPr="00EA4721" w:rsidDel="00EA4721">
                <w:rPr>
                  <w:rFonts w:ascii="Helvetica"/>
                  <w:color w:val="000000" w:themeColor="text1"/>
                  <w:sz w:val="18"/>
                  <w:szCs w:val="20"/>
                </w:rPr>
                <w:delText xml:space="preserve">s stay </w:delText>
              </w:r>
            </w:del>
            <w:r w:rsidRPr="00EA4721">
              <w:rPr>
                <w:rFonts w:ascii="Helvetica"/>
                <w:color w:val="000000" w:themeColor="text1"/>
                <w:sz w:val="18"/>
                <w:szCs w:val="20"/>
              </w:rPr>
              <w:t>at</w:t>
            </w:r>
            <w:ins w:id="227" w:author="Nguyen, Huong T [AGRON]" w:date="2022-08-02T14:28:00Z">
              <w:r w:rsidR="00EA4721">
                <w:rPr>
                  <w:rFonts w:ascii="Helvetica"/>
                  <w:color w:val="000000" w:themeColor="text1"/>
                  <w:sz w:val="18"/>
                  <w:szCs w:val="20"/>
                </w:rPr>
                <w:t xml:space="preserve"> the</w:t>
              </w:r>
            </w:ins>
            <w:r w:rsidRPr="00EA4721">
              <w:rPr>
                <w:rFonts w:ascii="Helvetica"/>
                <w:color w:val="000000" w:themeColor="text1"/>
                <w:sz w:val="18"/>
                <w:szCs w:val="20"/>
              </w:rPr>
              <w:t xml:space="preserve"> bottom </w:t>
            </w:r>
            <w:ins w:id="228" w:author="Nguyen, Huong T [AGRON]" w:date="2022-08-02T14:28:00Z">
              <w:r w:rsidR="00EA4721">
                <w:rPr>
                  <w:rFonts w:ascii="Helvetica"/>
                  <w:color w:val="000000" w:themeColor="text1"/>
                  <w:sz w:val="18"/>
                  <w:szCs w:val="20"/>
                </w:rPr>
                <w:t xml:space="preserve">soil </w:t>
              </w:r>
            </w:ins>
            <w:r w:rsidRPr="00EA4721">
              <w:rPr>
                <w:rFonts w:ascii="Helvetica"/>
                <w:color w:val="000000" w:themeColor="text1"/>
                <w:sz w:val="18"/>
                <w:szCs w:val="20"/>
              </w:rPr>
              <w:t>stratum</w:t>
            </w:r>
            <w:ins w:id="229" w:author="Nguyen, Huong T [AGRON]" w:date="2022-08-02T14:28:00Z">
              <w:r w:rsidR="00EA4721">
                <w:rPr>
                  <w:rFonts w:ascii="Helvetica"/>
                  <w:color w:val="000000" w:themeColor="text1"/>
                  <w:sz w:val="18"/>
                  <w:szCs w:val="20"/>
                </w:rPr>
                <w:t xml:space="preserve"> stay</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61F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w:t>
            </w:r>
            <w:proofErr w:type="gramStart"/>
            <w:r w:rsidRPr="00EA4721">
              <w:rPr>
                <w:rFonts w:ascii="Helvetica"/>
                <w:color w:val="000000" w:themeColor="text1"/>
                <w:sz w:val="18"/>
                <w:szCs w:val="20"/>
              </w:rPr>
              <w:t>22,s</w:t>
            </w:r>
            <w:proofErr w:type="gramEnd"/>
            <w:r w:rsidRPr="00EA4721">
              <w:rPr>
                <w:rFonts w:ascii="Helvetica"/>
                <w:color w:val="000000" w:themeColor="text1"/>
                <w:sz w:val="18"/>
                <w:szCs w:val="20"/>
              </w:rPr>
              <w:t xml:space="preserve"> or t_22,f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B84B" w14:textId="77717EC1"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230"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231" w:author="Nguyen, Huong T [AGRON]" w:date="2022-08-02T14:25:00Z">
              <w:r w:rsidRPr="00EA4721" w:rsidDel="00C60243">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9F47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0.85; </w:t>
            </w:r>
          </w:p>
          <w:p w14:paraId="39D4E75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C4B47"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0.85; </w:t>
            </w:r>
          </w:p>
          <w:p w14:paraId="4DA0A5A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EC3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0.85; post-harvest: 0.93 - 1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45A3"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1; </w:t>
            </w:r>
          </w:p>
          <w:p w14:paraId="0AB14C8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0.93</w:t>
            </w:r>
          </w:p>
        </w:tc>
      </w:tr>
      <w:tr w:rsidR="00536700" w:rsidRPr="00EA4721" w14:paraId="4620ED83" w14:textId="77777777" w:rsidTr="00A86469">
        <w:trPr>
          <w:cantSplit/>
          <w:jc w:val="center"/>
          <w:ins w:id="232" w:author="Nguyen, Huong T [AGRON]" w:date="2022-08-02T14:28:00Z"/>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F3256" w14:textId="77B1E4B6" w:rsidR="00536700" w:rsidRPr="00EA4721" w:rsidDel="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33" w:author="Nguyen, Huong T [AGRON]" w:date="2022-08-02T14:28:00Z"/>
                <w:rFonts w:ascii="Helvetica"/>
                <w:color w:val="000000" w:themeColor="text1"/>
                <w:sz w:val="18"/>
                <w:szCs w:val="20"/>
              </w:rPr>
            </w:pPr>
            <w:ins w:id="234" w:author="Nguyen, Huong T [AGRON]" w:date="2022-08-02T14:29:00Z">
              <w:r>
                <w:rPr>
                  <w:rFonts w:ascii="Helvetica"/>
                  <w:color w:val="000000" w:themeColor="text1"/>
                  <w:sz w:val="18"/>
                  <w:szCs w:val="20"/>
                </w:rPr>
                <w:t>Seed dormant</w:t>
              </w:r>
            </w:ins>
            <w:ins w:id="235" w:author="Nguyen, Huong T [AGRON]" w:date="2022-08-02T14:28:00Z">
              <w:r>
                <w:rPr>
                  <w:rFonts w:ascii="Helvetica"/>
                  <w:color w:val="000000" w:themeColor="text1"/>
                  <w:sz w:val="18"/>
                  <w:szCs w:val="20"/>
                </w:rPr>
                <w:t xml:space="preserve"> rate</w:t>
              </w:r>
            </w:ins>
            <w:ins w:id="236" w:author="Nguyen, Huong T [AGRON]" w:date="2022-08-02T14:29:00Z">
              <w:r>
                <w:rPr>
                  <w:rFonts w:ascii="Helvetica"/>
                  <w:color w:val="000000" w:themeColor="text1"/>
                  <w:sz w:val="18"/>
                  <w:szCs w:val="20"/>
                </w:rPr>
                <w:t xml:space="preserve"> during the crop season</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D95F" w14:textId="6890C03C"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37" w:author="Nguyen, Huong T [AGRON]" w:date="2022-08-02T14:28:00Z"/>
                <w:rFonts w:ascii="Helvetica"/>
                <w:color w:val="000000" w:themeColor="text1"/>
                <w:sz w:val="18"/>
                <w:szCs w:val="20"/>
              </w:rPr>
            </w:pPr>
            <w:ins w:id="238" w:author="Nguyen, Huong T [AGRON]" w:date="2022-08-02T14:28:00Z">
              <w:r>
                <w:rPr>
                  <w:rFonts w:ascii="Helvetica"/>
                  <w:color w:val="000000" w:themeColor="text1"/>
                  <w:sz w:val="18"/>
                  <w:szCs w:val="20"/>
                </w:rPr>
                <w:t>d</w:t>
              </w:r>
            </w:ins>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D9F7" w14:textId="264261DB"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39" w:author="Nguyen, Huong T [AGRON]" w:date="2022-08-02T14:28:00Z"/>
                <w:rFonts w:ascii="Helvetica"/>
                <w:color w:val="000000" w:themeColor="text1"/>
                <w:sz w:val="18"/>
                <w:szCs w:val="20"/>
              </w:rPr>
            </w:pPr>
            <w:ins w:id="240" w:author="Nguyen, Huong T [AGRON]" w:date="2022-08-02T14:29: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CB5F" w14:textId="71493CD0"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41" w:author="Nguyen, Huong T [AGRON]" w:date="2022-08-02T14:28:00Z"/>
                <w:rFonts w:ascii="Helvetica"/>
                <w:color w:val="000000" w:themeColor="text1"/>
                <w:sz w:val="18"/>
                <w:szCs w:val="20"/>
              </w:rPr>
            </w:pPr>
            <w:ins w:id="242"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D20E" w14:textId="4764BFC4"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43" w:author="Nguyen, Huong T [AGRON]" w:date="2022-08-02T14:28:00Z"/>
                <w:rFonts w:ascii="Helvetica"/>
                <w:color w:val="000000" w:themeColor="text1"/>
                <w:sz w:val="18"/>
                <w:szCs w:val="20"/>
              </w:rPr>
            </w:pPr>
            <w:ins w:id="244"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350E" w14:textId="49DD6A22"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45" w:author="Nguyen, Huong T [AGRON]" w:date="2022-08-02T14:28:00Z"/>
                <w:rFonts w:ascii="Helvetica"/>
                <w:color w:val="000000" w:themeColor="text1"/>
                <w:sz w:val="18"/>
                <w:szCs w:val="20"/>
              </w:rPr>
            </w:pPr>
            <w:ins w:id="246"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4F59" w14:textId="420F9C38"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247" w:author="Nguyen, Huong T [AGRON]" w:date="2022-08-02T14:28:00Z"/>
                <w:rFonts w:ascii="Helvetica"/>
                <w:color w:val="000000" w:themeColor="text1"/>
                <w:sz w:val="18"/>
                <w:szCs w:val="20"/>
              </w:rPr>
            </w:pPr>
            <w:ins w:id="248" w:author="Nguyen, Huong T [AGRON]" w:date="2022-08-02T14:29:00Z">
              <w:r>
                <w:rPr>
                  <w:rFonts w:ascii="Helvetica"/>
                  <w:color w:val="000000" w:themeColor="text1"/>
                  <w:sz w:val="18"/>
                  <w:szCs w:val="20"/>
                </w:rPr>
                <w:t>0.8</w:t>
              </w:r>
            </w:ins>
          </w:p>
        </w:tc>
      </w:tr>
      <w:tr w:rsidR="00A86469" w:rsidRPr="00EA4721" w14:paraId="11DFA24D"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52B4" w14:textId="6E7A1361" w:rsidR="00A86469"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249" w:author="Nguyen, Huong T [AGRON]" w:date="2022-08-02T14:29:00Z">
              <w:r>
                <w:rPr>
                  <w:rFonts w:ascii="Helvetica"/>
                  <w:color w:val="000000" w:themeColor="text1"/>
                  <w:sz w:val="18"/>
                  <w:szCs w:val="20"/>
                </w:rPr>
                <w:t>Successful e</w:t>
              </w:r>
            </w:ins>
            <w:del w:id="250" w:author="Nguyen, Huong T [AGRON]" w:date="2022-08-02T14:29:00Z">
              <w:r w:rsidR="00A86469" w:rsidRPr="00EA4721" w:rsidDel="00536700">
                <w:rPr>
                  <w:rFonts w:ascii="Helvetica"/>
                  <w:color w:val="000000" w:themeColor="text1"/>
                  <w:sz w:val="18"/>
                  <w:szCs w:val="20"/>
                </w:rPr>
                <w:delText>E</w:delText>
              </w:r>
            </w:del>
            <w:r w:rsidR="00A86469" w:rsidRPr="00EA4721">
              <w:rPr>
                <w:rFonts w:ascii="Helvetica"/>
                <w:color w:val="000000" w:themeColor="text1"/>
                <w:sz w:val="18"/>
                <w:szCs w:val="20"/>
              </w:rPr>
              <w:t>mergence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A4A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e_1 through e_6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454E" w14:textId="0D319AF2"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del w:id="251" w:author="Nguyen, Huong T [AGRON]" w:date="2022-08-02T14:25:00Z">
              <w:r w:rsidRPr="00EA4721" w:rsidDel="00EA4721">
                <w:rPr>
                  <w:rFonts w:ascii="Helvetica"/>
                  <w:color w:val="000000" w:themeColor="text1"/>
                  <w:sz w:val="18"/>
                  <w:szCs w:val="20"/>
                </w:rPr>
                <w:delText>Plants</w:delText>
              </w:r>
            </w:del>
            <w:ins w:id="252" w:author="Nguyen, Huong T [AGRON]" w:date="2022-08-02T14:25:00Z">
              <w:r w:rsidR="00EA4721">
                <w:rPr>
                  <w:rFonts w:ascii="Helvetica"/>
                  <w:color w:val="000000" w:themeColor="text1"/>
                  <w:sz w:val="18"/>
                  <w:szCs w:val="20"/>
                </w:rPr>
                <w:t>p</w:t>
              </w:r>
              <w:r w:rsidR="00EA4721" w:rsidRPr="00EA4721">
                <w:rPr>
                  <w:rFonts w:ascii="Helvetica"/>
                  <w:color w:val="000000" w:themeColor="text1"/>
                  <w:sz w:val="18"/>
                  <w:szCs w:val="20"/>
                </w:rPr>
                <w:t xml:space="preserve">lants </w:t>
              </w:r>
            </w:ins>
            <w:del w:id="253" w:author="Nguyen, Huong T [AGRON]" w:date="2022-08-02T14:25:00Z">
              <w:r w:rsidRPr="00EA4721" w:rsidDel="00A86469">
                <w:rPr>
                  <w:rFonts w:ascii="Helvetica"/>
                  <w:color w:val="000000" w:themeColor="text1"/>
                  <w:sz w:val="18"/>
                  <w:szCs w:val="20"/>
                </w:rPr>
                <w:delText>/</w:delText>
              </w:r>
            </w:del>
            <w:r w:rsidRPr="00EA4721">
              <w:rPr>
                <w:rFonts w:ascii="Helvetica"/>
                <w:color w:val="000000" w:themeColor="text1"/>
                <w:sz w:val="18"/>
                <w:szCs w:val="20"/>
              </w:rPr>
              <w:t>seeds</w:t>
            </w:r>
            <w:ins w:id="254" w:author="Nguyen, Huong T [AGRON]" w:date="2022-08-02T14:25:00Z">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4825F" w14:textId="65F27923"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55" w:author="Nguyen, Huong T [AGRON]" w:date="2022-08-02T14:31:00Z">
              <w:r w:rsidRPr="00EA4721" w:rsidDel="00D878E2">
                <w:rPr>
                  <w:rFonts w:ascii="Helvetica"/>
                  <w:color w:val="000000" w:themeColor="text1"/>
                  <w:sz w:val="18"/>
                  <w:szCs w:val="20"/>
                </w:rPr>
                <w:delText>1.7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- 0.07</w:delText>
              </w:r>
            </w:del>
            <w:ins w:id="256" w:author="Nguyen, Huong T [AGRON]" w:date="2022-08-02T14:31:00Z">
              <w:r w:rsidR="00D878E2">
                <w:rPr>
                  <w:rFonts w:ascii="Helvetica"/>
                  <w:color w:val="000000" w:themeColor="text1"/>
                  <w:sz w:val="18"/>
                  <w:szCs w:val="20"/>
                </w:rPr>
                <w:t xml:space="preserve">0.01 </w:t>
              </w:r>
              <w:r w:rsidR="00D878E2">
                <w:rPr>
                  <w:rFonts w:ascii="Helvetica"/>
                  <w:color w:val="000000" w:themeColor="text1"/>
                  <w:sz w:val="18"/>
                  <w:szCs w:val="20"/>
                </w:rPr>
                <w:t>–</w:t>
              </w:r>
              <w:r w:rsidR="00D878E2">
                <w:rPr>
                  <w:rFonts w:ascii="Helvetica"/>
                  <w:color w:val="000000" w:themeColor="text1"/>
                  <w:sz w:val="18"/>
                  <w:szCs w:val="20"/>
                </w:rPr>
                <w:t xml:space="preserve"> 0.2</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69D4" w14:textId="2AA78A2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57" w:author="Nguyen, Huong T [AGRON]" w:date="2022-08-02T14:32:00Z">
              <w:r w:rsidRPr="00EA4721" w:rsidDel="00D878E2">
                <w:rPr>
                  <w:rFonts w:ascii="Helvetica"/>
                  <w:color w:val="000000" w:themeColor="text1"/>
                  <w:sz w:val="18"/>
                  <w:szCs w:val="20"/>
                </w:rPr>
                <w:delText>1.8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- 0.02</w:delText>
              </w:r>
            </w:del>
            <w:ins w:id="258" w:author="Nguyen, Huong T [AGRON]" w:date="2022-08-02T14:32:00Z">
              <w:r w:rsidR="00D878E2">
                <w:rPr>
                  <w:rFonts w:ascii="Helvetica"/>
                  <w:color w:val="000000" w:themeColor="text1"/>
                  <w:sz w:val="18"/>
                  <w:szCs w:val="20"/>
                </w:rPr>
                <w:t>0.01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AB266" w14:textId="65D5CA73"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59" w:author="Nguyen, Huong T [AGRON]" w:date="2022-08-02T14:32:00Z">
              <w:r w:rsidRPr="00EA4721" w:rsidDel="00D878E2">
                <w:rPr>
                  <w:rFonts w:ascii="Helvetica"/>
                  <w:color w:val="000000" w:themeColor="text1"/>
                  <w:sz w:val="18"/>
                  <w:szCs w:val="20"/>
                </w:rPr>
                <w:delText>3.3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- 0.0006</w:delText>
              </w:r>
            </w:del>
            <w:ins w:id="260" w:author="Nguyen, Huong T [AGRON]" w:date="2022-08-02T14:32:00Z">
              <w:r w:rsidR="00D878E2">
                <w:rPr>
                  <w:rFonts w:ascii="Helvetica"/>
                  <w:color w:val="000000" w:themeColor="text1"/>
                  <w:sz w:val="18"/>
                  <w:szCs w:val="20"/>
                </w:rPr>
                <w:t>0.1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B85C" w14:textId="6343FFD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61" w:author="Nguyen, Huong T [AGRON]" w:date="2022-08-02T14:32:00Z">
              <w:r w:rsidRPr="00EA4721" w:rsidDel="00D878E2">
                <w:rPr>
                  <w:rFonts w:ascii="Helvetica"/>
                  <w:color w:val="000000" w:themeColor="text1"/>
                  <w:sz w:val="18"/>
                  <w:szCs w:val="20"/>
                </w:rPr>
                <w:delText xml:space="preserve">0.0008 - </w:delText>
              </w:r>
            </w:del>
            <w:r w:rsidRPr="00EA4721">
              <w:rPr>
                <w:rFonts w:ascii="Helvetica"/>
                <w:color w:val="000000" w:themeColor="text1"/>
                <w:sz w:val="18"/>
                <w:szCs w:val="20"/>
              </w:rPr>
              <w:t>0.1</w:t>
            </w:r>
          </w:p>
        </w:tc>
      </w:tr>
      <w:tr w:rsidR="00A86469" w:rsidRPr="00A86469" w14:paraId="3638E81F"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27A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Plant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74C8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s_</w:t>
            </w:r>
            <w:proofErr w:type="gramStart"/>
            <w:r w:rsidRPr="00EA4721">
              <w:rPr>
                <w:rFonts w:ascii="Helvetica"/>
                <w:color w:val="000000" w:themeColor="text1"/>
                <w:sz w:val="18"/>
                <w:szCs w:val="20"/>
              </w:rPr>
              <w:t>1,p</w:t>
            </w:r>
            <w:proofErr w:type="gramEnd"/>
            <w:r w:rsidRPr="00EA4721">
              <w:rPr>
                <w:rFonts w:ascii="Helvetica"/>
                <w:color w:val="000000" w:themeColor="text1"/>
                <w:sz w:val="18"/>
                <w:szCs w:val="20"/>
              </w:rPr>
              <w:t xml:space="preserve"> through s_6,p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358D" w14:textId="545903D0" w:rsidR="00A86469" w:rsidRPr="00EA4721" w:rsidRDefault="00EA4721"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262" w:author="Nguyen, Huong T [AGRON]" w:date="2022-08-02T14:26:00Z">
              <w:r w:rsidRPr="00EA4721" w:rsidDel="00EA4721">
                <w:rPr>
                  <w:rFonts w:ascii="Helvetica"/>
                  <w:color w:val="000000" w:themeColor="text1"/>
                  <w:sz w:val="18"/>
                  <w:szCs w:val="20"/>
                </w:rPr>
                <w:delText>P</w:delText>
              </w:r>
              <w:r w:rsidR="00A86469" w:rsidRPr="00EA4721" w:rsidDel="00EA4721">
                <w:rPr>
                  <w:rFonts w:ascii="Helvetica"/>
                  <w:color w:val="000000" w:themeColor="text1"/>
                  <w:sz w:val="18"/>
                  <w:szCs w:val="20"/>
                </w:rPr>
                <w:delText>lants</w:delText>
              </w:r>
            </w:del>
            <w:ins w:id="263" w:author="Nguyen, Huong T [AGRON]" w:date="2022-08-02T14:26:00Z">
              <w:r>
                <w:rPr>
                  <w:rFonts w:ascii="Helvetica"/>
                  <w:color w:val="000000" w:themeColor="text1"/>
                  <w:sz w:val="18"/>
                  <w:szCs w:val="20"/>
                </w:rPr>
                <w:t>p</w:t>
              </w:r>
              <w:r w:rsidRPr="00EA4721">
                <w:rPr>
                  <w:rFonts w:ascii="Helvetica"/>
                  <w:color w:val="000000" w:themeColor="text1"/>
                  <w:sz w:val="18"/>
                  <w:szCs w:val="20"/>
                </w:rPr>
                <w:t>lants</w:t>
              </w:r>
              <w:r>
                <w:rPr>
                  <w:rFonts w:ascii="Helvetica"/>
                  <w:color w:val="000000" w:themeColor="text1"/>
                  <w:sz w:val="18"/>
                  <w:szCs w:val="20"/>
                </w:rPr>
                <w:t xml:space="preserve"> </w:t>
              </w:r>
            </w:ins>
            <w:del w:id="264" w:author="Nguyen, Huong T [AGRON]" w:date="2022-08-02T14:25:00Z">
              <w:r w:rsidR="00A86469" w:rsidRPr="00EA4721" w:rsidDel="00EA4721">
                <w:rPr>
                  <w:rFonts w:ascii="Helvetica"/>
                  <w:color w:val="000000" w:themeColor="text1"/>
                  <w:sz w:val="18"/>
                  <w:szCs w:val="20"/>
                </w:rPr>
                <w:delText>/</w:delText>
              </w:r>
            </w:del>
            <w:r w:rsidR="00A86469" w:rsidRPr="00EA4721">
              <w:rPr>
                <w:rFonts w:ascii="Helvetica"/>
                <w:color w:val="000000" w:themeColor="text1"/>
                <w:sz w:val="18"/>
                <w:szCs w:val="20"/>
              </w:rPr>
              <w:t>plants</w:t>
            </w:r>
            <w:ins w:id="265" w:author="Nguyen, Huong T [AGRON]" w:date="2022-08-02T14:26:00Z">
              <w:r>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34A4"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0.01 - 0.84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704A"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66" w:author="Nguyen, Huong T [AGRON]" w:date="2022-08-02T14:25:00Z">
                  <w:rPr>
                    <w:color w:val="000000" w:themeColor="text1"/>
                    <w:sz w:val="20"/>
                    <w:szCs w:val="20"/>
                  </w:rPr>
                </w:rPrChange>
              </w:rPr>
            </w:pPr>
            <w:r w:rsidRPr="00A86469">
              <w:rPr>
                <w:rFonts w:ascii="Helvetica"/>
                <w:color w:val="000000" w:themeColor="text1"/>
                <w:sz w:val="18"/>
                <w:szCs w:val="20"/>
                <w:rPrChange w:id="267" w:author="Nguyen, Huong T [AGRON]" w:date="2022-08-02T14:25:00Z">
                  <w:rPr>
                    <w:rFonts w:ascii="Helvetica"/>
                    <w:color w:val="000000" w:themeColor="text1"/>
                    <w:sz w:val="20"/>
                    <w:szCs w:val="20"/>
                  </w:rPr>
                </w:rPrChange>
              </w:rPr>
              <w:t>0 - 0.89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69255"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68" w:author="Nguyen, Huong T [AGRON]" w:date="2022-08-02T14:25:00Z">
                  <w:rPr>
                    <w:color w:val="000000" w:themeColor="text1"/>
                    <w:sz w:val="20"/>
                    <w:szCs w:val="20"/>
                  </w:rPr>
                </w:rPrChange>
              </w:rPr>
            </w:pPr>
            <w:r w:rsidRPr="00A86469">
              <w:rPr>
                <w:rFonts w:ascii="Helvetica"/>
                <w:color w:val="000000" w:themeColor="text1"/>
                <w:sz w:val="18"/>
                <w:szCs w:val="20"/>
                <w:rPrChange w:id="269" w:author="Nguyen, Huong T [AGRON]" w:date="2022-08-02T14:25:00Z">
                  <w:rPr>
                    <w:rFonts w:ascii="Helvetica"/>
                    <w:color w:val="000000" w:themeColor="text1"/>
                    <w:sz w:val="20"/>
                    <w:szCs w:val="20"/>
                  </w:rPr>
                </w:rPrChange>
              </w:rPr>
              <w:t>0.1 - 0.9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C3B5"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70" w:author="Nguyen, Huong T [AGRON]" w:date="2022-08-02T14:25:00Z">
                  <w:rPr>
                    <w:color w:val="000000" w:themeColor="text1"/>
                    <w:sz w:val="20"/>
                    <w:szCs w:val="20"/>
                  </w:rPr>
                </w:rPrChange>
              </w:rPr>
            </w:pPr>
            <w:r w:rsidRPr="00A86469">
              <w:rPr>
                <w:rFonts w:ascii="Helvetica"/>
                <w:color w:val="000000" w:themeColor="text1"/>
                <w:sz w:val="18"/>
                <w:szCs w:val="20"/>
                <w:rPrChange w:id="271" w:author="Nguyen, Huong T [AGRON]" w:date="2022-08-02T14:25:00Z">
                  <w:rPr>
                    <w:rFonts w:ascii="Helvetica"/>
                    <w:color w:val="000000" w:themeColor="text1"/>
                    <w:sz w:val="20"/>
                    <w:szCs w:val="20"/>
                  </w:rPr>
                </w:rPrChange>
              </w:rPr>
              <w:t>0.1 - 0.5</w:t>
            </w:r>
          </w:p>
        </w:tc>
      </w:tr>
      <w:tr w:rsidR="00A86469" w:rsidRPr="00A86469" w14:paraId="04F96524"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C04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72" w:author="Nguyen, Huong T [AGRON]" w:date="2022-08-02T14:25:00Z">
                  <w:rPr>
                    <w:color w:val="000000" w:themeColor="text1"/>
                    <w:sz w:val="20"/>
                    <w:szCs w:val="20"/>
                  </w:rPr>
                </w:rPrChange>
              </w:rPr>
            </w:pPr>
            <w:r w:rsidRPr="00A86469">
              <w:rPr>
                <w:rFonts w:ascii="Helvetica"/>
                <w:color w:val="000000" w:themeColor="text1"/>
                <w:sz w:val="18"/>
                <w:szCs w:val="20"/>
                <w:rPrChange w:id="273" w:author="Nguyen, Huong T [AGRON]" w:date="2022-08-02T14:25:00Z">
                  <w:rPr>
                    <w:rFonts w:ascii="Helvetica"/>
                    <w:color w:val="000000" w:themeColor="text1"/>
                    <w:sz w:val="20"/>
                    <w:szCs w:val="20"/>
                  </w:rPr>
                </w:rPrChange>
              </w:rPr>
              <w:lastRenderedPageBreak/>
              <w:t>Seed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6DE3"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74" w:author="Nguyen, Huong T [AGRON]" w:date="2022-08-02T14:25:00Z">
                  <w:rPr>
                    <w:color w:val="000000" w:themeColor="text1"/>
                    <w:sz w:val="20"/>
                    <w:szCs w:val="20"/>
                  </w:rPr>
                </w:rPrChange>
              </w:rPr>
            </w:pPr>
            <w:r w:rsidRPr="00A86469">
              <w:rPr>
                <w:rFonts w:ascii="Helvetica"/>
                <w:color w:val="000000" w:themeColor="text1"/>
                <w:sz w:val="18"/>
                <w:szCs w:val="20"/>
                <w:rPrChange w:id="275" w:author="Nguyen, Huong T [AGRON]" w:date="2022-08-02T14:25:00Z">
                  <w:rPr>
                    <w:rFonts w:ascii="Helvetica"/>
                    <w:color w:val="000000" w:themeColor="text1"/>
                    <w:sz w:val="20"/>
                    <w:szCs w:val="20"/>
                  </w:rPr>
                </w:rPrChange>
              </w:rPr>
              <w:t>s_</w:t>
            </w:r>
            <w:proofErr w:type="gramStart"/>
            <w:r w:rsidRPr="00A86469">
              <w:rPr>
                <w:rFonts w:ascii="Helvetica"/>
                <w:color w:val="000000" w:themeColor="text1"/>
                <w:sz w:val="18"/>
                <w:szCs w:val="20"/>
                <w:rPrChange w:id="276" w:author="Nguyen, Huong T [AGRON]" w:date="2022-08-02T14:25:00Z">
                  <w:rPr>
                    <w:rFonts w:ascii="Helvetica"/>
                    <w:color w:val="000000" w:themeColor="text1"/>
                    <w:sz w:val="20"/>
                    <w:szCs w:val="20"/>
                  </w:rPr>
                </w:rPrChange>
              </w:rPr>
              <w:t>11,s</w:t>
            </w:r>
            <w:proofErr w:type="gramEnd"/>
            <w:r w:rsidRPr="00A86469">
              <w:rPr>
                <w:rFonts w:ascii="Helvetica"/>
                <w:color w:val="000000" w:themeColor="text1"/>
                <w:sz w:val="18"/>
                <w:szCs w:val="20"/>
                <w:rPrChange w:id="277" w:author="Nguyen, Huong T [AGRON]" w:date="2022-08-02T14:25:00Z">
                  <w:rPr>
                    <w:rFonts w:ascii="Helvetica"/>
                    <w:color w:val="000000" w:themeColor="text1"/>
                    <w:sz w:val="20"/>
                    <w:szCs w:val="20"/>
                  </w:rPr>
                </w:rPrChange>
              </w:rPr>
              <w:t>, s_22,s, o_11,s o_22,s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26E3C" w14:textId="26B6C8B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78" w:author="Nguyen, Huong T [AGRON]" w:date="2022-08-02T14:25:00Z">
                  <w:rPr>
                    <w:color w:val="000000" w:themeColor="text1"/>
                    <w:sz w:val="20"/>
                    <w:szCs w:val="20"/>
                  </w:rPr>
                </w:rPrChange>
              </w:rPr>
            </w:pPr>
            <w:ins w:id="279" w:author="Nguyen, Huong T [AGRON]" w:date="2022-08-02T14:25:00Z">
              <w:r w:rsidRPr="00A86469">
                <w:rPr>
                  <w:rFonts w:ascii="Helvetica"/>
                  <w:color w:val="000000" w:themeColor="text1"/>
                  <w:sz w:val="18"/>
                  <w:szCs w:val="20"/>
                  <w:rPrChange w:id="280" w:author="Nguyen, Huong T [AGRON]" w:date="2022-08-02T14:25:00Z">
                    <w:rPr>
                      <w:rFonts w:ascii="Helvetica"/>
                      <w:color w:val="000000" w:themeColor="text1"/>
                      <w:sz w:val="20"/>
                      <w:szCs w:val="20"/>
                    </w:rPr>
                  </w:rPrChange>
                </w:rPr>
                <w:t>seeds seeds</w:t>
              </w:r>
              <w:r w:rsidRPr="00A86469">
                <w:rPr>
                  <w:rFonts w:ascii="Helvetica"/>
                  <w:color w:val="000000" w:themeColor="text1"/>
                  <w:sz w:val="18"/>
                  <w:szCs w:val="20"/>
                  <w:vertAlign w:val="superscript"/>
                  <w:rPrChange w:id="281" w:author="Nguyen, Huong T [AGRON]" w:date="2022-08-02T14:25:00Z">
                    <w:rPr>
                      <w:rFonts w:ascii="Helvetica"/>
                      <w:color w:val="000000" w:themeColor="text1"/>
                      <w:sz w:val="20"/>
                      <w:szCs w:val="20"/>
                      <w:vertAlign w:val="superscript"/>
                    </w:rPr>
                  </w:rPrChange>
                </w:rPr>
                <w:t>-1</w:t>
              </w:r>
            </w:ins>
            <w:del w:id="282" w:author="Nguyen, Huong T [AGRON]" w:date="2022-08-02T14:25:00Z">
              <w:r w:rsidRPr="00A86469" w:rsidDel="002153B5">
                <w:rPr>
                  <w:rFonts w:ascii="Helvetica"/>
                  <w:color w:val="000000" w:themeColor="text1"/>
                  <w:sz w:val="18"/>
                  <w:szCs w:val="20"/>
                  <w:rPrChange w:id="283" w:author="Nguyen, Huong T [AGRON]" w:date="2022-08-02T14:25:00Z">
                    <w:rPr>
                      <w:rFonts w:ascii="Helvetica"/>
                      <w:color w:val="000000" w:themeColor="text1"/>
                      <w:sz w:val="20"/>
                      <w:szCs w:val="20"/>
                    </w:rPr>
                  </w:rPrChange>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ECA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84"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85" w:author="Nguyen, Huong T [AGRON]" w:date="2022-08-02T14:25:00Z">
                  <w:rPr>
                    <w:rFonts w:ascii="Helvetica"/>
                    <w:color w:val="000000" w:themeColor="text1"/>
                    <w:sz w:val="20"/>
                    <w:szCs w:val="20"/>
                  </w:rPr>
                </w:rPrChange>
              </w:rPr>
              <w:t xml:space="preserve">summer: 0.66 - 0.74; </w:t>
            </w:r>
          </w:p>
          <w:p w14:paraId="75E2C25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86" w:author="Nguyen, Huong T [AGRON]" w:date="2022-08-02T14:25:00Z">
                  <w:rPr>
                    <w:color w:val="000000" w:themeColor="text1"/>
                    <w:sz w:val="20"/>
                    <w:szCs w:val="20"/>
                  </w:rPr>
                </w:rPrChange>
              </w:rPr>
            </w:pPr>
            <w:r w:rsidRPr="00A86469">
              <w:rPr>
                <w:rFonts w:ascii="Helvetica"/>
                <w:color w:val="000000" w:themeColor="text1"/>
                <w:sz w:val="18"/>
                <w:szCs w:val="20"/>
                <w:rPrChange w:id="287" w:author="Nguyen, Huong T [AGRON]" w:date="2022-08-02T14:25:00Z">
                  <w:rPr>
                    <w:rFonts w:ascii="Helvetica"/>
                    <w:color w:val="000000" w:themeColor="text1"/>
                    <w:sz w:val="20"/>
                    <w:szCs w:val="20"/>
                  </w:rPr>
                </w:rPrChange>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979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88"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89" w:author="Nguyen, Huong T [AGRON]" w:date="2022-08-02T14:25:00Z">
                  <w:rPr>
                    <w:rFonts w:ascii="Helvetica"/>
                    <w:color w:val="000000" w:themeColor="text1"/>
                    <w:sz w:val="20"/>
                    <w:szCs w:val="20"/>
                  </w:rPr>
                </w:rPrChange>
              </w:rPr>
              <w:t xml:space="preserve">summer: 0.66 - 0.74; </w:t>
            </w:r>
          </w:p>
          <w:p w14:paraId="0A32575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90" w:author="Nguyen, Huong T [AGRON]" w:date="2022-08-02T14:25:00Z">
                  <w:rPr>
                    <w:color w:val="000000" w:themeColor="text1"/>
                    <w:sz w:val="20"/>
                    <w:szCs w:val="20"/>
                  </w:rPr>
                </w:rPrChange>
              </w:rPr>
            </w:pPr>
            <w:r w:rsidRPr="00A86469">
              <w:rPr>
                <w:rFonts w:ascii="Helvetica"/>
                <w:color w:val="000000" w:themeColor="text1"/>
                <w:sz w:val="18"/>
                <w:szCs w:val="20"/>
                <w:rPrChange w:id="291" w:author="Nguyen, Huong T [AGRON]" w:date="2022-08-02T14:25:00Z">
                  <w:rPr>
                    <w:rFonts w:ascii="Helvetica"/>
                    <w:color w:val="000000" w:themeColor="text1"/>
                    <w:sz w:val="20"/>
                    <w:szCs w:val="20"/>
                  </w:rPr>
                </w:rPrChange>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9C7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92" w:author="Nguyen, Huong T [AGRON]" w:date="2022-08-02T14:25:00Z">
                  <w:rPr>
                    <w:color w:val="000000" w:themeColor="text1"/>
                    <w:sz w:val="20"/>
                    <w:szCs w:val="20"/>
                  </w:rPr>
                </w:rPrChange>
              </w:rPr>
            </w:pPr>
            <w:r w:rsidRPr="00A86469">
              <w:rPr>
                <w:rFonts w:ascii="Helvetica"/>
                <w:color w:val="000000" w:themeColor="text1"/>
                <w:sz w:val="18"/>
                <w:szCs w:val="20"/>
                <w:rPrChange w:id="293" w:author="Nguyen, Huong T [AGRON]" w:date="2022-08-02T14:25:00Z">
                  <w:rPr>
                    <w:rFonts w:ascii="Helvetica"/>
                    <w:color w:val="000000" w:themeColor="text1"/>
                    <w:sz w:val="20"/>
                    <w:szCs w:val="20"/>
                  </w:rPr>
                </w:rPrChange>
              </w:rPr>
              <w:t>summer: 0.66 - 0.74; 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9593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94"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95" w:author="Nguyen, Huong T [AGRON]" w:date="2022-08-02T14:25:00Z">
                  <w:rPr>
                    <w:rFonts w:ascii="Helvetica"/>
                    <w:color w:val="000000" w:themeColor="text1"/>
                    <w:sz w:val="20"/>
                    <w:szCs w:val="20"/>
                  </w:rPr>
                </w:rPrChange>
              </w:rPr>
              <w:t>summer: 0.66 - 0.74;</w:t>
            </w:r>
          </w:p>
          <w:p w14:paraId="1E60DC8A"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right="100"/>
              <w:rPr>
                <w:color w:val="000000" w:themeColor="text1"/>
                <w:sz w:val="18"/>
                <w:szCs w:val="20"/>
                <w:rPrChange w:id="296" w:author="Nguyen, Huong T [AGRON]" w:date="2022-08-02T14:25:00Z">
                  <w:rPr>
                    <w:color w:val="000000" w:themeColor="text1"/>
                    <w:sz w:val="20"/>
                    <w:szCs w:val="20"/>
                  </w:rPr>
                </w:rPrChange>
              </w:rPr>
            </w:pPr>
            <w:r w:rsidRPr="00A86469">
              <w:rPr>
                <w:rFonts w:ascii="Helvetica"/>
                <w:color w:val="000000" w:themeColor="text1"/>
                <w:sz w:val="18"/>
                <w:szCs w:val="20"/>
                <w:rPrChange w:id="297" w:author="Nguyen, Huong T [AGRON]" w:date="2022-08-02T14:25:00Z">
                  <w:rPr>
                    <w:rFonts w:ascii="Helvetica"/>
                    <w:color w:val="000000" w:themeColor="text1"/>
                    <w:sz w:val="20"/>
                    <w:szCs w:val="20"/>
                  </w:rPr>
                </w:rPrChange>
              </w:rPr>
              <w:t xml:space="preserve"> overwinter: 0.66 - 0.74</w:t>
            </w:r>
          </w:p>
        </w:tc>
      </w:tr>
      <w:tr w:rsidR="00A86469" w:rsidRPr="00A86469" w14:paraId="54A75353" w14:textId="77777777" w:rsidTr="00A86469">
        <w:trPr>
          <w:cantSplit/>
          <w:jc w:val="center"/>
        </w:trPr>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9C2BC"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98" w:author="Nguyen, Huong T [AGRON]" w:date="2022-08-02T14:25:00Z">
                  <w:rPr>
                    <w:color w:val="000000" w:themeColor="text1"/>
                    <w:sz w:val="20"/>
                    <w:szCs w:val="20"/>
                  </w:rPr>
                </w:rPrChange>
              </w:rPr>
            </w:pPr>
            <w:r w:rsidRPr="00A86469">
              <w:rPr>
                <w:rFonts w:ascii="Helvetica"/>
                <w:color w:val="000000" w:themeColor="text1"/>
                <w:sz w:val="18"/>
                <w:szCs w:val="20"/>
                <w:rPrChange w:id="299" w:author="Nguyen, Huong T [AGRON]" w:date="2022-08-02T14:25:00Z">
                  <w:rPr>
                    <w:rFonts w:ascii="Helvetica"/>
                    <w:color w:val="000000" w:themeColor="text1"/>
                    <w:sz w:val="20"/>
                    <w:szCs w:val="20"/>
                  </w:rPr>
                </w:rPrChange>
              </w:rPr>
              <w:t>Plant fecundity</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A08A0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300" w:author="Nguyen, Huong T [AGRON]" w:date="2022-08-02T14:25:00Z">
                  <w:rPr>
                    <w:color w:val="000000" w:themeColor="text1"/>
                    <w:sz w:val="20"/>
                    <w:szCs w:val="20"/>
                  </w:rPr>
                </w:rPrChange>
              </w:rPr>
            </w:pPr>
            <w:r w:rsidRPr="00A86469">
              <w:rPr>
                <w:rFonts w:ascii="Helvetica"/>
                <w:color w:val="000000" w:themeColor="text1"/>
                <w:sz w:val="18"/>
                <w:szCs w:val="20"/>
                <w:rPrChange w:id="301" w:author="Nguyen, Huong T [AGRON]" w:date="2022-08-02T14:25:00Z">
                  <w:rPr>
                    <w:rFonts w:ascii="Helvetica"/>
                    <w:color w:val="000000" w:themeColor="text1"/>
                    <w:sz w:val="20"/>
                    <w:szCs w:val="20"/>
                  </w:rPr>
                </w:rPrChange>
              </w:rPr>
              <w:t>f_1 through f_6</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DBFF65" w14:textId="5CCE74FB" w:rsidR="00A86469" w:rsidRPr="00D878E2" w:rsidRDefault="00D878E2"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Change w:id="302" w:author="Nguyen, Huong T [AGRON]" w:date="2022-08-02T14:33:00Z">
                  <w:rPr>
                    <w:color w:val="000000" w:themeColor="text1"/>
                    <w:sz w:val="20"/>
                    <w:szCs w:val="20"/>
                  </w:rPr>
                </w:rPrChange>
              </w:rPr>
            </w:pPr>
            <w:del w:id="303" w:author="Nguyen, Huong T [AGRON]" w:date="2022-08-02T14:33:00Z">
              <w:r w:rsidRPr="00D878E2" w:rsidDel="00D878E2">
                <w:rPr>
                  <w:rFonts w:ascii="Helvetica"/>
                  <w:color w:val="000000" w:themeColor="text1"/>
                  <w:sz w:val="18"/>
                  <w:szCs w:val="20"/>
                </w:rPr>
                <w:delText>S</w:delText>
              </w:r>
              <w:r w:rsidR="00A86469" w:rsidRPr="00A86469" w:rsidDel="00D878E2">
                <w:rPr>
                  <w:rFonts w:ascii="Helvetica"/>
                  <w:color w:val="000000" w:themeColor="text1"/>
                  <w:sz w:val="18"/>
                  <w:szCs w:val="20"/>
                  <w:rPrChange w:id="304" w:author="Nguyen, Huong T [AGRON]" w:date="2022-08-02T14:25:00Z">
                    <w:rPr>
                      <w:rFonts w:ascii="Helvetica"/>
                      <w:color w:val="000000" w:themeColor="text1"/>
                      <w:sz w:val="20"/>
                      <w:szCs w:val="20"/>
                    </w:rPr>
                  </w:rPrChange>
                </w:rPr>
                <w:delText>eeds</w:delText>
              </w:r>
            </w:del>
            <w:ins w:id="305" w:author="Nguyen, Huong T [AGRON]" w:date="2022-08-02T14:33:00Z">
              <w:r>
                <w:rPr>
                  <w:rFonts w:ascii="Helvetica"/>
                  <w:color w:val="000000" w:themeColor="text1"/>
                  <w:sz w:val="18"/>
                  <w:szCs w:val="20"/>
                </w:rPr>
                <w:t>s</w:t>
              </w:r>
              <w:r w:rsidRPr="00A86469">
                <w:rPr>
                  <w:rFonts w:ascii="Helvetica"/>
                  <w:color w:val="000000" w:themeColor="text1"/>
                  <w:sz w:val="18"/>
                  <w:szCs w:val="20"/>
                  <w:rPrChange w:id="306" w:author="Nguyen, Huong T [AGRON]" w:date="2022-08-02T14:25:00Z">
                    <w:rPr>
                      <w:rFonts w:ascii="Helvetica"/>
                      <w:color w:val="000000" w:themeColor="text1"/>
                      <w:sz w:val="20"/>
                      <w:szCs w:val="20"/>
                    </w:rPr>
                  </w:rPrChange>
                </w:rPr>
                <w:t>eeds</w:t>
              </w:r>
              <w:r>
                <w:rPr>
                  <w:rFonts w:ascii="Helvetica"/>
                  <w:color w:val="000000" w:themeColor="text1"/>
                  <w:sz w:val="18"/>
                  <w:szCs w:val="20"/>
                </w:rPr>
                <w:t xml:space="preserve"> </w:t>
              </w:r>
            </w:ins>
            <w:del w:id="307" w:author="Nguyen, Huong T [AGRON]" w:date="2022-08-02T14:32:00Z">
              <w:r w:rsidR="00A86469" w:rsidRPr="00A86469" w:rsidDel="00D878E2">
                <w:rPr>
                  <w:rFonts w:ascii="Helvetica"/>
                  <w:color w:val="000000" w:themeColor="text1"/>
                  <w:sz w:val="18"/>
                  <w:szCs w:val="20"/>
                  <w:rPrChange w:id="308" w:author="Nguyen, Huong T [AGRON]" w:date="2022-08-02T14:25:00Z">
                    <w:rPr>
                      <w:rFonts w:ascii="Helvetica"/>
                      <w:color w:val="000000" w:themeColor="text1"/>
                      <w:sz w:val="20"/>
                      <w:szCs w:val="20"/>
                    </w:rPr>
                  </w:rPrChange>
                </w:rPr>
                <w:delText>/</w:delText>
              </w:r>
            </w:del>
            <w:r w:rsidR="00A86469" w:rsidRPr="00A86469">
              <w:rPr>
                <w:rFonts w:ascii="Helvetica"/>
                <w:color w:val="000000" w:themeColor="text1"/>
                <w:sz w:val="18"/>
                <w:szCs w:val="20"/>
                <w:rPrChange w:id="309" w:author="Nguyen, Huong T [AGRON]" w:date="2022-08-02T14:25:00Z">
                  <w:rPr>
                    <w:rFonts w:ascii="Helvetica"/>
                    <w:color w:val="000000" w:themeColor="text1"/>
                    <w:sz w:val="20"/>
                    <w:szCs w:val="20"/>
                  </w:rPr>
                </w:rPrChange>
              </w:rPr>
              <w:t>plant</w:t>
            </w:r>
            <w:ins w:id="310" w:author="Nguyen, Huong T [AGRON]" w:date="2022-08-02T14:33:00Z">
              <w:r>
                <w:rPr>
                  <w:rFonts w:ascii="Helvetica"/>
                  <w:color w:val="000000" w:themeColor="text1"/>
                  <w:sz w:val="18"/>
                  <w:szCs w:val="20"/>
                  <w:vertAlign w:val="superscript"/>
                </w:rPr>
                <w:t>-1</w:t>
              </w:r>
            </w:ins>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E178CB"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311"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312" w:author="Nguyen, Huong T [AGRON]" w:date="2022-08-02T14:25:00Z">
                  <w:rPr>
                    <w:rFonts w:ascii="Helvetica"/>
                    <w:color w:val="000000" w:themeColor="text1"/>
                    <w:sz w:val="20"/>
                    <w:szCs w:val="20"/>
                  </w:rPr>
                </w:rPrChange>
              </w:rPr>
              <w:t xml:space="preserve">Scenario 1: 1.0 - 3518.6; </w:t>
            </w:r>
          </w:p>
          <w:p w14:paraId="24E3E471"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313" w:author="Nguyen, Huong T [AGRON]" w:date="2022-08-02T14:25:00Z">
                  <w:rPr>
                    <w:color w:val="000000" w:themeColor="text1"/>
                    <w:sz w:val="20"/>
                    <w:szCs w:val="20"/>
                  </w:rPr>
                </w:rPrChange>
              </w:rPr>
            </w:pPr>
            <w:r w:rsidRPr="00A86469">
              <w:rPr>
                <w:rFonts w:ascii="Helvetica"/>
                <w:color w:val="000000" w:themeColor="text1"/>
                <w:sz w:val="18"/>
                <w:szCs w:val="20"/>
                <w:rPrChange w:id="314" w:author="Nguyen, Huong T [AGRON]" w:date="2022-08-02T14:25:00Z">
                  <w:rPr>
                    <w:rFonts w:ascii="Helvetica"/>
                    <w:color w:val="000000" w:themeColor="text1"/>
                    <w:sz w:val="20"/>
                    <w:szCs w:val="20"/>
                  </w:rPr>
                </w:rPrChange>
              </w:rPr>
              <w:t xml:space="preserve">scenario 2: 18.8 </w:t>
            </w:r>
            <w:r w:rsidRPr="00A86469">
              <w:rPr>
                <w:rFonts w:ascii="Helvetica"/>
                <w:color w:val="000000" w:themeColor="text1"/>
                <w:sz w:val="18"/>
                <w:szCs w:val="20"/>
                <w:rPrChange w:id="315"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316" w:author="Nguyen, Huong T [AGRON]" w:date="2022-08-02T14:25:00Z">
                  <w:rPr>
                    <w:rFonts w:ascii="Helvetica"/>
                    <w:color w:val="000000" w:themeColor="text1"/>
                    <w:sz w:val="20"/>
                    <w:szCs w:val="20"/>
                  </w:rPr>
                </w:rPrChange>
              </w:rPr>
              <w:t xml:space="preserve"> 93672.3</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BF995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317"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318" w:author="Nguyen, Huong T [AGRON]" w:date="2022-08-02T14:25:00Z">
                  <w:rPr>
                    <w:rFonts w:ascii="Helvetica"/>
                    <w:color w:val="000000" w:themeColor="text1"/>
                    <w:sz w:val="20"/>
                    <w:szCs w:val="20"/>
                  </w:rPr>
                </w:rPrChange>
              </w:rPr>
              <w:t xml:space="preserve">scenario 1: 0 - 35.5; </w:t>
            </w:r>
          </w:p>
          <w:p w14:paraId="326B8E94"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319" w:author="Nguyen, Huong T [AGRON]" w:date="2022-08-02T14:25:00Z">
                  <w:rPr>
                    <w:color w:val="000000" w:themeColor="text1"/>
                    <w:sz w:val="20"/>
                    <w:szCs w:val="20"/>
                  </w:rPr>
                </w:rPrChange>
              </w:rPr>
            </w:pPr>
            <w:r w:rsidRPr="00A86469">
              <w:rPr>
                <w:rFonts w:ascii="Helvetica"/>
                <w:color w:val="000000" w:themeColor="text1"/>
                <w:sz w:val="18"/>
                <w:szCs w:val="20"/>
                <w:rPrChange w:id="320" w:author="Nguyen, Huong T [AGRON]" w:date="2022-08-02T14:25:00Z">
                  <w:rPr>
                    <w:rFonts w:ascii="Helvetica"/>
                    <w:color w:val="000000" w:themeColor="text1"/>
                    <w:sz w:val="20"/>
                    <w:szCs w:val="20"/>
                  </w:rPr>
                </w:rPrChange>
              </w:rPr>
              <w:t xml:space="preserve">scenario 2: 1756.2 </w:t>
            </w:r>
            <w:r w:rsidRPr="00A86469">
              <w:rPr>
                <w:rFonts w:ascii="Helvetica"/>
                <w:color w:val="000000" w:themeColor="text1"/>
                <w:sz w:val="18"/>
                <w:szCs w:val="20"/>
                <w:rPrChange w:id="321"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322" w:author="Nguyen, Huong T [AGRON]" w:date="2022-08-02T14:25:00Z">
                  <w:rPr>
                    <w:rFonts w:ascii="Helvetica"/>
                    <w:color w:val="000000" w:themeColor="text1"/>
                    <w:sz w:val="20"/>
                    <w:szCs w:val="20"/>
                  </w:rPr>
                </w:rPrChange>
              </w:rPr>
              <w:t xml:space="preserve"> 1249255.0</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499F07"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323"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324" w:author="Nguyen, Huong T [AGRON]" w:date="2022-08-02T14:25:00Z">
                  <w:rPr>
                    <w:rFonts w:ascii="Helvetica"/>
                    <w:color w:val="000000" w:themeColor="text1"/>
                    <w:sz w:val="20"/>
                    <w:szCs w:val="20"/>
                  </w:rPr>
                </w:rPrChange>
              </w:rPr>
              <w:t xml:space="preserve">scenario 1: 3.9 - 964.0; </w:t>
            </w:r>
          </w:p>
          <w:p w14:paraId="1A66B287"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325" w:author="Nguyen, Huong T [AGRON]" w:date="2022-08-02T14:25:00Z">
                  <w:rPr>
                    <w:color w:val="000000" w:themeColor="text1"/>
                    <w:sz w:val="20"/>
                    <w:szCs w:val="20"/>
                  </w:rPr>
                </w:rPrChange>
              </w:rPr>
            </w:pPr>
            <w:r w:rsidRPr="00A86469">
              <w:rPr>
                <w:rFonts w:ascii="Helvetica"/>
                <w:color w:val="000000" w:themeColor="text1"/>
                <w:sz w:val="18"/>
                <w:szCs w:val="20"/>
                <w:rPrChange w:id="326" w:author="Nguyen, Huong T [AGRON]" w:date="2022-08-02T14:25:00Z">
                  <w:rPr>
                    <w:rFonts w:ascii="Helvetica"/>
                    <w:color w:val="000000" w:themeColor="text1"/>
                    <w:sz w:val="20"/>
                    <w:szCs w:val="20"/>
                  </w:rPr>
                </w:rPrChange>
              </w:rPr>
              <w:t>scenario 2: 66.3-3696.6</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B967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327"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328" w:author="Nguyen, Huong T [AGRON]" w:date="2022-08-02T14:25:00Z">
                  <w:rPr>
                    <w:rFonts w:ascii="Helvetica"/>
                    <w:color w:val="000000" w:themeColor="text1"/>
                    <w:sz w:val="20"/>
                    <w:szCs w:val="20"/>
                  </w:rPr>
                </w:rPrChange>
              </w:rPr>
              <w:t xml:space="preserve">scenario 1: 0.64 - 11.8; </w:t>
            </w:r>
          </w:p>
          <w:p w14:paraId="33295B7B"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329" w:author="Nguyen, Huong T [AGRON]" w:date="2022-08-02T14:25:00Z">
                  <w:rPr>
                    <w:color w:val="000000" w:themeColor="text1"/>
                    <w:sz w:val="20"/>
                    <w:szCs w:val="20"/>
                  </w:rPr>
                </w:rPrChange>
              </w:rPr>
            </w:pPr>
            <w:r w:rsidRPr="00A86469">
              <w:rPr>
                <w:rFonts w:ascii="Helvetica"/>
                <w:color w:val="000000" w:themeColor="text1"/>
                <w:sz w:val="18"/>
                <w:szCs w:val="20"/>
                <w:rPrChange w:id="330" w:author="Nguyen, Huong T [AGRON]" w:date="2022-08-02T14:25:00Z">
                  <w:rPr>
                    <w:rFonts w:ascii="Helvetica"/>
                    <w:color w:val="000000" w:themeColor="text1"/>
                    <w:sz w:val="20"/>
                    <w:szCs w:val="20"/>
                  </w:rPr>
                </w:rPrChange>
              </w:rPr>
              <w:t xml:space="preserve">scenario 2: 0.5 </w:t>
            </w:r>
            <w:r w:rsidRPr="00A86469">
              <w:rPr>
                <w:rFonts w:ascii="Helvetica"/>
                <w:color w:val="000000" w:themeColor="text1"/>
                <w:sz w:val="18"/>
                <w:szCs w:val="20"/>
                <w:rPrChange w:id="331"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332" w:author="Nguyen, Huong T [AGRON]" w:date="2022-08-02T14:25:00Z">
                  <w:rPr>
                    <w:rFonts w:ascii="Helvetica"/>
                    <w:color w:val="000000" w:themeColor="text1"/>
                    <w:sz w:val="20"/>
                    <w:szCs w:val="20"/>
                  </w:rPr>
                </w:rPrChange>
              </w:rPr>
              <w:t xml:space="preserve"> 460.3</w:t>
            </w:r>
          </w:p>
        </w:tc>
      </w:tr>
    </w:tbl>
    <w:p w14:paraId="32348898" w14:textId="77777777" w:rsidR="007B098C" w:rsidRPr="009F1439" w:rsidRDefault="007B098C" w:rsidP="007B098C">
      <w:pPr>
        <w:pStyle w:val="Heading3"/>
        <w:spacing w:line="480" w:lineRule="auto"/>
        <w:rPr>
          <w:color w:val="000000" w:themeColor="text1"/>
        </w:rPr>
        <w:sectPr w:rsidR="007B098C" w:rsidRPr="009F1439" w:rsidSect="00EB2C2C">
          <w:pgSz w:w="15840" w:h="12240" w:orient="landscape"/>
          <w:pgMar w:top="1440" w:right="1440" w:bottom="1440" w:left="1440" w:header="720" w:footer="720" w:gutter="0"/>
          <w:cols w:space="720"/>
          <w:docGrid w:linePitch="326"/>
        </w:sectPr>
      </w:pPr>
      <w:bookmarkStart w:id="333" w:name="modeling"/>
      <w:bookmarkEnd w:id="159"/>
    </w:p>
    <w:p w14:paraId="24690936" w14:textId="77777777" w:rsidR="007B098C" w:rsidRPr="009F1439" w:rsidRDefault="007B098C" w:rsidP="007B098C">
      <w:pPr>
        <w:pStyle w:val="Heading3"/>
        <w:spacing w:line="480" w:lineRule="auto"/>
        <w:rPr>
          <w:color w:val="000000" w:themeColor="text1"/>
        </w:rPr>
      </w:pPr>
      <w:r w:rsidRPr="009F1439">
        <w:rPr>
          <w:color w:val="000000" w:themeColor="text1"/>
        </w:rPr>
        <w:lastRenderedPageBreak/>
        <w:t>Modeling</w:t>
      </w:r>
    </w:p>
    <w:p w14:paraId="6C9315DC"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Within a year, the waterhemp population projection from the sub-annual period </w:t>
      </w:r>
      <m:oMath>
        <m:r>
          <w:rPr>
            <w:rFonts w:ascii="Cambria Math" w:hAnsi="Cambria Math"/>
            <w:color w:val="000000" w:themeColor="text1"/>
          </w:rPr>
          <m:t>h</m:t>
        </m:r>
      </m:oMath>
      <w:r w:rsidRPr="009F1439">
        <w:rPr>
          <w:color w:val="000000" w:themeColor="text1"/>
        </w:rPr>
        <w:t xml:space="preserve"> to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xml:space="preserve"> was reflected by the changes in the number of seeds and plants and calculated as follows (Chapters 2, 3, and 4, Caswell, 2001).</w:t>
      </w:r>
      <w:r w:rsidRPr="009F1439">
        <w:rPr>
          <w:color w:val="000000" w:themeColor="text1"/>
        </w:rPr>
        <w:br/>
      </w:r>
    </w:p>
    <w:p w14:paraId="61BA906E"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m:oMathPara>
    </w:p>
    <w:p w14:paraId="4D43C160" w14:textId="77777777" w:rsidR="007B098C" w:rsidRPr="009F1439" w:rsidRDefault="007B098C" w:rsidP="007B098C">
      <w:pPr>
        <w:pStyle w:val="FirstParagraph"/>
        <w:spacing w:line="480" w:lineRule="auto"/>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square transition matrix from time </w:t>
      </w:r>
      <m:oMath>
        <m:r>
          <w:rPr>
            <w:rFonts w:ascii="Cambria Math" w:hAnsi="Cambria Math"/>
            <w:color w:val="000000" w:themeColor="text1"/>
          </w:rPr>
          <m:t>h</m:t>
        </m:r>
      </m:oMath>
      <w:r w:rsidRPr="009F1439">
        <w:rPr>
          <w:color w:val="000000" w:themeColor="text1"/>
        </w:rPr>
        <w:t xml:space="preserve"> to time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and</w:t>
      </w:r>
      <w:r w:rsidRPr="009F1439">
        <w:rPr>
          <w:color w:val="000000" w:themeColor="text1"/>
        </w:rPr>
        <w:br/>
      </w:r>
      <m:oMath>
        <m:r>
          <w:rPr>
            <w:rFonts w:ascii="Cambria Math" w:hAnsi="Cambria Math"/>
            <w:color w:val="000000" w:themeColor="text1"/>
          </w:rPr>
          <m:t>N</m:t>
        </m:r>
      </m:oMath>
      <w:r w:rsidRPr="009F1439">
        <w:rPr>
          <w:color w:val="000000" w:themeColor="text1"/>
        </w:rPr>
        <w:t xml:space="preserve"> is the population vector (in column matrix form) of eight rows and one column.</w:t>
      </w:r>
      <w:r w:rsidRPr="009F1439">
        <w:rPr>
          <w:color w:val="000000" w:themeColor="text1"/>
        </w:rPr>
        <w:br/>
        <w:t>Waterhemp population transition in one crop phase, from pre-planting tillage to winter seed dormancy, is calculated with</w:t>
      </w:r>
    </w:p>
    <w:p w14:paraId="3B5E4B8E" w14:textId="4FEA63D8"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sub>
          </m:sSub>
          <m:r>
            <m:rPr>
              <m:sty m:val="p"/>
            </m:rPr>
            <w:rPr>
              <w:rFonts w:ascii="Cambria Math" w:hAnsi="Cambria Math"/>
              <w:color w:val="000000" w:themeColor="text1"/>
            </w:rPr>
            <m:t>=</m:t>
          </m:r>
          <m:sSub>
            <m:sSubPr>
              <m:ctrlPr>
                <w:del w:id="334" w:author="Nguyen, Huong T [AGRON]" w:date="2022-08-02T14:33:00Z">
                  <w:rPr>
                    <w:rFonts w:ascii="Cambria Math" w:hAnsi="Cambria Math"/>
                    <w:color w:val="000000" w:themeColor="text1"/>
                  </w:rPr>
                </w:del>
              </m:ctrlPr>
            </m:sSubPr>
            <m:e>
              <m:r>
                <w:del w:id="335" w:author="Nguyen, Huong T [AGRON]" w:date="2022-08-02T14:33:00Z">
                  <w:rPr>
                    <w:rFonts w:ascii="Cambria Math" w:hAnsi="Cambria Math"/>
                    <w:color w:val="000000" w:themeColor="text1"/>
                  </w:rPr>
                  <m:t>N</m:t>
                </w:del>
              </m:r>
            </m:e>
            <m:sub>
              <m:sSub>
                <m:sSubPr>
                  <m:ctrlPr>
                    <w:del w:id="336" w:author="Nguyen, Huong T [AGRON]" w:date="2022-08-02T14:33:00Z">
                      <w:rPr>
                        <w:rFonts w:ascii="Cambria Math" w:hAnsi="Cambria Math"/>
                        <w:color w:val="000000" w:themeColor="text1"/>
                      </w:rPr>
                    </w:del>
                  </m:ctrlPr>
                </m:sSubPr>
                <m:e>
                  <m:r>
                    <w:del w:id="337" w:author="Nguyen, Huong T [AGRON]" w:date="2022-08-02T14:33:00Z">
                      <w:rPr>
                        <w:rFonts w:ascii="Cambria Math" w:hAnsi="Cambria Math"/>
                        <w:color w:val="000000" w:themeColor="text1"/>
                      </w:rPr>
                      <m:t>r</m:t>
                    </w:del>
                  </m:r>
                </m:e>
                <m:sub>
                  <m:r>
                    <w:del w:id="338" w:author="Nguyen, Huong T [AGRON]" w:date="2022-08-02T14:33:00Z">
                      <w:rPr>
                        <w:rFonts w:ascii="Cambria Math" w:hAnsi="Cambria Math"/>
                        <w:color w:val="000000" w:themeColor="text1"/>
                      </w:rPr>
                      <m:t>c</m:t>
                    </w:del>
                  </m:r>
                  <m:r>
                    <w:del w:id="339" w:author="Nguyen, Huong T [AGRON]" w:date="2022-08-02T14:33:00Z">
                      <m:rPr>
                        <m:sty m:val="p"/>
                      </m:rPr>
                      <w:rPr>
                        <w:rFonts w:ascii="Cambria Math" w:hAnsi="Cambria Math"/>
                        <w:color w:val="000000" w:themeColor="text1"/>
                      </w:rPr>
                      <m:t>,</m:t>
                    </w:del>
                  </m:r>
                  <m:r>
                    <w:del w:id="340" w:author="Nguyen, Huong T [AGRON]" w:date="2022-08-02T14:33:00Z">
                      <w:rPr>
                        <w:rFonts w:ascii="Cambria Math" w:hAnsi="Cambria Math"/>
                        <w:color w:val="000000" w:themeColor="text1"/>
                      </w:rPr>
                      <m:t>w</m:t>
                    </w:del>
                  </m:r>
                </m:sub>
              </m:sSub>
            </m:sub>
          </m:sSub>
          <m:r>
            <w:del w:id="341" w:author="Nguyen, Huong T [AGRON]" w:date="2022-08-02T14:33:00Z">
              <m:rPr>
                <m:sty m:val="p"/>
              </m:rPr>
              <w:rPr>
                <w:rFonts w:ascii="Cambria Math" w:hAnsi="Cambria Math"/>
                <w:color w:val="000000" w:themeColor="text1"/>
              </w:rPr>
              <m:t>*</m:t>
            </w:del>
          </m:r>
          <m:nary>
            <m:naryPr>
              <m:chr m:val="∏"/>
              <m:limLoc m:val="undOvr"/>
              <m:ctrlPr>
                <w:rPr>
                  <w:rFonts w:ascii="Cambria Math" w:hAnsi="Cambria Math"/>
                  <w:color w:val="000000" w:themeColor="text1"/>
                </w:rPr>
              </m:ctrlPr>
            </m:naryPr>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up>
              <m:r>
                <w:rPr>
                  <w:rFonts w:ascii="Cambria Math" w:hAnsi="Cambria Math"/>
                  <w:color w:val="000000" w:themeColor="text1"/>
                </w:rPr>
                <m:t>H</m:t>
              </m:r>
            </m:sup>
            <m:e>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e>
          </m:nary>
          <m:r>
            <w:rPr>
              <w:rFonts w:ascii="Cambria Math" w:hAnsi="Cambria Math"/>
              <w:color w:val="000000" w:themeColor="text1"/>
            </w:rPr>
            <m:t> </m:t>
          </m:r>
          <m:r>
            <w:ins w:id="342" w:author="Nguyen, Huong T [AGRON]" w:date="2022-08-02T14:33:00Z">
              <w:rPr>
                <w:rFonts w:ascii="Cambria Math" w:hAnsi="Cambria Math"/>
                <w:color w:val="000000" w:themeColor="text1"/>
              </w:rPr>
              <m:t>*</m:t>
            </w:ins>
          </m:r>
          <m:r>
            <w:rPr>
              <w:rFonts w:ascii="Cambria Math" w:hAnsi="Cambria Math"/>
              <w:color w:val="000000" w:themeColor="text1"/>
            </w:rPr>
            <m:t> </m:t>
          </m:r>
          <m:sSub>
            <m:sSubPr>
              <m:ctrlPr>
                <w:ins w:id="343" w:author="Nguyen, Huong T [AGRON]" w:date="2022-08-02T14:33:00Z">
                  <w:rPr>
                    <w:rFonts w:ascii="Cambria Math" w:hAnsi="Cambria Math"/>
                    <w:color w:val="000000" w:themeColor="text1"/>
                  </w:rPr>
                </w:ins>
              </m:ctrlPr>
            </m:sSubPr>
            <m:e>
              <m:r>
                <w:ins w:id="344" w:author="Nguyen, Huong T [AGRON]" w:date="2022-08-02T14:33:00Z">
                  <w:rPr>
                    <w:rFonts w:ascii="Cambria Math" w:hAnsi="Cambria Math"/>
                    <w:color w:val="000000" w:themeColor="text1"/>
                  </w:rPr>
                  <m:t>N</m:t>
                </w:ins>
              </m:r>
            </m:e>
            <m:sub>
              <m:sSub>
                <m:sSubPr>
                  <m:ctrlPr>
                    <w:ins w:id="345" w:author="Nguyen, Huong T [AGRON]" w:date="2022-08-02T14:33:00Z">
                      <w:rPr>
                        <w:rFonts w:ascii="Cambria Math" w:hAnsi="Cambria Math"/>
                        <w:color w:val="000000" w:themeColor="text1"/>
                      </w:rPr>
                    </w:ins>
                  </m:ctrlPr>
                </m:sSubPr>
                <m:e>
                  <m:r>
                    <w:ins w:id="346" w:author="Nguyen, Huong T [AGRON]" w:date="2022-08-02T14:33:00Z">
                      <w:rPr>
                        <w:rFonts w:ascii="Cambria Math" w:hAnsi="Cambria Math"/>
                        <w:color w:val="000000" w:themeColor="text1"/>
                      </w:rPr>
                      <m:t>r</m:t>
                    </w:ins>
                  </m:r>
                </m:e>
                <m:sub>
                  <m:r>
                    <w:ins w:id="347" w:author="Nguyen, Huong T [AGRON]" w:date="2022-08-02T14:33:00Z">
                      <w:rPr>
                        <w:rFonts w:ascii="Cambria Math" w:hAnsi="Cambria Math"/>
                        <w:color w:val="000000" w:themeColor="text1"/>
                      </w:rPr>
                      <m:t>c</m:t>
                    </w:ins>
                  </m:r>
                  <m:r>
                    <w:ins w:id="348" w:author="Nguyen, Huong T [AGRON]" w:date="2022-08-02T14:33:00Z">
                      <m:rPr>
                        <m:sty m:val="p"/>
                      </m:rPr>
                      <w:rPr>
                        <w:rFonts w:ascii="Cambria Math" w:hAnsi="Cambria Math"/>
                        <w:color w:val="000000" w:themeColor="text1"/>
                      </w:rPr>
                      <m:t>,</m:t>
                    </w:ins>
                  </m:r>
                  <m:r>
                    <w:ins w:id="349" w:author="Nguyen, Huong T [AGRON]" w:date="2022-08-02T14:33:00Z">
                      <w:rPr>
                        <w:rFonts w:ascii="Cambria Math" w:hAnsi="Cambria Math"/>
                        <w:color w:val="000000" w:themeColor="text1"/>
                      </w:rPr>
                      <m:t>w</m:t>
                    </w:ins>
                  </m:r>
                </m:sub>
              </m:sSub>
            </m:sub>
          </m:sSub>
          <m:r>
            <w:rPr>
              <w:rFonts w:ascii="Cambria Math" w:hAnsi="Cambria Math"/>
              <w:color w:val="000000" w:themeColor="text1"/>
            </w:rPr>
            <m:t>   </m:t>
          </m:r>
          <m:r>
            <m:rPr>
              <m:sty m:val="p"/>
            </m:rPr>
            <w:rPr>
              <w:rFonts w:ascii="Cambria Math" w:hAnsi="Cambria Math"/>
              <w:color w:val="000000" w:themeColor="text1"/>
            </w:rPr>
            <m:t>(1)</m:t>
          </m:r>
        </m:oMath>
      </m:oMathPara>
    </w:p>
    <w:p w14:paraId="2B854B99" w14:textId="77777777" w:rsidR="007B098C" w:rsidRPr="009F1439" w:rsidRDefault="007B098C" w:rsidP="007B098C">
      <w:pPr>
        <w:pStyle w:val="FirstParagraph"/>
        <w:spacing w:line="480" w:lineRule="auto"/>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oMath>
      <w:r w:rsidRPr="009F1439">
        <w:rPr>
          <w:color w:val="000000" w:themeColor="text1"/>
        </w:rPr>
        <w:t xml:space="preserve"> is the index for the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crop phase in a particular rotation,</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sub>
        </m:sSub>
      </m:oMath>
      <w:r w:rsidRPr="009F1439">
        <w:rPr>
          <w:color w:val="000000" w:themeColor="text1"/>
        </w:rPr>
        <w:t xml:space="preserve"> is the Leslie population matrix (Leslie, 1945) in the crop phase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corn weed management </w:t>
      </w:r>
      <m:oMath>
        <m:sSup>
          <m:sSupPr>
            <m:ctrlPr>
              <w:rPr>
                <w:rFonts w:ascii="Cambria Math" w:hAnsi="Cambria Math"/>
                <w:color w:val="000000" w:themeColor="text1"/>
              </w:rPr>
            </m:ctrlPr>
          </m:sSupPr>
          <m:e>
            <m:r>
              <w:rPr>
                <w:rFonts w:ascii="Cambria Math" w:hAnsi="Cambria Math"/>
                <w:color w:val="000000" w:themeColor="text1"/>
              </w:rPr>
              <m:t>w</m:t>
            </m:r>
          </m:e>
          <m:sup>
            <m:r>
              <w:rPr>
                <w:rFonts w:ascii="Cambria Math" w:hAnsi="Cambria Math"/>
                <w:color w:val="000000" w:themeColor="text1"/>
              </w:rPr>
              <m:t>th</m:t>
            </m:r>
          </m:sup>
        </m:sSup>
      </m:oMath>
      <w:r w:rsidRPr="009F1439">
        <w:rPr>
          <w:color w:val="000000" w:themeColor="text1"/>
        </w:rPr>
        <w:t>,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population transition matrix during summer</w:t>
      </w:r>
    </w:p>
    <w:p w14:paraId="33B1EB39" w14:textId="77777777" w:rsidR="007B098C" w:rsidRPr="009F1439" w:rsidRDefault="007B098C" w:rsidP="007B098C">
      <w:pPr>
        <w:pStyle w:val="BodyText"/>
        <w:spacing w:line="480" w:lineRule="auto"/>
        <w:rPr>
          <w:color w:val="000000" w:themeColor="text1"/>
        </w:rPr>
      </w:pPr>
      <w:r w:rsidRPr="00B52B3D">
        <w:rPr>
          <w:color w:val="000000" w:themeColor="text1"/>
          <w:highlight w:val="yellow"/>
          <w:rPrChange w:id="350" w:author="Schulte Moore, Lisa A [NREM]" w:date="2022-08-02T20:44:00Z">
            <w:rPr>
              <w:color w:val="000000" w:themeColor="text1"/>
            </w:rPr>
          </w:rPrChange>
        </w:rPr>
        <w:lastRenderedPageBreak/>
        <w:t>The main factors that contribute to the success of the control practices used for waterhemp are tillage regime, herbicides, cultivation practice, and crop competitiveness. Among those four factors, crop competitiveness is reflected in waterhemp emergence proportion, mature plant size and fecundity</w:t>
      </w:r>
      <w:r w:rsidRPr="009F1439">
        <w:rPr>
          <w:color w:val="000000" w:themeColor="text1"/>
        </w:rPr>
        <w:t xml:space="preserve">. The mature plant size was not included in this </w:t>
      </w:r>
      <w:r>
        <w:rPr>
          <w:color w:val="000000" w:themeColor="text1"/>
        </w:rPr>
        <w:t>study</w:t>
      </w:r>
      <w:r w:rsidRPr="009F1439">
        <w:rPr>
          <w:color w:val="000000" w:themeColor="text1"/>
        </w:rPr>
        <w:t xml:space="preserve"> but it was used as the intermediate value to calculate fecundity.</w:t>
      </w:r>
    </w:p>
    <w:p w14:paraId="4B99BDDA" w14:textId="77777777" w:rsidR="007B098C" w:rsidRPr="009F1439" w:rsidRDefault="007B098C" w:rsidP="007B098C">
      <w:pPr>
        <w:pStyle w:val="BodyText"/>
        <w:spacing w:line="480" w:lineRule="auto"/>
        <w:rPr>
          <w:color w:val="000000" w:themeColor="text1"/>
        </w:rPr>
      </w:pPr>
      <w:r w:rsidRPr="009F1439">
        <w:rPr>
          <w:color w:val="000000" w:themeColor="text1"/>
        </w:rPr>
        <w:t>Matrix calculation in this study was performed in R version 4.2.0 (R Development Core Team, 2022).</w:t>
      </w:r>
    </w:p>
    <w:p w14:paraId="64152D5C" w14:textId="77777777" w:rsidR="007B098C" w:rsidRPr="009F1439" w:rsidRDefault="007B098C" w:rsidP="007B098C">
      <w:pPr>
        <w:pStyle w:val="Heading4"/>
        <w:spacing w:line="480" w:lineRule="auto"/>
        <w:rPr>
          <w:color w:val="000000" w:themeColor="text1"/>
        </w:rPr>
      </w:pPr>
      <w:bookmarkStart w:id="351" w:name="population-growth-rate"/>
      <w:r w:rsidRPr="009F1439">
        <w:rPr>
          <w:color w:val="000000" w:themeColor="text1"/>
        </w:rPr>
        <w:t>Population growth rate</w:t>
      </w:r>
    </w:p>
    <w:p w14:paraId="1B7A021C" w14:textId="1B094283" w:rsidR="007B098C" w:rsidRPr="00D878E2" w:rsidRDefault="00D878E2" w:rsidP="007B098C">
      <w:pPr>
        <w:pStyle w:val="FirstParagraph"/>
        <w:spacing w:line="480" w:lineRule="auto"/>
        <w:rPr>
          <w:rPrChange w:id="352" w:author="Nguyen, Huong T [AGRON]" w:date="2022-08-02T14:34:00Z">
            <w:rPr>
              <w:color w:val="000000" w:themeColor="text1"/>
            </w:rPr>
          </w:rPrChange>
        </w:rPr>
      </w:pPr>
      <w:ins w:id="353" w:author="Nguyen, Huong T [AGRON]" w:date="2022-08-02T14:34:00Z">
        <w:r>
          <w:t xml:space="preserve">We projected population growth rates under two scenarios of </w:t>
        </w:r>
      </w:ins>
      <w:ins w:id="354" w:author="Nguyen, Huong T [AGRON]" w:date="2022-08-02T15:12:00Z">
        <w:r w:rsidR="006B707F">
          <w:t xml:space="preserve">high and low </w:t>
        </w:r>
      </w:ins>
      <w:ins w:id="355" w:author="Nguyen, Huong T [AGRON]" w:date="2022-08-02T14:34:00Z">
        <w:r>
          <w:t>control efficacy</w:t>
        </w:r>
      </w:ins>
      <w:ins w:id="356" w:author="Nguyen, Huong T [AGRON]" w:date="2022-08-02T15:12:00Z">
        <w:r w:rsidR="006B707F">
          <w:t xml:space="preserve"> reflected via seed production</w:t>
        </w:r>
      </w:ins>
      <w:ins w:id="357" w:author="Nguyen, Huong T [AGRON]" w:date="2022-08-02T14:34:00Z">
        <w:r>
          <w:t xml:space="preserve">. The high-efficacy scenario (Scenario 1) and the low-efficacy scenario (Scenarios 2) used different fecundity values in the seed production sub-annual period but the same vital rates in all other sub-annual periods. </w:t>
        </w:r>
      </w:ins>
      <w:r w:rsidR="007B098C" w:rsidRPr="009F1439">
        <w:rPr>
          <w:color w:val="000000" w:themeColor="text1"/>
        </w:rPr>
        <w:t xml:space="preserve">The </w:t>
      </w:r>
      <w:proofErr w:type="gramStart"/>
      <w:r w:rsidR="007B098C" w:rsidRPr="009F1439">
        <w:rPr>
          <w:rStyle w:val="VerbatimChar"/>
          <w:color w:val="000000" w:themeColor="text1"/>
        </w:rPr>
        <w:t>eigen.analysis</w:t>
      </w:r>
      <w:proofErr w:type="gramEnd"/>
      <w:r w:rsidR="007B098C" w:rsidRPr="009F1439">
        <w:rPr>
          <w:color w:val="000000" w:themeColor="text1"/>
        </w:rPr>
        <w:t xml:space="preserve"> function in the </w:t>
      </w:r>
      <w:r w:rsidR="007B098C" w:rsidRPr="009F1439">
        <w:rPr>
          <w:rStyle w:val="VerbatimChar"/>
          <w:color w:val="000000" w:themeColor="text1"/>
        </w:rPr>
        <w:t>popbio</w:t>
      </w:r>
      <w:r w:rsidR="007B098C" w:rsidRPr="009F1439">
        <w:rPr>
          <w:color w:val="000000" w:themeColor="text1"/>
        </w:rPr>
        <w:t xml:space="preserve"> package version 2.7 (Stubben et al., 2020) was applied on the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2w</m:t>
            </m:r>
          </m:sub>
        </m:sSub>
      </m:oMath>
      <w:r w:rsidR="007B098C"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3w</m:t>
            </m:r>
          </m:sub>
        </m:sSub>
      </m:oMath>
      <w:r w:rsidR="007B098C"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4w</m:t>
            </m:r>
          </m:sub>
        </m:sSub>
      </m:oMath>
      <w:r w:rsidR="007B098C" w:rsidRPr="009F1439">
        <w:rPr>
          <w:color w:val="000000" w:themeColor="text1"/>
        </w:rPr>
        <w:t xml:space="preserve"> to obtain the population growth rate (</w:t>
      </w:r>
      <m:oMath>
        <m:r>
          <w:rPr>
            <w:rFonts w:ascii="Cambria Math" w:hAnsi="Cambria Math"/>
            <w:color w:val="000000" w:themeColor="text1"/>
          </w:rPr>
          <m:t>λ</m:t>
        </m:r>
      </m:oMath>
      <w:r w:rsidR="007B098C" w:rsidRPr="009F1439">
        <w:rPr>
          <w:color w:val="000000" w:themeColor="text1"/>
        </w:rPr>
        <w:t>) in each crop phase crossed with the corn weed management regime during the full crop cycle.</w:t>
      </w:r>
    </w:p>
    <w:p w14:paraId="32AF9DED" w14:textId="77777777" w:rsidR="007B098C" w:rsidRPr="009F1439" w:rsidRDefault="007B098C" w:rsidP="007B098C">
      <w:pPr>
        <w:pStyle w:val="BodyText"/>
        <w:spacing w:line="480" w:lineRule="auto"/>
        <w:rPr>
          <w:color w:val="000000" w:themeColor="text1"/>
        </w:rPr>
      </w:pPr>
      <w:r w:rsidRPr="009F1439">
        <w:rPr>
          <w:color w:val="000000" w:themeColor="text1"/>
        </w:rPr>
        <w:t>The rotation-wise population growth rates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rw</m:t>
            </m:r>
          </m:sub>
        </m:sSub>
      </m:oMath>
      <w:r w:rsidRPr="009F1439">
        <w:rPr>
          <w:color w:val="000000" w:themeColor="text1"/>
        </w:rPr>
        <w:t xml:space="preserve">,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oMath>
      <w:r w:rsidRPr="009F1439">
        <w:rPr>
          <w:color w:val="000000" w:themeColor="text1"/>
        </w:rPr>
        <w:t xml:space="preserve">) were extracted from the </w:t>
      </w:r>
      <w:r w:rsidRPr="009F1439">
        <w:rPr>
          <w:rStyle w:val="VerbatimChar"/>
          <w:color w:val="000000" w:themeColor="text1"/>
        </w:rPr>
        <w:t>$lambda</w:t>
      </w:r>
      <w:r w:rsidRPr="009F1439">
        <w:rPr>
          <w:color w:val="000000" w:themeColor="text1"/>
        </w:rPr>
        <w:t xml:space="preserve"> element in the comprehensive output of </w:t>
      </w:r>
      <w:proofErr w:type="gramStart"/>
      <w:r w:rsidRPr="009F1439">
        <w:rPr>
          <w:rStyle w:val="VerbatimChar"/>
          <w:color w:val="000000" w:themeColor="text1"/>
        </w:rPr>
        <w:t>eigen.analysis</w:t>
      </w:r>
      <w:proofErr w:type="gramEnd"/>
      <w:r w:rsidRPr="009F1439">
        <w:rPr>
          <w:color w:val="000000" w:themeColor="text1"/>
        </w:rPr>
        <w:t xml:space="preserve"> for each of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3</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4</m:t>
            </m:r>
          </m:sub>
        </m:sSub>
      </m:oMath>
      <w:r w:rsidRPr="009F1439">
        <w:rPr>
          <w:color w:val="000000" w:themeColor="text1"/>
        </w:rPr>
        <w:t>. The annualized population growth rates for each rotation crossed with corn weed management regime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2w</m:t>
            </m:r>
          </m:e>
        </m:d>
      </m:oMath>
      <w:r w:rsidRPr="009F1439">
        <w:rPr>
          <w:color w:val="000000" w:themeColor="text1"/>
        </w:rPr>
        <w:t xml:space="preserv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3w</m:t>
            </m:r>
          </m:e>
        </m:d>
      </m:oMath>
      <w:r w:rsidRPr="009F1439">
        <w:rPr>
          <w:color w:val="000000" w:themeColor="text1"/>
        </w:rPr>
        <w:t xml:space="preserve">,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4w</m:t>
            </m:r>
          </m:e>
        </m:d>
      </m:oMath>
      <w:r w:rsidRPr="009F1439">
        <w:rPr>
          <w:color w:val="000000" w:themeColor="text1"/>
        </w:rPr>
        <w:t xml:space="preserve">) were obtained by taking the square root, cubic root, and fourth root of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2w</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3w</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4w</m:t>
            </m:r>
          </m:sub>
        </m:sSub>
      </m:oMath>
      <w:r w:rsidRPr="009F1439">
        <w:rPr>
          <w:color w:val="000000" w:themeColor="text1"/>
        </w:rPr>
        <w:t>.</w:t>
      </w:r>
    </w:p>
    <w:p w14:paraId="164A57F4" w14:textId="77777777" w:rsidR="007B098C" w:rsidRPr="009F1439" w:rsidRDefault="007B098C" w:rsidP="007B098C">
      <w:pPr>
        <w:pStyle w:val="Heading4"/>
        <w:spacing w:line="480" w:lineRule="auto"/>
        <w:rPr>
          <w:color w:val="000000" w:themeColor="text1"/>
        </w:rPr>
      </w:pPr>
      <w:bookmarkStart w:id="358" w:name="results-and-discussion"/>
      <w:bookmarkEnd w:id="84"/>
      <w:bookmarkEnd w:id="333"/>
      <w:bookmarkEnd w:id="351"/>
      <w:r w:rsidRPr="009F1439">
        <w:rPr>
          <w:color w:val="000000" w:themeColor="text1"/>
        </w:rPr>
        <w:lastRenderedPageBreak/>
        <w:t>Simulations</w:t>
      </w:r>
    </w:p>
    <w:p w14:paraId="3D1CF0BA" w14:textId="75539D2B" w:rsidR="007B098C" w:rsidRPr="00B33652" w:rsidRDefault="007B098C" w:rsidP="007B098C">
      <w:pPr>
        <w:pStyle w:val="FirstParagraph"/>
        <w:spacing w:line="480" w:lineRule="auto"/>
        <w:rPr>
          <w:b/>
          <w:i/>
          <w:iCs/>
        </w:rPr>
      </w:pPr>
      <w:r w:rsidRPr="009F1439">
        <w:rPr>
          <w:color w:val="000000" w:themeColor="text1"/>
        </w:rPr>
        <w:t xml:space="preserve">Since plant fecundity was the most influential </w:t>
      </w:r>
      <w:r>
        <w:rPr>
          <w:color w:val="000000" w:themeColor="text1"/>
        </w:rPr>
        <w:t xml:space="preserve">parameter </w:t>
      </w:r>
      <w:r w:rsidRPr="009F1439">
        <w:rPr>
          <w:color w:val="000000" w:themeColor="text1"/>
        </w:rPr>
        <w:t>on population growth</w:t>
      </w:r>
      <w:r>
        <w:rPr>
          <w:color w:val="000000" w:themeColor="text1"/>
        </w:rPr>
        <w:t xml:space="preserve"> (as shown in the population projection)</w:t>
      </w:r>
      <w:r w:rsidRPr="009F1439">
        <w:rPr>
          <w:color w:val="000000" w:themeColor="text1"/>
        </w:rPr>
        <w:t xml:space="preserve"> and waterhemp was more prolific in the warm-season crop environments than the cool-season crop </w:t>
      </w:r>
      <w:commentRangeStart w:id="359"/>
      <w:r w:rsidRPr="009F1439">
        <w:rPr>
          <w:color w:val="000000" w:themeColor="text1"/>
        </w:rPr>
        <w:t>environments</w:t>
      </w:r>
      <w:commentRangeEnd w:id="359"/>
      <w:r>
        <w:rPr>
          <w:rStyle w:val="CommentReference"/>
        </w:rPr>
        <w:commentReference w:id="359"/>
      </w:r>
      <w:r>
        <w:rPr>
          <w:color w:val="000000" w:themeColor="text1"/>
        </w:rPr>
        <w:t xml:space="preserve"> (Nguyen and Liebman, 2022a)</w:t>
      </w:r>
      <w:r w:rsidRPr="009F1439">
        <w:rPr>
          <w:color w:val="000000" w:themeColor="text1"/>
        </w:rPr>
        <w:t>, we followed up with a simulation of seed production</w:t>
      </w:r>
      <w:r>
        <w:rPr>
          <w:color w:val="000000" w:themeColor="text1"/>
        </w:rPr>
        <w:t xml:space="preserve"> and mature plant density</w:t>
      </w:r>
      <w:r w:rsidRPr="009F1439">
        <w:rPr>
          <w:color w:val="000000" w:themeColor="text1"/>
        </w:rPr>
        <w:t xml:space="preserve"> </w:t>
      </w:r>
      <w:r>
        <w:rPr>
          <w:color w:val="000000" w:themeColor="text1"/>
        </w:rPr>
        <w:t>threshold</w:t>
      </w:r>
      <w:r w:rsidRPr="009F1439">
        <w:rPr>
          <w:color w:val="000000" w:themeColor="text1"/>
        </w:rPr>
        <w:t xml:space="preserve"> in corn and soybean. We used a theoretical plot of 1 </w:t>
      </w:r>
      <w:r>
        <w:rPr>
          <w:color w:val="000000" w:themeColor="text1"/>
        </w:rPr>
        <w:t>m</w:t>
      </w:r>
      <w:r>
        <w:rPr>
          <w:color w:val="000000" w:themeColor="text1"/>
          <w:vertAlign w:val="superscript"/>
        </w:rPr>
        <w:t>2</w:t>
      </w:r>
      <w:r w:rsidRPr="009F1439">
        <w:rPr>
          <w:color w:val="000000" w:themeColor="text1"/>
        </w:rPr>
        <w:t xml:space="preserve"> with 10000 seeds in the top 0 - 2 cm soil stratum and 0 seed</w:t>
      </w:r>
      <w:r>
        <w:rPr>
          <w:color w:val="000000" w:themeColor="text1"/>
        </w:rPr>
        <w:t>s</w:t>
      </w:r>
      <w:r w:rsidRPr="009F1439">
        <w:rPr>
          <w:color w:val="000000" w:themeColor="text1"/>
        </w:rPr>
        <w:t xml:space="preserve"> in the 2 - 20 cm soil stratum</w:t>
      </w:r>
      <w:del w:id="360" w:author="Nguyen, Huong T [AGRON]" w:date="2022-08-02T14:34:00Z">
        <w:r w:rsidRPr="009F1439" w:rsidDel="00D878E2">
          <w:rPr>
            <w:color w:val="000000" w:themeColor="text1"/>
          </w:rPr>
          <w:delText xml:space="preserve"> and</w:delText>
        </w:r>
      </w:del>
      <w:ins w:id="361" w:author="Nguyen, Huong T [AGRON]" w:date="2022-08-02T14:34:00Z">
        <w:r w:rsidR="00D878E2">
          <w:rPr>
            <w:color w:val="000000" w:themeColor="text1"/>
          </w:rPr>
          <w:t>. We</w:t>
        </w:r>
      </w:ins>
      <w:r w:rsidRPr="009F1439">
        <w:rPr>
          <w:color w:val="000000" w:themeColor="text1"/>
        </w:rPr>
        <w:t xml:space="preserve"> followed that theoretical plot in three rotations (2-year, 3-year, and 4-year) crossed with two corn weed management regimes (conventional and low herbicide), as </w:t>
      </w:r>
      <w:r>
        <w:rPr>
          <w:color w:val="000000" w:themeColor="text1"/>
        </w:rPr>
        <w:t xml:space="preserve">we did with empirical data collection </w:t>
      </w:r>
      <w:r w:rsidRPr="009F1439">
        <w:rPr>
          <w:color w:val="000000" w:themeColor="text1"/>
        </w:rPr>
        <w:t>at our research site. We were interested in the following question:</w:t>
      </w:r>
      <w:r>
        <w:rPr>
          <w:color w:val="000000" w:themeColor="text1"/>
        </w:rPr>
        <w:t xml:space="preserve"> </w:t>
      </w:r>
      <w:r w:rsidRPr="00B33652">
        <w:rPr>
          <w:b/>
          <w:i/>
          <w:iCs/>
        </w:rPr>
        <w:t>How much weed control efficacy is necessary to stabilize a waterhemp population (</w:t>
      </w:r>
      <m:oMath>
        <m:r>
          <m:rPr>
            <m:sty m:val="bi"/>
          </m:rPr>
          <w:rPr>
            <w:rFonts w:ascii="Cambria Math" w:hAnsi="Cambria Math"/>
          </w:rPr>
          <m:t>λ</m:t>
        </m:r>
        <m:r>
          <m:rPr>
            <m:sty m:val="b"/>
          </m:rPr>
          <w:rPr>
            <w:rFonts w:ascii="Cambria Math" w:hAnsi="Cambria Math"/>
          </w:rPr>
          <m:t>≈</m:t>
        </m:r>
        <m:r>
          <m:rPr>
            <m:sty m:val="bi"/>
          </m:rPr>
          <w:rPr>
            <w:rFonts w:ascii="Cambria Math" w:hAnsi="Cambria Math"/>
          </w:rPr>
          <m:t>1</m:t>
        </m:r>
      </m:oMath>
      <w:r w:rsidRPr="00B33652">
        <w:rPr>
          <w:b/>
          <w:i/>
          <w:iCs/>
        </w:rPr>
        <w:t xml:space="preserve">)? </w:t>
      </w:r>
    </w:p>
    <w:p w14:paraId="5D238904" w14:textId="77777777" w:rsidR="00D85BF2" w:rsidRDefault="007B098C" w:rsidP="007B098C">
      <w:pPr>
        <w:pStyle w:val="FirstParagraph"/>
        <w:spacing w:line="480" w:lineRule="auto"/>
        <w:rPr>
          <w:ins w:id="362" w:author="Nguyen, Huong T [AGRON]" w:date="2022-08-02T14:37:00Z"/>
        </w:rPr>
      </w:pPr>
      <w:r>
        <w:t>Waterhemp c</w:t>
      </w:r>
      <w:r w:rsidRPr="00D11232">
        <w:t xml:space="preserve">ontrol efficacy in this study is </w:t>
      </w:r>
      <w:del w:id="363" w:author="Nguyen, Huong T [AGRON]" w:date="2022-08-02T14:35:00Z">
        <w:r w:rsidDel="00B31EC5">
          <w:delText>defined</w:delText>
        </w:r>
        <w:r w:rsidRPr="00D11232" w:rsidDel="00B31EC5">
          <w:delText xml:space="preserve"> </w:delText>
        </w:r>
      </w:del>
      <w:ins w:id="364" w:author="Nguyen, Huong T [AGRON]" w:date="2022-08-02T14:35:00Z">
        <w:r w:rsidR="00B31EC5">
          <w:t>indicated</w:t>
        </w:r>
        <w:r w:rsidR="00B31EC5" w:rsidRPr="00D11232">
          <w:t xml:space="preserve"> </w:t>
        </w:r>
      </w:ins>
      <w:r w:rsidRPr="00D11232">
        <w:t>by seed production (seeds</w:t>
      </w:r>
      <w:r>
        <w:t xml:space="preserve">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 instead of plant density (</w:t>
      </w:r>
      <w:r>
        <w:t xml:space="preserve">plants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w:t>
      </w:r>
      <w:r>
        <w:t xml:space="preserve"> </w:t>
      </w:r>
      <w:r w:rsidRPr="00D11232">
        <w:t xml:space="preserve">because waterhemp </w:t>
      </w:r>
      <w:r>
        <w:t xml:space="preserve">individual </w:t>
      </w:r>
      <w:r w:rsidRPr="00D11232">
        <w:t>plant size is highly variable.</w:t>
      </w:r>
      <w:r>
        <w:t xml:space="preserve"> </w:t>
      </w:r>
    </w:p>
    <w:p w14:paraId="1A4BD52E" w14:textId="1A8C2857" w:rsidR="007B098C" w:rsidRPr="009F1439" w:rsidDel="00D85BF2" w:rsidRDefault="007B098C" w:rsidP="007B098C">
      <w:pPr>
        <w:pStyle w:val="FirstParagraph"/>
        <w:spacing w:line="480" w:lineRule="auto"/>
        <w:rPr>
          <w:del w:id="365" w:author="Nguyen, Huong T [AGRON]" w:date="2022-08-02T14:39:00Z"/>
        </w:rPr>
      </w:pPr>
      <w:del w:id="366" w:author="Nguyen, Huong T [AGRON]" w:date="2022-08-02T14:39:00Z">
        <w:r w:rsidRPr="009F1439" w:rsidDel="00D85BF2">
          <w:delText xml:space="preserve">All the population </w:delText>
        </w:r>
        <w:r w:rsidDel="00D85BF2">
          <w:delText>characteristics</w:delText>
        </w:r>
        <w:r w:rsidRPr="009F1439" w:rsidDel="00D85BF2">
          <w:delText xml:space="preserve">, except for plant fecundity of cohorts 1 through 3, were kept as in the prospective modeling exercise. We estimated the necessary control efficacy in the corn and soybean crop environments by simulating seed production </w:delText>
        </w:r>
        <w:r w:rsidDel="00D85BF2">
          <w:delText>threshold</w:delText>
        </w:r>
        <w:r w:rsidRPr="009F1439" w:rsidDel="00D85BF2">
          <w:delText xml:space="preserve"> for plant cohorts 1 through 3. Weonly manipulated the fecundity of cohorts 1 through 3 because 1) the first three cohorts are </w:delText>
        </w:r>
        <w:r w:rsidDel="00D85BF2">
          <w:delText>more</w:delText>
        </w:r>
        <w:r w:rsidRPr="009F1439" w:rsidDel="00D85BF2">
          <w:delText xml:space="preserve"> likely exposed to herbicides or cultivation than the later cohorts</w:delText>
        </w:r>
        <w:r w:rsidDel="00D85BF2">
          <w:delText>;</w:delText>
        </w:r>
        <w:r w:rsidRPr="009F1439" w:rsidDel="00D85BF2">
          <w:delText xml:space="preserve"> 2) the first three cohorts, especially cohorts 1 and 2, have higher survival rates than the later cohorts</w:delText>
        </w:r>
        <w:r w:rsidDel="00D85BF2">
          <w:delText>;</w:delText>
        </w:r>
        <w:r w:rsidRPr="009F1439" w:rsidDel="00D85BF2">
          <w:delText xml:space="preserve"> and 3) in general, the earlier cohorts </w:delText>
        </w:r>
      </w:del>
      <w:del w:id="367" w:author="Nguyen, Huong T [AGRON]" w:date="2022-08-02T14:35:00Z">
        <w:r w:rsidRPr="009F1439" w:rsidDel="00D85BF2">
          <w:delText>are more capable of accumulating larger aboveground mass</w:delText>
        </w:r>
      </w:del>
      <w:del w:id="368" w:author="Nguyen, Huong T [AGRON]" w:date="2022-08-02T14:39:00Z">
        <w:r w:rsidRPr="009F1439" w:rsidDel="00D85BF2">
          <w:delText xml:space="preserve"> than later cohorts.</w:delText>
        </w:r>
      </w:del>
    </w:p>
    <w:p w14:paraId="695F8AAF" w14:textId="5B7A9F99" w:rsidR="00D85BF2" w:rsidRPr="009F1439" w:rsidRDefault="007B098C" w:rsidP="00D85BF2">
      <w:pPr>
        <w:pStyle w:val="FirstParagraph"/>
        <w:spacing w:line="480" w:lineRule="auto"/>
        <w:rPr>
          <w:ins w:id="369" w:author="Nguyen, Huong T [AGRON]" w:date="2022-08-02T14:39:00Z"/>
        </w:rPr>
      </w:pPr>
      <w:r w:rsidRPr="009F1439">
        <w:rPr>
          <w:color w:val="000000" w:themeColor="text1"/>
        </w:rPr>
        <w:lastRenderedPageBreak/>
        <w:t xml:space="preserve">In each </w:t>
      </w:r>
      <w:ins w:id="370" w:author="Nguyen, Huong T [AGRON]" w:date="2022-08-02T14:37:00Z">
        <w:r w:rsidR="00D85BF2">
          <w:rPr>
            <w:color w:val="000000" w:themeColor="text1"/>
          </w:rPr>
          <w:t xml:space="preserve">seed production threshold </w:t>
        </w:r>
      </w:ins>
      <w:r w:rsidRPr="009F1439">
        <w:rPr>
          <w:color w:val="000000" w:themeColor="text1"/>
        </w:rPr>
        <w:t xml:space="preserve">simulation iteration, a randomized number of seeds was generated for cohorts 1 through 3 using function </w:t>
      </w:r>
      <w:proofErr w:type="gramStart"/>
      <w:r w:rsidRPr="009F1439">
        <w:rPr>
          <w:rStyle w:val="VerbatimChar"/>
          <w:color w:val="000000" w:themeColor="text1"/>
        </w:rPr>
        <w:t>rlnorm(</w:t>
      </w:r>
      <w:proofErr w:type="gramEnd"/>
      <w:r w:rsidRPr="009F1439">
        <w:rPr>
          <w:rStyle w:val="VerbatimChar"/>
          <w:color w:val="000000" w:themeColor="text1"/>
        </w:rPr>
        <w:t>1, m, s)</w:t>
      </w:r>
      <w:r w:rsidRPr="009F1439">
        <w:rPr>
          <w:color w:val="000000" w:themeColor="text1"/>
        </w:rPr>
        <w:t xml:space="preserve">, in which m is the mean fecundity on the natural logarithm scale and s is the standard deviation on the natural logarithm scale. m and s were obtained from the general relationship of </w:t>
      </w:r>
      <w:proofErr w:type="gramStart"/>
      <w:r w:rsidRPr="00D85BF2">
        <w:rPr>
          <w:rFonts w:ascii="Consolas" w:hAnsi="Consolas"/>
          <w:color w:val="000000" w:themeColor="text1"/>
          <w:rPrChange w:id="371" w:author="Nguyen, Huong T [AGRON]" w:date="2022-08-02T14:38:00Z">
            <w:rPr>
              <w:color w:val="000000" w:themeColor="text1"/>
            </w:rPr>
          </w:rPrChange>
        </w:rPr>
        <w:t>ln(</w:t>
      </w:r>
      <w:proofErr w:type="gramEnd"/>
      <w:r w:rsidRPr="00D85BF2">
        <w:rPr>
          <w:rFonts w:ascii="Consolas" w:hAnsi="Consolas"/>
          <w:color w:val="000000" w:themeColor="text1"/>
          <w:rPrChange w:id="372" w:author="Nguyen, Huong T [AGRON]" w:date="2022-08-02T14:38:00Z">
            <w:rPr>
              <w:color w:val="000000" w:themeColor="text1"/>
            </w:rPr>
          </w:rPrChange>
        </w:rPr>
        <w:t>individual fecundity +1)</w:t>
      </w:r>
      <w:r w:rsidRPr="009F1439">
        <w:rPr>
          <w:color w:val="000000" w:themeColor="text1"/>
        </w:rPr>
        <w:t xml:space="preserve"> against </w:t>
      </w:r>
      <w:r w:rsidRPr="00D85BF2">
        <w:rPr>
          <w:rFonts w:ascii="Consolas" w:hAnsi="Consolas"/>
          <w:color w:val="000000" w:themeColor="text1"/>
          <w:rPrChange w:id="373" w:author="Nguyen, Huong T [AGRON]" w:date="2022-08-02T14:38:00Z">
            <w:rPr>
              <w:color w:val="000000" w:themeColor="text1"/>
            </w:rPr>
          </w:rPrChange>
        </w:rPr>
        <w:t>ln(individual aboveground mass + 0.005)</w:t>
      </w:r>
      <w:r w:rsidRPr="009F1439">
        <w:rPr>
          <w:color w:val="000000" w:themeColor="text1"/>
        </w:rPr>
        <w:t xml:space="preserve"> (Nguyen and Liebman 2022</w:t>
      </w:r>
      <w:r>
        <w:rPr>
          <w:color w:val="000000" w:themeColor="text1"/>
        </w:rPr>
        <w:t>a</w:t>
      </w:r>
      <w:r w:rsidRPr="009F1439">
        <w:rPr>
          <w:color w:val="000000" w:themeColor="text1"/>
        </w:rPr>
        <w:t xml:space="preserve">) that pooled all the 389 data points from the whole experiment. Twenty-four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estimated (details are in Table </w:t>
      </w:r>
      <w:del w:id="374" w:author="Nguyen, Huong T [AGRON]" w:date="2022-08-02T15:12:00Z">
        <w:r w:rsidDel="00574832">
          <w:rPr>
            <w:color w:val="000000" w:themeColor="text1"/>
          </w:rPr>
          <w:delText>A4</w:delText>
        </w:r>
        <w:r w:rsidRPr="009F1439" w:rsidDel="00574832">
          <w:rPr>
            <w:color w:val="000000" w:themeColor="text1"/>
          </w:rPr>
          <w:delText xml:space="preserve"> </w:delText>
        </w:r>
      </w:del>
      <w:ins w:id="375" w:author="Nguyen, Huong T [AGRON]" w:date="2022-08-02T15:12:00Z">
        <w:r w:rsidR="00574832">
          <w:rPr>
            <w:color w:val="000000" w:themeColor="text1"/>
          </w:rPr>
          <w:t>A5</w:t>
        </w:r>
        <w:r w:rsidR="00574832" w:rsidRPr="009F1439">
          <w:rPr>
            <w:color w:val="000000" w:themeColor="text1"/>
          </w:rPr>
          <w:t xml:space="preserve"> </w:t>
        </w:r>
      </w:ins>
      <w:r w:rsidRPr="009F1439">
        <w:rPr>
          <w:color w:val="000000" w:themeColor="text1"/>
        </w:rPr>
        <w:t xml:space="preserve">in </w:t>
      </w:r>
      <w:del w:id="376" w:author="Nguyen, Huong T [AGRON]" w:date="2022-08-02T14:40:00Z">
        <w:r w:rsidRPr="009F1439" w:rsidDel="00D85BF2">
          <w:rPr>
            <w:color w:val="000000" w:themeColor="text1"/>
          </w:rPr>
          <w:delText xml:space="preserve">the </w:delText>
        </w:r>
      </w:del>
      <w:r w:rsidRPr="009F1439">
        <w:rPr>
          <w:color w:val="000000" w:themeColor="text1"/>
        </w:rPr>
        <w:t>Appendix</w:t>
      </w:r>
      <w:ins w:id="377" w:author="Nguyen, Huong T [AGRON]" w:date="2022-08-02T14:38:00Z">
        <w:r w:rsidR="00D85BF2">
          <w:rPr>
            <w:color w:val="000000" w:themeColor="text1"/>
          </w:rPr>
          <w:t xml:space="preserve"> C</w:t>
        </w:r>
      </w:ins>
      <w:r w:rsidRPr="009F1439">
        <w:rPr>
          <w:color w:val="000000" w:themeColor="text1"/>
        </w:rPr>
        <w:t xml:space="preserve">). Different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tried in the simulation until</w:t>
      </w:r>
      <w:r>
        <w:rPr>
          <w:color w:val="000000" w:themeColor="text1"/>
        </w:rPr>
        <w:t xml:space="preserve"> the rotation of interest’s annualized</w:t>
      </w:r>
      <w:r w:rsidRPr="009F1439">
        <w:rPr>
          <w:color w:val="000000" w:themeColor="text1"/>
        </w:rPr>
        <w:t xml:space="preserve"> </w:t>
      </w:r>
      <m:oMath>
        <m:r>
          <w:rPr>
            <w:rFonts w:ascii="Cambria Math" w:hAnsi="Cambria Math"/>
            <w:color w:val="000000" w:themeColor="text1"/>
          </w:rPr>
          <m:t>λ</m:t>
        </m:r>
        <m:r>
          <m:rPr>
            <m:sty m:val="p"/>
          </m:rPr>
          <w:rPr>
            <w:rFonts w:ascii="Cambria Math" w:hAnsi="Cambria Math"/>
            <w:color w:val="000000" w:themeColor="text1"/>
          </w:rPr>
          <m:t>≈</m:t>
        </m:r>
        <m:r>
          <w:rPr>
            <w:rFonts w:ascii="Cambria Math" w:hAnsi="Cambria Math"/>
            <w:color w:val="000000" w:themeColor="text1"/>
          </w:rPr>
          <m:t>1</m:t>
        </m:r>
      </m:oMath>
      <w:r>
        <w:rPr>
          <w:rFonts w:eastAsiaTheme="minorEastAsia"/>
          <w:color w:val="000000" w:themeColor="text1"/>
        </w:rPr>
        <w:t xml:space="preserve"> (m = m*)</w:t>
      </w:r>
      <w:r>
        <w:rPr>
          <w:color w:val="000000" w:themeColor="text1"/>
        </w:rPr>
        <w:t xml:space="preserve">.  Six values of m* were identified for each corn and soybean phase of the three rotations. </w:t>
      </w:r>
      <w:ins w:id="378" w:author="Nguyen, Huong T [AGRON]" w:date="2022-08-02T14:39:00Z">
        <w:r w:rsidR="00D85BF2" w:rsidRPr="009F1439">
          <w:t xml:space="preserve">All the population </w:t>
        </w:r>
        <w:r w:rsidR="00D85BF2">
          <w:t>characteristics</w:t>
        </w:r>
        <w:r w:rsidR="00D85BF2" w:rsidRPr="009F1439">
          <w:t xml:space="preserve">, except for plant fecundity of cohorts 1 through 3, were kept as in the prospective modeling exercise. We estimated the necessary control efficacy in the corn and soybean crop environments by simulating </w:t>
        </w:r>
        <w:r w:rsidR="00D85BF2">
          <w:t xml:space="preserve">the </w:t>
        </w:r>
        <w:r w:rsidR="00D85BF2" w:rsidRPr="009F1439">
          <w:t xml:space="preserve">seed production </w:t>
        </w:r>
        <w:r w:rsidR="00D85BF2">
          <w:t>threshold</w:t>
        </w:r>
        <w:r w:rsidR="00D85BF2" w:rsidRPr="009F1439">
          <w:t xml:space="preserve"> for plant cohorts 1 through 3. We</w:t>
        </w:r>
        <w:r w:rsidR="00D85BF2">
          <w:t xml:space="preserve"> </w:t>
        </w:r>
        <w:r w:rsidR="00D85BF2" w:rsidRPr="009F1439">
          <w:t xml:space="preserve">only manipulated the fecundity of cohorts 1 through 3 because 1) the first three cohorts are </w:t>
        </w:r>
        <w:r w:rsidR="00D85BF2">
          <w:t>more</w:t>
        </w:r>
        <w:r w:rsidR="00D85BF2" w:rsidRPr="009F1439">
          <w:t xml:space="preserve"> likely exposed to herbicides or cultivation than the later cohorts</w:t>
        </w:r>
        <w:r w:rsidR="00D85BF2">
          <w:t>;</w:t>
        </w:r>
        <w:r w:rsidR="00D85BF2" w:rsidRPr="009F1439">
          <w:t xml:space="preserve"> 2) the first three cohorts, especially cohorts 1 and 2, have higher survival rates than the later cohorts</w:t>
        </w:r>
        <w:r w:rsidR="00D85BF2">
          <w:t>;</w:t>
        </w:r>
        <w:r w:rsidR="00D85BF2" w:rsidRPr="009F1439">
          <w:t xml:space="preserve"> and 3) in general, the earlier cohorts </w:t>
        </w:r>
        <w:r w:rsidR="00D85BF2">
          <w:t>of higher reproductive potential</w:t>
        </w:r>
        <w:r w:rsidR="00D85BF2" w:rsidRPr="009F1439">
          <w:t xml:space="preserve"> than </w:t>
        </w:r>
        <w:r w:rsidR="00D85BF2">
          <w:t xml:space="preserve">the </w:t>
        </w:r>
        <w:r w:rsidR="00D85BF2" w:rsidRPr="009F1439">
          <w:t>later cohorts.</w:t>
        </w:r>
      </w:ins>
    </w:p>
    <w:p w14:paraId="151C1372" w14:textId="5B8DCDCD" w:rsidR="00D85BF2" w:rsidRDefault="00D85BF2" w:rsidP="00D85BF2">
      <w:pPr>
        <w:pStyle w:val="BodyText"/>
        <w:spacing w:line="480" w:lineRule="auto"/>
        <w:rPr>
          <w:ins w:id="379" w:author="Nguyen, Huong T [AGRON]" w:date="2022-08-02T14:39:00Z"/>
        </w:rPr>
      </w:pPr>
      <w:ins w:id="380" w:author="Nguyen, Huong T [AGRON]" w:date="2022-08-02T14:39:00Z">
        <w:r>
          <w:t>In each mature plant density threshold simulation iteration, the input survival rates of cohorts 1 through 3 in the summer survival sub-annual matrix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was reduced until annualized </w:t>
        </w:r>
        <m:oMath>
          <m:r>
            <w:rPr>
              <w:rFonts w:ascii="Cambria Math" w:hAnsi="Cambria Math"/>
            </w:rPr>
            <m:t>λ</m:t>
          </m:r>
          <m:r>
            <m:rPr>
              <m:sty m:val="p"/>
            </m:rPr>
            <w:rPr>
              <w:rFonts w:ascii="Cambria Math" w:hAnsi="Cambria Math"/>
            </w:rPr>
            <m:t>≈</m:t>
          </m:r>
          <m:r>
            <w:rPr>
              <w:rFonts w:ascii="Cambria Math" w:hAnsi="Cambria Math"/>
            </w:rPr>
            <m:t>1</m:t>
          </m:r>
        </m:oMath>
        <w:r>
          <w:t xml:space="preserve"> in each treatment.</w:t>
        </w:r>
      </w:ins>
      <w:ins w:id="381" w:author="Nguyen, Huong T [AGRON]" w:date="2022-08-02T14:40:00Z">
        <w:r>
          <w:t xml:space="preserve"> I</w:t>
        </w:r>
      </w:ins>
      <w:ins w:id="382" w:author="Nguyen, Huong T [AGRON]" w:date="2022-08-02T14:44:00Z">
        <w:r>
          <w:t>f</w:t>
        </w:r>
      </w:ins>
      <w:ins w:id="383" w:author="Nguyen, Huong T [AGRON]" w:date="2022-08-02T14:40:00Z">
        <w:r>
          <w:t xml:space="preserve"> </w:t>
        </w:r>
      </w:ins>
      <w:ins w:id="384" w:author="Nguyen, Huong T [AGRON]" w:date="2022-08-02T14:41:00Z">
        <w:r>
          <w:t>improving</w:t>
        </w:r>
      </w:ins>
      <w:ins w:id="385" w:author="Nguyen, Huong T [AGRON]" w:date="2022-08-02T14:42:00Z">
        <w:r>
          <w:t xml:space="preserve"> the</w:t>
        </w:r>
      </w:ins>
      <w:ins w:id="386" w:author="Nguyen, Huong T [AGRON]" w:date="2022-08-02T14:41:00Z">
        <w:r>
          <w:t xml:space="preserve"> control efficacy for mature plant</w:t>
        </w:r>
      </w:ins>
      <w:ins w:id="387" w:author="Nguyen, Huong T [AGRON]" w:date="2022-08-02T14:42:00Z">
        <w:r>
          <w:t>s</w:t>
        </w:r>
      </w:ins>
      <w:ins w:id="388" w:author="Nguyen, Huong T [AGRON]" w:date="2022-08-02T14:41:00Z">
        <w:r>
          <w:t xml:space="preserve"> above 99.999</w:t>
        </w:r>
      </w:ins>
      <w:ins w:id="389" w:author="Nguyen, Huong T [AGRON]" w:date="2022-08-02T14:42:00Z">
        <w:r>
          <w:t xml:space="preserve">% (equivalent to </w:t>
        </w:r>
      </w:ins>
      <w:ins w:id="390" w:author="Nguyen, Huong T [AGRON]" w:date="2022-08-02T14:40:00Z">
        <w:r>
          <w:t>reducing survival rates of cohorts 1 through 3</w:t>
        </w:r>
      </w:ins>
      <w:ins w:id="391" w:author="Nguyen, Huong T [AGRON]" w:date="2022-08-02T14:42:00Z">
        <w:r>
          <w:t xml:space="preserve"> below 0.001)</w:t>
        </w:r>
      </w:ins>
      <w:ins w:id="392" w:author="Nguyen, Huong T [AGRON]" w:date="2022-08-02T14:40:00Z">
        <w:r>
          <w:t xml:space="preserve"> would </w:t>
        </w:r>
      </w:ins>
      <w:ins w:id="393" w:author="Nguyen, Huong T [AGRON]" w:date="2022-08-02T14:41:00Z">
        <w:r>
          <w:t xml:space="preserve">not </w:t>
        </w:r>
      </w:ins>
      <w:ins w:id="394" w:author="Nguyen, Huong T [AGRON]" w:date="2022-08-02T14:43:00Z">
        <w:r>
          <w:t xml:space="preserve">stabilize the population size, the later cohorts’ survival rates were manipulated. </w:t>
        </w:r>
      </w:ins>
      <w:ins w:id="395" w:author="Nguyen, Huong T [AGRON]" w:date="2022-08-02T14:39:00Z">
        <w:r>
          <w:t xml:space="preserve"> </w:t>
        </w:r>
      </w:ins>
      <w:ins w:id="396" w:author="Nguyen, Huong T [AGRON]" w:date="2022-08-02T14:44:00Z">
        <w:r>
          <w:t xml:space="preserve">If </w:t>
        </w:r>
      </w:ins>
      <w:ins w:id="397" w:author="Nguyen, Huong T [AGRON]" w:date="2022-08-02T14:45:00Z">
        <w:r>
          <w:t xml:space="preserve">99.999% </w:t>
        </w:r>
      </w:ins>
      <w:ins w:id="398" w:author="Nguyen, Huong T [AGRON]" w:date="2022-08-02T14:44:00Z">
        <w:r>
          <w:t>control efficacy of all six cohorts in corn and soybean would not sta</w:t>
        </w:r>
      </w:ins>
      <w:ins w:id="399" w:author="Nguyen, Huong T [AGRON]" w:date="2022-08-02T14:45:00Z">
        <w:r>
          <w:t>bilize the population size, intervention in</w:t>
        </w:r>
      </w:ins>
      <w:ins w:id="400" w:author="Nguyen, Huong T [AGRON]" w:date="2022-08-02T14:44:00Z">
        <w:r>
          <w:t xml:space="preserve"> </w:t>
        </w:r>
      </w:ins>
      <w:ins w:id="401" w:author="Nguyen, Huong T [AGRON]" w:date="2022-08-02T14:45:00Z">
        <w:r>
          <w:lastRenderedPageBreak/>
          <w:t>soybean’s subsequent crops (oat and alfalfa) was app</w:t>
        </w:r>
      </w:ins>
      <w:ins w:id="402" w:author="Nguyen, Huong T [AGRON]" w:date="2022-08-02T14:46:00Z">
        <w:r>
          <w:t>l</w:t>
        </w:r>
      </w:ins>
      <w:ins w:id="403" w:author="Nguyen, Huong T [AGRON]" w:date="2022-08-02T14:45:00Z">
        <w:r>
          <w:t xml:space="preserve">ied. </w:t>
        </w:r>
      </w:ins>
      <w:ins w:id="404" w:author="Nguyen, Huong T [AGRON]" w:date="2022-08-02T14:39:00Z">
        <w:r>
          <w:t>All the other five sub-annual matrices were kept the same as in the population projection exercise. The final manipulated survival rates were used with the unmanipulated survival rates to calculate the cohort-based mature plant density and population-wise plant density.</w:t>
        </w:r>
      </w:ins>
    </w:p>
    <w:p w14:paraId="6A3E15BB" w14:textId="373E679D" w:rsidR="007B098C" w:rsidRPr="009F1439" w:rsidRDefault="007B098C" w:rsidP="007B098C">
      <w:pPr>
        <w:pStyle w:val="BodyText"/>
        <w:spacing w:line="480" w:lineRule="auto"/>
        <w:rPr>
          <w:color w:val="000000" w:themeColor="text1"/>
        </w:rPr>
      </w:pPr>
    </w:p>
    <w:p w14:paraId="6AD4A6D5" w14:textId="77777777" w:rsidR="007B098C" w:rsidRPr="009F1439" w:rsidRDefault="007B098C" w:rsidP="007B098C">
      <w:pPr>
        <w:pStyle w:val="Heading1"/>
        <w:spacing w:line="480" w:lineRule="auto"/>
        <w:rPr>
          <w:color w:val="000000" w:themeColor="text1"/>
        </w:rPr>
      </w:pPr>
      <w:r w:rsidRPr="009F1439">
        <w:rPr>
          <w:color w:val="000000" w:themeColor="text1"/>
        </w:rPr>
        <w:t>Results and discussion</w:t>
      </w:r>
    </w:p>
    <w:p w14:paraId="7B113BE7" w14:textId="77777777" w:rsidR="007B098C" w:rsidRPr="009F1439" w:rsidRDefault="007B098C" w:rsidP="007B098C">
      <w:pPr>
        <w:pStyle w:val="FirstParagraph"/>
        <w:spacing w:line="480" w:lineRule="auto"/>
        <w:rPr>
          <w:color w:val="000000" w:themeColor="text1"/>
        </w:rPr>
      </w:pPr>
      <w:r w:rsidRPr="009F1439">
        <w:rPr>
          <w:color w:val="000000" w:themeColor="text1"/>
        </w:rPr>
        <w:t>All the multi-year variables failed Levene’s test for equal variance, so those data were analyzed by year.</w:t>
      </w:r>
    </w:p>
    <w:p w14:paraId="5F33F6F1" w14:textId="77777777" w:rsidR="007B098C" w:rsidRPr="009F1439" w:rsidRDefault="007B098C" w:rsidP="007B098C">
      <w:pPr>
        <w:pStyle w:val="Heading2"/>
        <w:spacing w:line="480" w:lineRule="auto"/>
        <w:rPr>
          <w:color w:val="000000" w:themeColor="text1"/>
        </w:rPr>
      </w:pPr>
      <w:bookmarkStart w:id="405" w:name="X413fbd2b508dfcda083de6efac2e339c70114e8"/>
      <w:r w:rsidRPr="009F1439">
        <w:rPr>
          <w:color w:val="000000" w:themeColor="text1"/>
        </w:rPr>
        <w:t>Waterhemp sub-annual demographic parameters from empirical measurement</w:t>
      </w:r>
    </w:p>
    <w:p w14:paraId="67955649" w14:textId="77777777" w:rsidR="007B098C" w:rsidRPr="009F1439" w:rsidRDefault="007B098C" w:rsidP="007B098C">
      <w:pPr>
        <w:pStyle w:val="Heading3"/>
        <w:spacing w:line="480" w:lineRule="auto"/>
        <w:rPr>
          <w:color w:val="000000" w:themeColor="text1"/>
        </w:rPr>
      </w:pPr>
      <w:bookmarkStart w:id="406" w:name="seedling-emergence-pattern-and-timing-1"/>
      <w:r w:rsidRPr="009F1439">
        <w:rPr>
          <w:color w:val="000000" w:themeColor="text1"/>
        </w:rPr>
        <w:t>Seedling emergence pattern and timing</w:t>
      </w:r>
    </w:p>
    <w:p w14:paraId="671C2D72" w14:textId="77777777" w:rsidR="007B098C" w:rsidRPr="009F1439" w:rsidRDefault="007B098C" w:rsidP="007B098C">
      <w:pPr>
        <w:pStyle w:val="FirstParagraph"/>
        <w:spacing w:line="480" w:lineRule="auto"/>
        <w:rPr>
          <w:color w:val="000000" w:themeColor="text1"/>
        </w:rPr>
      </w:pPr>
      <w:r w:rsidRPr="009F1439">
        <w:rPr>
          <w:color w:val="000000" w:themeColor="text1"/>
        </w:rPr>
        <w:t>Within the same calendar year, cumulative whole-season and cohort-based seedling densities were lower in the warm-season crops</w:t>
      </w:r>
      <w:r>
        <w:rPr>
          <w:color w:val="000000" w:themeColor="text1"/>
        </w:rPr>
        <w:t xml:space="preserve"> (corn and soybean)</w:t>
      </w:r>
      <w:r w:rsidRPr="009F1439">
        <w:rPr>
          <w:color w:val="000000" w:themeColor="text1"/>
        </w:rPr>
        <w:t xml:space="preserve"> than in the cool-season crops</w:t>
      </w:r>
      <w:r>
        <w:rPr>
          <w:color w:val="000000" w:themeColor="text1"/>
        </w:rPr>
        <w:t xml:space="preserve"> (oat, red clover, and alfalfa)</w:t>
      </w:r>
      <w:r w:rsidRPr="009F1439">
        <w:rPr>
          <w:color w:val="000000" w:themeColor="text1"/>
        </w:rPr>
        <w:t xml:space="preserve"> (Figure 2). Seedling emergence was delayed in the cool-season crops compared to warm-season crops (Tables 3 and 4). Waterhemp emergence was delayed by two weeks to a month in the alfalfa crop environment compared to the corn and soybean environments. Waterhemp emergence was nine to sixteen days earlier in oat than in alfalfa.</w:t>
      </w:r>
    </w:p>
    <w:p w14:paraId="3F086314"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5A07B896" wp14:editId="75414235">
            <wp:extent cx="5334000" cy="5334000"/>
            <wp:effectExtent l="0" t="0" r="0" b="0"/>
            <wp:docPr id="21" name="Picture" descr="Figure 1: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 the 3-year rotation, O4 - oat in the 4-year rotation, and A4 - alfalfa in the 4-year rotation)."/>
            <wp:cNvGraphicFramePr/>
            <a:graphic xmlns:a="http://schemas.openxmlformats.org/drawingml/2006/main">
              <a:graphicData uri="http://schemas.openxmlformats.org/drawingml/2006/picture">
                <pic:pic xmlns:pic="http://schemas.openxmlformats.org/drawingml/2006/picture">
                  <pic:nvPicPr>
                    <pic:cNvPr id="22" name="Picture" descr="emergence-pattern-timing-Julian_files/figure-docx/seedlings-density-and-cumu-prop-2019-2020-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FCDC8FD" w14:textId="77777777" w:rsidR="007B098C" w:rsidRPr="009F1439" w:rsidRDefault="007B098C" w:rsidP="007B098C">
      <w:pPr>
        <w:pStyle w:val="ImageCaption"/>
        <w:spacing w:line="480" w:lineRule="auto"/>
        <w:rPr>
          <w:color w:val="000000" w:themeColor="text1"/>
        </w:rPr>
      </w:pPr>
      <w:r w:rsidRPr="009F1439">
        <w:rPr>
          <w:color w:val="000000" w:themeColor="text1"/>
        </w:rPr>
        <w:t>Figure 2: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w:t>
      </w:r>
      <w:r w:rsidRPr="009F1439">
        <w:rPr>
          <w:color w:val="000000" w:themeColor="text1"/>
        </w:rPr>
        <w:lastRenderedPageBreak/>
        <w:t>year rotation, O3 - oat in the 3-year rotation, O4 - oat in the 4-year rotation, and A4 - alfalfa in the 4-year rotation).</w:t>
      </w:r>
    </w:p>
    <w:p w14:paraId="54A459C4"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3: 2019 and 2020 seedling emergence initiation in four crop environments (Julian date). Only the first seedling cohort was used as the response variable due to small sample sizes in the subsequent cohorts.</w:t>
      </w:r>
    </w:p>
    <w:tbl>
      <w:tblPr>
        <w:tblStyle w:val="Table"/>
        <w:tblW w:w="0" w:type="auto"/>
        <w:jc w:val="center"/>
        <w:tblLayout w:type="fixed"/>
        <w:tblLook w:val="0420" w:firstRow="1" w:lastRow="0" w:firstColumn="0" w:lastColumn="0" w:noHBand="0" w:noVBand="1"/>
      </w:tblPr>
      <w:tblGrid>
        <w:gridCol w:w="940"/>
        <w:gridCol w:w="940"/>
        <w:gridCol w:w="605"/>
        <w:gridCol w:w="566"/>
        <w:gridCol w:w="940"/>
        <w:gridCol w:w="605"/>
        <w:gridCol w:w="566"/>
      </w:tblGrid>
      <w:tr w:rsidR="007B098C" w:rsidRPr="009F1439" w14:paraId="03209DE5"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014957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0B6A0D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94625B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7B098C" w:rsidRPr="009F1439" w14:paraId="6214EAA0"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1555FC3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w:t>
            </w:r>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1EB968E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FB3D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67790F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4023B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BB795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2BB03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r>
      <w:tr w:rsidR="007B098C" w:rsidRPr="009F1439" w14:paraId="58703EBC" w14:textId="77777777" w:rsidTr="00EB2C2C">
        <w:trPr>
          <w:cantSplit/>
          <w:jc w:val="center"/>
        </w:trPr>
        <w:tc>
          <w:tcPr>
            <w:tcW w:w="940"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79EDA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9E8D8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154.0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89C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w:t>
            </w:r>
          </w:p>
        </w:tc>
        <w:tc>
          <w:tcPr>
            <w:tcW w:w="566"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7F619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CF16D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6F0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E1E6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7C3499C5" w14:textId="77777777" w:rsidTr="00EB2C2C">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23A7C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E89CA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F0D0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32EB1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723B6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139.3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5E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20B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1A413FE2" w14:textId="77777777" w:rsidTr="00EB2C2C">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FC13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oat</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8D957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C00B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0.9</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A3A04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48A80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141.0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3AFB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8299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2E71BA41" w14:textId="77777777" w:rsidTr="00EB2C2C">
        <w:trPr>
          <w:cantSplit/>
          <w:jc w:val="center"/>
        </w:trPr>
        <w:tc>
          <w:tcPr>
            <w:tcW w:w="940"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543C7E6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soybean</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FC9B27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D188C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C782D0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9653CD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DCCEE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FABEA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bl>
    <w:p w14:paraId="5C032D6C" w14:textId="77777777" w:rsidR="007B098C" w:rsidRPr="009F1439" w:rsidRDefault="007B098C" w:rsidP="007B098C">
      <w:pPr>
        <w:pStyle w:val="TableCaption"/>
        <w:spacing w:line="480" w:lineRule="auto"/>
        <w:rPr>
          <w:color w:val="000000" w:themeColor="text1"/>
        </w:rPr>
      </w:pPr>
      <w:r w:rsidRPr="009F1439">
        <w:rPr>
          <w:color w:val="000000" w:themeColor="text1"/>
        </w:rPr>
        <w:t>Table 4: 2019 and 2020 seedling emergence timing (days) in four crop environments</w:t>
      </w:r>
    </w:p>
    <w:tbl>
      <w:tblPr>
        <w:tblStyle w:val="Table"/>
        <w:tblW w:w="0" w:type="auto"/>
        <w:jc w:val="center"/>
        <w:tblLayout w:type="fixed"/>
        <w:tblLook w:val="0420" w:firstRow="1" w:lastRow="0" w:firstColumn="0" w:lastColumn="0" w:noHBand="0" w:noVBand="1"/>
      </w:tblPr>
      <w:tblGrid>
        <w:gridCol w:w="1453"/>
        <w:gridCol w:w="1025"/>
        <w:gridCol w:w="605"/>
        <w:gridCol w:w="566"/>
        <w:gridCol w:w="882"/>
        <w:gridCol w:w="1025"/>
        <w:gridCol w:w="605"/>
        <w:gridCol w:w="566"/>
        <w:gridCol w:w="882"/>
      </w:tblGrid>
      <w:tr w:rsidR="007B098C" w:rsidRPr="009F1439" w14:paraId="1DC8C0A5"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0F27D7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1C3E5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34233C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7B098C" w:rsidRPr="009F1439" w14:paraId="76CEDC54"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99336A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Contrast</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FA3DAA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078DB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D53C1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882"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76E18B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5B600D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4AF6F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F1712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88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8E653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r>
      <w:tr w:rsidR="007B098C" w:rsidRPr="009F1439" w14:paraId="0D4C4C37" w14:textId="77777777" w:rsidTr="00EB2C2C">
        <w:trPr>
          <w:cantSplit/>
          <w:jc w:val="center"/>
        </w:trPr>
        <w:tc>
          <w:tcPr>
            <w:tcW w:w="1453"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E781E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corn   </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6EFFF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-22.7</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7A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F6D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4B37C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A6899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8E1E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E834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1A8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3D1F0F4C" w14:textId="77777777" w:rsidTr="00EB2C2C">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14A30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BF6DE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91F4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0A14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18287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0.0596</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D61B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F51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B69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4B2E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567515C1" w14:textId="77777777" w:rsidTr="00EB2C2C">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9A9AD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 - soybean</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3422B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-35.0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DDC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10B3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172B1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DD1ED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35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1FC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BF4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1.0000</w:t>
            </w:r>
          </w:p>
        </w:tc>
      </w:tr>
      <w:tr w:rsidR="007B098C" w:rsidRPr="009F1439" w14:paraId="0332B4A4" w14:textId="77777777" w:rsidTr="00EB2C2C">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D07CD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51CA8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4E8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5599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DA2FA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62C59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832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F28F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80D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3905C528" w14:textId="77777777" w:rsidTr="00EB2C2C">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48A6B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soybean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3051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4A3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CF6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3AC82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1DAA2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860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0497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EC69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42BB8BA0" w14:textId="77777777" w:rsidTr="00EB2C2C">
        <w:trPr>
          <w:cantSplit/>
          <w:jc w:val="center"/>
        </w:trPr>
        <w:tc>
          <w:tcPr>
            <w:tcW w:w="1453"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2D6966C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oat - soybean    </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F9797B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A3F14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6C8B5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82B1C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8EB203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403D3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785EC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D8302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bl>
    <w:p w14:paraId="2FE85BF5" w14:textId="77777777" w:rsidR="007B098C" w:rsidRPr="009F1439" w:rsidRDefault="007B098C" w:rsidP="007B098C">
      <w:pPr>
        <w:pStyle w:val="Heading3"/>
        <w:spacing w:line="480" w:lineRule="auto"/>
        <w:rPr>
          <w:color w:val="000000" w:themeColor="text1"/>
        </w:rPr>
      </w:pPr>
      <w:bookmarkStart w:id="407" w:name="soil-seedbank-and-emergence-proportion"/>
      <w:bookmarkEnd w:id="406"/>
      <w:r w:rsidRPr="009F1439">
        <w:rPr>
          <w:color w:val="000000" w:themeColor="text1"/>
        </w:rPr>
        <w:t>2019 soil seedbank and emergence proportion</w:t>
      </w:r>
    </w:p>
    <w:p w14:paraId="001C8FE3"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In 2019, the waterhemp soil seedbank densities </w:t>
      </w:r>
      <w:r>
        <w:rPr>
          <w:color w:val="000000" w:themeColor="text1"/>
        </w:rPr>
        <w:t>measured</w:t>
      </w:r>
      <w:r w:rsidRPr="009F1439">
        <w:rPr>
          <w:color w:val="000000" w:themeColor="text1"/>
        </w:rPr>
        <w:t xml:space="preserve"> in the cool-season crop environments (O3, O4, and A4) </w:t>
      </w:r>
      <w:r>
        <w:rPr>
          <w:color w:val="000000" w:themeColor="text1"/>
        </w:rPr>
        <w:t>in the fall after</w:t>
      </w:r>
      <w:r w:rsidRPr="009F1439">
        <w:rPr>
          <w:color w:val="000000" w:themeColor="text1"/>
        </w:rPr>
        <w:t xml:space="preserve"> crop harvest</w:t>
      </w:r>
      <w:r>
        <w:rPr>
          <w:color w:val="000000" w:themeColor="text1"/>
        </w:rPr>
        <w:t>s</w:t>
      </w:r>
      <w:r w:rsidRPr="009F1439">
        <w:rPr>
          <w:color w:val="000000" w:themeColor="text1"/>
        </w:rPr>
        <w:t xml:space="preserve"> were substantially higher than </w:t>
      </w:r>
      <w:r w:rsidRPr="009F1439">
        <w:rPr>
          <w:color w:val="000000" w:themeColor="text1"/>
        </w:rPr>
        <w:lastRenderedPageBreak/>
        <w:t>those of the warm-season crops. The waterhemp soil seedbank densities in the soybean environments were the lowest among all the crop environments (Table 5).</w:t>
      </w:r>
    </w:p>
    <w:p w14:paraId="62C8AEAF"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5: 2019 seedbank densities (seeds</w:t>
      </w:r>
      <w:r>
        <w:rPr>
          <w:color w:val="000000" w:themeColor="text1"/>
        </w:rPr>
        <w:t>/m</w:t>
      </w:r>
      <w:r>
        <w:rPr>
          <w:color w:val="000000" w:themeColor="text1"/>
          <w:vertAlign w:val="superscript"/>
        </w:rPr>
        <w:t>2</w:t>
      </w:r>
      <w:r w:rsidRPr="009F1439">
        <w:rPr>
          <w:color w:val="000000" w:themeColor="text1"/>
        </w:rPr>
        <w:t>) at the top and bottom soil strata</w:t>
      </w:r>
    </w:p>
    <w:tbl>
      <w:tblPr>
        <w:tblStyle w:val="Table"/>
        <w:tblW w:w="0" w:type="auto"/>
        <w:jc w:val="center"/>
        <w:tblLayout w:type="fixed"/>
        <w:tblLook w:val="0420" w:firstRow="1" w:lastRow="0" w:firstColumn="0" w:lastColumn="0" w:noHBand="0" w:noVBand="1"/>
      </w:tblPr>
      <w:tblGrid>
        <w:gridCol w:w="932"/>
        <w:gridCol w:w="893"/>
        <w:gridCol w:w="1944"/>
        <w:gridCol w:w="566"/>
        <w:gridCol w:w="956"/>
        <w:gridCol w:w="878"/>
        <w:gridCol w:w="878"/>
        <w:gridCol w:w="878"/>
      </w:tblGrid>
      <w:tr w:rsidR="007B098C" w:rsidRPr="009F1439" w14:paraId="6868865D"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E26A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266E0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576B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C84FE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834"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AE6A5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Top stratum density</w:t>
            </w:r>
          </w:p>
        </w:tc>
        <w:tc>
          <w:tcPr>
            <w:tcW w:w="1756"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33985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Bottom stratum density</w:t>
            </w:r>
          </w:p>
        </w:tc>
      </w:tr>
      <w:tr w:rsidR="007B098C" w:rsidRPr="009F1439" w14:paraId="00DA35E8"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F79D8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Rotation</w:t>
            </w: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6385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 ID</w:t>
            </w: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FFE62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 weed management</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2E185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9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68090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2F72C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5385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2328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r>
      <w:tr w:rsidR="007B098C" w:rsidRPr="009F1439" w14:paraId="6EFEE530" w14:textId="77777777" w:rsidTr="00EB2C2C">
        <w:trPr>
          <w:cantSplit/>
          <w:jc w:val="center"/>
        </w:trPr>
        <w:tc>
          <w:tcPr>
            <w:tcW w:w="93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A61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FC5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E3E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6311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7017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8,231.9</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053E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5,655.5</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845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5,422.1</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BDE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1,679.3</w:t>
            </w:r>
          </w:p>
        </w:tc>
      </w:tr>
      <w:tr w:rsidR="007B098C" w:rsidRPr="009F1439" w14:paraId="7776325F"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4AF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A83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3E1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B29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24A3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4,811.6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F7C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3,306.0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FC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3,938.9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2D5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1,220.0</w:t>
            </w:r>
          </w:p>
        </w:tc>
      </w:tr>
      <w:tr w:rsidR="007B098C" w:rsidRPr="009F1439" w14:paraId="04D6E916"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5E5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A5AB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D9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88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0E1F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604.6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024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416.0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F1B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1,297.9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2C3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402.2</w:t>
            </w:r>
          </w:p>
        </w:tc>
      </w:tr>
      <w:tr w:rsidR="007B098C" w:rsidRPr="009F1439" w14:paraId="58BC06B3"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8949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FCA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2964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BC6F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C827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1,451.2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4EFE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997.6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773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7FA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499.6</w:t>
            </w:r>
          </w:p>
        </w:tc>
      </w:tr>
      <w:tr w:rsidR="007B098C" w:rsidRPr="009F1439" w14:paraId="5BB34F1E"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D83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ACD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D10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FAD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DE0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1,851.6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76C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1,272.6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828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6,361.6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4FF5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1,970.2</w:t>
            </w:r>
          </w:p>
        </w:tc>
      </w:tr>
      <w:tr w:rsidR="007B098C" w:rsidRPr="009F1439" w14:paraId="230DEF03"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0E7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99E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315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6659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384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1,781.0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079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1,224.1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C3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8,922.5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C82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2,763.2</w:t>
            </w:r>
          </w:p>
        </w:tc>
      </w:tr>
      <w:tr w:rsidR="007B098C" w:rsidRPr="009F1439" w14:paraId="23AF812C"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709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069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2C1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3D6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8A7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73.8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5960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9571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1,615.5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0C2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500.5</w:t>
            </w:r>
          </w:p>
        </w:tc>
      </w:tr>
      <w:tr w:rsidR="007B098C" w:rsidRPr="009F1439" w14:paraId="6672528F"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B4D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DC86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994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9A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9180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303.6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B3E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209.2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F084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1,831.5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C5CD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567.5</w:t>
            </w:r>
          </w:p>
        </w:tc>
      </w:tr>
      <w:tr w:rsidR="007B098C" w:rsidRPr="009F1439" w14:paraId="55940C94"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297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9B3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5BE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649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F33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6,682.3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5B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15C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5,921.9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6C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1,834.1</w:t>
            </w:r>
          </w:p>
        </w:tc>
      </w:tr>
      <w:tr w:rsidR="007B098C" w:rsidRPr="009F1439" w14:paraId="403E792A"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5A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128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8DB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AD4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08F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8,513.1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A2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5,848.7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9FD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5,292.1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1F5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1,639.1</w:t>
            </w:r>
          </w:p>
        </w:tc>
      </w:tr>
      <w:tr w:rsidR="007B098C" w:rsidRPr="009F1439" w14:paraId="75929744"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265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8D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EBA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A572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DCD4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813E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3DD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222E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326.1</w:t>
            </w:r>
          </w:p>
        </w:tc>
      </w:tr>
      <w:tr w:rsidR="007B098C" w:rsidRPr="009F1439" w14:paraId="339CF06E"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FC4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6E71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130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A3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097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5F01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7A8F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1,300.8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286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403.1</w:t>
            </w:r>
          </w:p>
        </w:tc>
      </w:tr>
      <w:tr w:rsidR="007B098C" w:rsidRPr="009F1439" w14:paraId="595BB140"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06CE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861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A02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6FD4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B78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231.8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19AD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159.9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E762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2,554.0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E77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791.2</w:t>
            </w:r>
          </w:p>
        </w:tc>
      </w:tr>
      <w:tr w:rsidR="007B098C" w:rsidRPr="009F1439" w14:paraId="323652D8"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D45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039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DA17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7F64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9D1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375.6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9738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365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3,717.3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F7C7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1,151.4</w:t>
            </w:r>
          </w:p>
        </w:tc>
      </w:tr>
      <w:tr w:rsidR="007B098C" w:rsidRPr="009F1439" w14:paraId="33E4532C"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071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5A1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28E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0C1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D1C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10,201.1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D62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7,008.2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7BD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5,209.5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F9F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1,613.5</w:t>
            </w:r>
          </w:p>
        </w:tc>
      </w:tr>
      <w:tr w:rsidR="007B098C" w:rsidRPr="009F1439" w14:paraId="3045B9C5"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77B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7AA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A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30D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DB56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13,770.2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B9B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9,460.0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68C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4,590.4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10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1,421.8</w:t>
            </w:r>
          </w:p>
        </w:tc>
      </w:tr>
      <w:tr w:rsidR="007B098C" w:rsidRPr="009F1439" w14:paraId="60307AA0" w14:textId="77777777" w:rsidTr="00EB2C2C">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86C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02F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926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C5C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32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5,777.9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285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3,969.8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6A4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2,790.2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781E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864.3</w:t>
            </w:r>
          </w:p>
        </w:tc>
      </w:tr>
      <w:tr w:rsidR="007B098C" w:rsidRPr="009F1439" w14:paraId="04C687F7" w14:textId="77777777" w:rsidTr="00EB2C2C">
        <w:trPr>
          <w:cantSplit/>
          <w:jc w:val="center"/>
        </w:trPr>
        <w:tc>
          <w:tcPr>
            <w:tcW w:w="9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DD2CE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119A6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5C2EA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6144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4EBA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8,022.3</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01CCF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5,511.5</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213B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3,415.9</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FD558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1,058.1</w:t>
            </w:r>
          </w:p>
        </w:tc>
      </w:tr>
    </w:tbl>
    <w:p w14:paraId="4F5ACE7E" w14:textId="77777777" w:rsidR="007B098C" w:rsidRPr="009F1439" w:rsidRDefault="007B098C" w:rsidP="007B098C">
      <w:pPr>
        <w:pStyle w:val="Heading2"/>
        <w:spacing w:line="480" w:lineRule="auto"/>
        <w:rPr>
          <w:color w:val="000000" w:themeColor="text1"/>
        </w:rPr>
      </w:pPr>
      <w:bookmarkStart w:id="408" w:name="waterhemp-population-growth-rates"/>
      <w:bookmarkEnd w:id="405"/>
      <w:bookmarkEnd w:id="407"/>
      <w:r w:rsidRPr="009F1439">
        <w:rPr>
          <w:color w:val="000000" w:themeColor="text1"/>
        </w:rPr>
        <w:t>Waterhemp population growth rates</w:t>
      </w:r>
    </w:p>
    <w:p w14:paraId="69B0A7B7" w14:textId="478EA3CB" w:rsidR="007B098C" w:rsidRDefault="007B098C" w:rsidP="007B098C">
      <w:pPr>
        <w:pStyle w:val="FirstParagraph"/>
        <w:spacing w:line="480" w:lineRule="auto"/>
      </w:pPr>
      <w:r>
        <w:lastRenderedPageBreak/>
        <w:t xml:space="preserve">All the data sets for the </w:t>
      </w:r>
      <w:r>
        <w:rPr>
          <w:color w:val="000000" w:themeColor="text1"/>
        </w:rPr>
        <w:t>e</w:t>
      </w:r>
      <w:r w:rsidRPr="009F1439">
        <w:rPr>
          <w:color w:val="000000" w:themeColor="text1"/>
        </w:rPr>
        <w:t xml:space="preserve">mpirically estimated sub-annual parameters were measured once. In 2019, individual plant size at maturity was measured for six cohorts in each quadrat of each eu, and two strata of soil seedbank were estimated between crop harvest and post-harvest tillage. In 2018, a different number of cohorts was followed in different crop environments because of limited labor availability and adverse weather conditions. The 2019 data were used for </w:t>
      </w:r>
      <w:r>
        <w:rPr>
          <w:color w:val="000000" w:themeColor="text1"/>
        </w:rPr>
        <w:t>S</w:t>
      </w:r>
      <w:r w:rsidRPr="009F1439">
        <w:rPr>
          <w:color w:val="000000" w:themeColor="text1"/>
        </w:rPr>
        <w:t>cenario 1</w:t>
      </w:r>
      <w:r>
        <w:rPr>
          <w:color w:val="000000" w:themeColor="text1"/>
        </w:rPr>
        <w:t xml:space="preserve"> because 2019 was the only year </w:t>
      </w:r>
      <w:del w:id="409" w:author="Nguyen, Huong T [AGRON]" w:date="2022-08-02T14:47:00Z">
        <w:r w:rsidDel="00D85BF2">
          <w:rPr>
            <w:color w:val="000000" w:themeColor="text1"/>
          </w:rPr>
          <w:delText xml:space="preserve">that </w:delText>
        </w:r>
      </w:del>
      <w:r>
        <w:rPr>
          <w:color w:val="000000" w:themeColor="text1"/>
        </w:rPr>
        <w:t>the soil seedbank samples were stratified (0 – 2 cm top stratum and 2 – 20 cm bottom stratum)</w:t>
      </w:r>
      <w:r w:rsidRPr="009F1439">
        <w:rPr>
          <w:color w:val="000000" w:themeColor="text1"/>
        </w:rPr>
        <w:t xml:space="preserve">. </w:t>
      </w:r>
      <w:r>
        <w:t xml:space="preserve">Within the same rotation, a consistent pattern of </w:t>
      </w:r>
      <w:proofErr w:type="gramStart"/>
      <w:r>
        <w:t>top</w:t>
      </w:r>
      <w:ins w:id="410" w:author="Nguyen, Huong T [AGRON]" w:date="2022-08-02T14:47:00Z">
        <w:r w:rsidR="00D85BF2">
          <w:t xml:space="preserve"> </w:t>
        </w:r>
      </w:ins>
      <w:r>
        <w:t>:</w:t>
      </w:r>
      <w:proofErr w:type="gramEnd"/>
      <w:ins w:id="411" w:author="Nguyen, Huong T [AGRON]" w:date="2022-08-02T14:47:00Z">
        <w:r w:rsidR="00D85BF2">
          <w:t xml:space="preserve"> </w:t>
        </w:r>
      </w:ins>
      <w:r>
        <w:t xml:space="preserve">bottom ratios of seed densities was observed between two corn weed management regimes. The seedbanks’ </w:t>
      </w:r>
      <w:proofErr w:type="gramStart"/>
      <w:r>
        <w:t>top :</w:t>
      </w:r>
      <w:proofErr w:type="gramEnd"/>
      <w:r>
        <w:t xml:space="preserve"> bottom partitioning a</w:t>
      </w:r>
      <w:del w:id="412" w:author="Nguyen, Huong T [AGRON]" w:date="2022-08-02T14:47:00Z">
        <w:r w:rsidDel="00D85BF2">
          <w:delText>t the completion of</w:delText>
        </w:r>
      </w:del>
      <w:ins w:id="413" w:author="Nguyen, Huong T [AGRON]" w:date="2022-08-02T14:47:00Z">
        <w:r w:rsidR="00D85BF2">
          <w:t>fter</w:t>
        </w:r>
      </w:ins>
      <w:r>
        <w:t xml:space="preserve"> each crop phase differed between rotations and between crop identity of the same rotation.</w:t>
      </w:r>
    </w:p>
    <w:p w14:paraId="391EFF8E" w14:textId="77777777" w:rsidR="007B098C" w:rsidRPr="009F1439" w:rsidRDefault="007B098C" w:rsidP="007B098C">
      <w:pPr>
        <w:pStyle w:val="BodyText"/>
        <w:spacing w:line="480" w:lineRule="auto"/>
        <w:rPr>
          <w:color w:val="000000" w:themeColor="text1"/>
        </w:rPr>
      </w:pPr>
    </w:p>
    <w:p w14:paraId="753ECFE3" w14:textId="171C722E" w:rsidR="007B098C" w:rsidRPr="009F1439" w:rsidRDefault="007B098C" w:rsidP="007B098C">
      <w:pPr>
        <w:pStyle w:val="Heading3"/>
        <w:spacing w:line="480" w:lineRule="auto"/>
        <w:rPr>
          <w:color w:val="000000" w:themeColor="text1"/>
        </w:rPr>
      </w:pPr>
      <w:bookmarkStart w:id="414" w:name="scenario-1"/>
      <w:r w:rsidRPr="009F1439">
        <w:rPr>
          <w:color w:val="000000" w:themeColor="text1"/>
        </w:rPr>
        <w:t>Scenario 1</w:t>
      </w:r>
      <w:ins w:id="415" w:author="Nguyen, Huong T [AGRON]" w:date="2022-08-02T13:57:00Z">
        <w:r w:rsidR="00DE1CA8">
          <w:rPr>
            <w:color w:val="000000" w:themeColor="text1"/>
          </w:rPr>
          <w:t xml:space="preserve"> – High control efficacy for seed production</w:t>
        </w:r>
      </w:ins>
    </w:p>
    <w:p w14:paraId="05BA277D" w14:textId="71F6BE3F" w:rsidR="007B098C" w:rsidDel="00D85BF2" w:rsidRDefault="00DE1CA8" w:rsidP="00DE1CA8">
      <w:pPr>
        <w:pStyle w:val="FirstParagraph"/>
        <w:spacing w:line="480" w:lineRule="auto"/>
        <w:rPr>
          <w:del w:id="416" w:author="Nguyen, Huong T [AGRON]" w:date="2022-08-02T14:48:00Z"/>
        </w:rPr>
      </w:pPr>
      <w:ins w:id="417" w:author="Nguyen, Huong T [AGRON]" w:date="2022-08-02T13:58:00Z">
        <w:r>
          <w:rPr>
            <w:color w:val="000000" w:themeColor="text1"/>
          </w:rPr>
          <w:t xml:space="preserve">In the high control efficacy, as </w:t>
        </w:r>
      </w:ins>
      <w:ins w:id="418" w:author="Nguyen, Huong T [AGRON]" w:date="2022-08-02T13:59:00Z">
        <w:r>
          <w:rPr>
            <w:color w:val="000000" w:themeColor="text1"/>
          </w:rPr>
          <w:t xml:space="preserve">reflected by </w:t>
        </w:r>
      </w:ins>
      <w:del w:id="419" w:author="Nguyen, Huong T [AGRON]" w:date="2022-08-02T13:59:00Z">
        <w:r w:rsidR="007B098C" w:rsidDel="00DE1CA8">
          <w:rPr>
            <w:color w:val="000000" w:themeColor="text1"/>
          </w:rPr>
          <w:delText>With</w:delText>
        </w:r>
        <w:r w:rsidR="007B098C" w:rsidRPr="009F1439" w:rsidDel="00DE1CA8">
          <w:rPr>
            <w:color w:val="000000" w:themeColor="text1"/>
          </w:rPr>
          <w:delText xml:space="preserve"> </w:delText>
        </w:r>
      </w:del>
      <w:ins w:id="420" w:author="Nguyen, Huong T [AGRON]" w:date="2022-08-02T13:59:00Z">
        <w:r>
          <w:rPr>
            <w:color w:val="000000" w:themeColor="text1"/>
          </w:rPr>
          <w:t xml:space="preserve">the </w:t>
        </w:r>
      </w:ins>
      <w:r w:rsidR="007B098C" w:rsidRPr="009F1439">
        <w:rPr>
          <w:color w:val="000000" w:themeColor="text1"/>
        </w:rPr>
        <w:t>2019 fecundity rates that were estimated from individual plant sizes using eighteen equations from Nguyen and Liebman (2022a), waterhemp population densities were projected to decrease (</w:t>
      </w:r>
      <m:oMath>
        <m:r>
          <w:rPr>
            <w:rFonts w:ascii="Cambria Math" w:hAnsi="Cambria Math"/>
            <w:color w:val="000000" w:themeColor="text1"/>
          </w:rPr>
          <m:t>λ</m:t>
        </m:r>
      </m:oMath>
      <w:r w:rsidR="007B098C" w:rsidRPr="009F1439">
        <w:rPr>
          <w:color w:val="000000" w:themeColor="text1"/>
        </w:rPr>
        <w:t xml:space="preserve"> </w:t>
      </w:r>
      <w:r w:rsidR="007B098C">
        <w:rPr>
          <w:rFonts w:ascii="Cambria" w:hAnsi="Cambria"/>
          <w:color w:val="000000" w:themeColor="text1"/>
        </w:rPr>
        <w:t>‹</w:t>
      </w:r>
      <w:r w:rsidR="007B098C" w:rsidRPr="009F1439">
        <w:rPr>
          <w:color w:val="000000" w:themeColor="text1"/>
        </w:rPr>
        <w:t xml:space="preserve"> 1.</w:t>
      </w:r>
      <w:r w:rsidR="007B098C">
        <w:rPr>
          <w:color w:val="000000" w:themeColor="text1"/>
        </w:rPr>
        <w:t>0</w:t>
      </w:r>
      <w:r w:rsidR="007B098C" w:rsidRPr="009F1439">
        <w:rPr>
          <w:color w:val="000000" w:themeColor="text1"/>
        </w:rPr>
        <w:t>)</w:t>
      </w:r>
      <w:r w:rsidR="007B098C">
        <w:rPr>
          <w:color w:val="000000" w:themeColor="text1"/>
        </w:rPr>
        <w:t xml:space="preserve"> </w:t>
      </w:r>
      <w:r w:rsidR="007B098C" w:rsidRPr="009F1439">
        <w:rPr>
          <w:color w:val="000000" w:themeColor="text1"/>
        </w:rPr>
        <w:t xml:space="preserve">in all </w:t>
      </w:r>
      <w:r w:rsidR="007B098C">
        <w:rPr>
          <w:color w:val="000000" w:themeColor="text1"/>
        </w:rPr>
        <w:t>treatments</w:t>
      </w:r>
      <w:r w:rsidR="007B098C" w:rsidRPr="009F1439">
        <w:rPr>
          <w:color w:val="000000" w:themeColor="text1"/>
        </w:rPr>
        <w:t>, except in the 4-year rotation with low herbicide corn weed management</w:t>
      </w:r>
      <w:r w:rsidR="007B098C">
        <w:rPr>
          <w:color w:val="000000" w:themeColor="text1"/>
        </w:rPr>
        <w:t xml:space="preserve"> (</w:t>
      </w:r>
      <m:oMath>
        <m:r>
          <w:rPr>
            <w:rFonts w:ascii="Cambria Math" w:hAnsi="Cambria Math"/>
            <w:color w:val="000000" w:themeColor="text1"/>
          </w:rPr>
          <m:t>λ=1.4</m:t>
        </m:r>
      </m:oMath>
      <w:r w:rsidR="007B098C">
        <w:rPr>
          <w:color w:val="000000" w:themeColor="text1"/>
        </w:rPr>
        <w:t>)</w:t>
      </w:r>
      <w:r w:rsidR="007B098C" w:rsidRPr="009F1439">
        <w:rPr>
          <w:color w:val="000000" w:themeColor="text1"/>
        </w:rPr>
        <w:t xml:space="preserve">. </w:t>
      </w:r>
    </w:p>
    <w:p w14:paraId="518988CD" w14:textId="1B66D542" w:rsidR="007B098C" w:rsidRDefault="007B098C">
      <w:pPr>
        <w:spacing w:before="180" w:after="180" w:line="480" w:lineRule="auto"/>
        <w:rPr>
          <w:color w:val="000000" w:themeColor="text1"/>
        </w:rPr>
        <w:pPrChange w:id="421" w:author="Nguyen, Huong T [AGRON]" w:date="2022-08-02T14:48:00Z">
          <w:pPr>
            <w:pStyle w:val="BodyText"/>
            <w:spacing w:line="480" w:lineRule="auto"/>
          </w:pPr>
        </w:pPrChange>
      </w:pPr>
      <w:r>
        <w:t xml:space="preserve">Waterhemp populations were projected to decrease </w:t>
      </w:r>
      <w:del w:id="422" w:author="Nguyen, Huong T [AGRON]" w:date="2022-08-02T13:59:00Z">
        <w:r w:rsidDel="00DE1CA8">
          <w:delText xml:space="preserve">the most </w:delText>
        </w:r>
      </w:del>
      <w:r>
        <w:t xml:space="preserve">quickly in the 3-year and 4-year rotations under conventional herbicide corn weed management </w:t>
      </w:r>
      <w:r w:rsidRPr="009F1439">
        <w:rPr>
          <w:color w:val="000000" w:themeColor="text1"/>
        </w:rPr>
        <w:t xml:space="preserve">(Figure 3). </w:t>
      </w:r>
    </w:p>
    <w:p w14:paraId="245208A0" w14:textId="77ACE42F" w:rsidR="007B098C" w:rsidRDefault="007B098C" w:rsidP="00DE1CA8">
      <w:pPr>
        <w:pStyle w:val="BodyText"/>
        <w:spacing w:line="480" w:lineRule="auto"/>
      </w:pPr>
      <w:r>
        <w:t>The top and bottom soil strata were evenly populated a</w:t>
      </w:r>
      <w:del w:id="423" w:author="Nguyen, Huong T [AGRON]" w:date="2022-08-02T13:59:00Z">
        <w:r w:rsidDel="00DE1CA8">
          <w:delText>t the completion of</w:delText>
        </w:r>
      </w:del>
      <w:ins w:id="424" w:author="Nguyen, Huong T [AGRON]" w:date="2022-08-02T13:59:00Z">
        <w:r w:rsidR="00DE1CA8">
          <w:t>fter</w:t>
        </w:r>
      </w:ins>
      <w:r>
        <w:t xml:space="preserve"> the corn phase in all rotations crossed with corn weed management treatments, but a smaller portion of the seedbank was in the top soil stratum than in the bottom soil stratum in the soybean phase of all </w:t>
      </w:r>
      <w:r>
        <w:lastRenderedPageBreak/>
        <w:t>the rotations crossed with corn weed management treatments, and in the alfalfa phase of the 4-year rotation regardless of the corn weed management regimes. The top soil stratum was less populated than the bottom soil stratum a</w:t>
      </w:r>
      <w:del w:id="425" w:author="Nguyen, Huong T [AGRON]" w:date="2022-08-02T14:48:00Z">
        <w:r w:rsidDel="00AE17F9">
          <w:delText>t the completion of</w:delText>
        </w:r>
      </w:del>
      <w:ins w:id="426" w:author="Nguyen, Huong T [AGRON]" w:date="2022-08-02T14:48:00Z">
        <w:r w:rsidR="00AE17F9">
          <w:t>fter</w:t>
        </w:r>
      </w:ins>
      <w:r>
        <w:t xml:space="preserve"> O3 but more populated than the bottom </w:t>
      </w:r>
      <w:del w:id="427" w:author="Nguyen, Huong T [AGRON]" w:date="2022-08-02T14:48:00Z">
        <w:r w:rsidDel="00AE17F9">
          <w:delText xml:space="preserve">soil stratum </w:delText>
        </w:r>
      </w:del>
      <w:r>
        <w:t>a</w:t>
      </w:r>
      <w:del w:id="428" w:author="Nguyen, Huong T [AGRON]" w:date="2022-08-02T14:48:00Z">
        <w:r w:rsidDel="00AE17F9">
          <w:delText>t the completion of</w:delText>
        </w:r>
      </w:del>
      <w:ins w:id="429" w:author="Nguyen, Huong T [AGRON]" w:date="2022-08-02T14:48:00Z">
        <w:r w:rsidR="00AE17F9">
          <w:t>fter</w:t>
        </w:r>
      </w:ins>
      <w:r>
        <w:t xml:space="preserve"> O4.</w:t>
      </w:r>
    </w:p>
    <w:p w14:paraId="7A21A808" w14:textId="3CC115BA" w:rsidR="007B098C" w:rsidRDefault="007B098C" w:rsidP="00DE1CA8">
      <w:pPr>
        <w:pStyle w:val="BodyText"/>
        <w:spacing w:line="480" w:lineRule="auto"/>
      </w:pPr>
      <w:del w:id="430" w:author="Nguyen, Huong T [AGRON]" w:date="2022-08-02T14:49:00Z">
        <w:r w:rsidDel="00AE17F9">
          <w:delText>With the exception of</w:delText>
        </w:r>
      </w:del>
      <w:ins w:id="431" w:author="Nguyen, Huong T [AGRON]" w:date="2022-08-02T14:49:00Z">
        <w:r w:rsidR="00AE17F9">
          <w:t>Except for</w:t>
        </w:r>
      </w:ins>
      <w:r>
        <w:t xml:space="preserve"> the 4-year rotation in which corn was treated with low herbicide weed management, all the other treatments’ decline of </w:t>
      </w:r>
      <w:ins w:id="432" w:author="Nguyen, Huong T [AGRON]" w:date="2022-08-02T14:48:00Z">
        <w:r w:rsidR="00D85BF2">
          <w:t xml:space="preserve">the </w:t>
        </w:r>
      </w:ins>
      <w:r>
        <w:t>waterhemp population</w:t>
      </w:r>
      <w:ins w:id="433" w:author="Nguyen, Huong T [AGRON]" w:date="2022-08-02T14:48:00Z">
        <w:r w:rsidR="00D85BF2">
          <w:t>s</w:t>
        </w:r>
      </w:ins>
      <w:r>
        <w:t xml:space="preserve"> was attributed to the steady decrease of population size in the crop phases after corn. Even though the 2-year and 3-year rotations were of similar annualized population growth rate</w:t>
      </w:r>
      <w:ins w:id="434" w:author="Nguyen, Huong T [AGRON]" w:date="2022-08-02T14:48:00Z">
        <w:r w:rsidR="00D85BF2">
          <w:t>s</w:t>
        </w:r>
      </w:ins>
      <w:r>
        <w:t xml:space="preserve">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0.8</m:t>
        </m:r>
      </m:oMath>
      <w:r>
        <w:t xml:space="preserve">,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0.9</m:t>
        </m:r>
      </m:oMath>
      <w:r>
        <w:t xml:space="preserve">, </w:t>
      </w:r>
      <m:oMath>
        <m:r>
          <w:rPr>
            <w:rFonts w:ascii="Cambria Math" w:hAnsi="Cambria Math"/>
          </w:rPr>
          <m:t>λ</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0.7</m:t>
        </m:r>
      </m:oMath>
      <w:r>
        <w:t xml:space="preserve">, and </w:t>
      </w:r>
      <m:oMath>
        <m:r>
          <w:rPr>
            <w:rFonts w:ascii="Cambria Math" w:hAnsi="Cambria Math"/>
          </w:rPr>
          <m:t>λ</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0.9</m:t>
        </m:r>
      </m:oMath>
      <w:r>
        <w:t xml:space="preserve">), </w:t>
      </w:r>
      <w:ins w:id="435" w:author="Nguyen, Huong T [AGRON]" w:date="2022-08-02T14:48:00Z">
        <w:r w:rsidR="00D85BF2">
          <w:t xml:space="preserve">a </w:t>
        </w:r>
      </w:ins>
      <w:r>
        <w:t>larger proportion of the seedbank was in the bottom soil stratum in the 3-year rotation, which can shrink the available seed pool for germination.</w:t>
      </w:r>
    </w:p>
    <w:p w14:paraId="783826CD" w14:textId="6A200DFA" w:rsidR="007B098C" w:rsidRPr="009F1439" w:rsidRDefault="007B098C" w:rsidP="00DE1CA8">
      <w:pPr>
        <w:pStyle w:val="Heading3"/>
      </w:pPr>
      <w:bookmarkStart w:id="436" w:name="scenario-2"/>
      <w:bookmarkEnd w:id="414"/>
      <w:r w:rsidRPr="009F1439">
        <w:t>Scenario 2</w:t>
      </w:r>
      <w:ins w:id="437" w:author="Nguyen, Huong T [AGRON]" w:date="2022-08-02T13:57:00Z">
        <w:r w:rsidR="00DE1CA8">
          <w:t xml:space="preserve"> – Low control efficacy for seed production</w:t>
        </w:r>
      </w:ins>
    </w:p>
    <w:p w14:paraId="1D3575E5" w14:textId="23792CD7" w:rsidR="007B098C" w:rsidRPr="009F1439" w:rsidRDefault="00DE1CA8" w:rsidP="007B098C">
      <w:pPr>
        <w:pStyle w:val="FirstParagraph"/>
        <w:spacing w:line="480" w:lineRule="auto"/>
        <w:rPr>
          <w:color w:val="000000" w:themeColor="text1"/>
        </w:rPr>
      </w:pPr>
      <w:ins w:id="438" w:author="Nguyen, Huong T [AGRON]" w:date="2022-08-02T13:58:00Z">
        <w:r>
          <w:rPr>
            <w:color w:val="000000" w:themeColor="text1"/>
          </w:rPr>
          <w:t>In the low control efficacy level as reflected by the</w:t>
        </w:r>
      </w:ins>
      <w:del w:id="439" w:author="Nguyen, Huong T [AGRON]" w:date="2022-08-02T13:58:00Z">
        <w:r w:rsidR="007B098C" w:rsidRPr="009F1439" w:rsidDel="00DE1CA8">
          <w:rPr>
            <w:color w:val="000000" w:themeColor="text1"/>
          </w:rPr>
          <w:delText>Using</w:delText>
        </w:r>
      </w:del>
      <w:r w:rsidR="007B098C" w:rsidRPr="009F1439">
        <w:rPr>
          <w:color w:val="000000" w:themeColor="text1"/>
        </w:rPr>
        <w:t xml:space="preserve"> 2018 fecundity rates, waterhemp population densities would increase rapidly in all rotations, but most quickly in the 2-year rotation (Figure 5). The population increase in the 3-year rotation under low herbicide corn weed management was similar to that of the 4-year rotation. Even though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r</m:t>
            </m:r>
          </m:e>
        </m:d>
        <m:r>
          <w:ins w:id="440" w:author="Nguyen, Huong T [AGRON]" w:date="2022-08-02T13:57:00Z">
            <w:rPr>
              <w:rFonts w:ascii="Cambria Math" w:hAnsi="Cambria Math"/>
              <w:color w:val="000000" w:themeColor="text1"/>
            </w:rPr>
            <m:t>s</m:t>
          </w:ins>
        </m:r>
      </m:oMath>
      <w:r w:rsidR="007B098C" w:rsidRPr="009F1439">
        <w:rPr>
          <w:color w:val="000000" w:themeColor="text1"/>
        </w:rPr>
        <w:t xml:space="preserve"> were all increasing the partition of seedbanks differed between rotations. Within the same rotation, a consistent pattern of </w:t>
      </w:r>
      <w:proofErr w:type="gramStart"/>
      <w:r w:rsidR="007B098C" w:rsidRPr="009F1439">
        <w:rPr>
          <w:color w:val="000000" w:themeColor="text1"/>
        </w:rPr>
        <w:t>top</w:t>
      </w:r>
      <w:ins w:id="441" w:author="Nguyen, Huong T [AGRON]" w:date="2022-08-02T13:56:00Z">
        <w:r>
          <w:rPr>
            <w:color w:val="000000" w:themeColor="text1"/>
          </w:rPr>
          <w:t xml:space="preserve"> </w:t>
        </w:r>
      </w:ins>
      <w:r w:rsidR="007B098C" w:rsidRPr="009F1439">
        <w:rPr>
          <w:color w:val="000000" w:themeColor="text1"/>
        </w:rPr>
        <w:t>:</w:t>
      </w:r>
      <w:proofErr w:type="gramEnd"/>
      <w:ins w:id="442" w:author="Nguyen, Huong T [AGRON]" w:date="2022-08-02T13:56:00Z">
        <w:r>
          <w:rPr>
            <w:color w:val="000000" w:themeColor="text1"/>
          </w:rPr>
          <w:t xml:space="preserve"> </w:t>
        </w:r>
      </w:ins>
      <w:r w:rsidR="007B098C" w:rsidRPr="009F1439">
        <w:rPr>
          <w:color w:val="000000" w:themeColor="text1"/>
        </w:rPr>
        <w:t xml:space="preserve">bottom ratio of seed densities was observed between two corn weed management regimes. In the 2-year rotation, a large portion of the seedbanks </w:t>
      </w:r>
      <w:r w:rsidR="007B098C">
        <w:rPr>
          <w:color w:val="000000" w:themeColor="text1"/>
        </w:rPr>
        <w:t>was</w:t>
      </w:r>
      <w:r w:rsidR="007B098C" w:rsidRPr="009F1439">
        <w:rPr>
          <w:color w:val="000000" w:themeColor="text1"/>
        </w:rPr>
        <w:t xml:space="preserve"> in the 0-2 cm soil stratum; in the 3-year rotation, the top and bottom soil strata were fairly evenly populated; and in the 4-year rotation, the majority of the seeds </w:t>
      </w:r>
      <w:r w:rsidR="007B098C">
        <w:rPr>
          <w:color w:val="000000" w:themeColor="text1"/>
        </w:rPr>
        <w:t>was</w:t>
      </w:r>
      <w:r w:rsidR="007B098C" w:rsidRPr="009F1439">
        <w:rPr>
          <w:color w:val="000000" w:themeColor="text1"/>
        </w:rPr>
        <w:t xml:space="preserve"> in the bottom stratum.</w:t>
      </w:r>
    </w:p>
    <w:p w14:paraId="26F88991"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 xml:space="preserve">The oat phase of the 3-year rotation (O3) and the alfalfa phase of the 4-year rotation (A4) offered opportunities for decreasing </w:t>
      </w:r>
      <m:oMath>
        <m:r>
          <w:rPr>
            <w:rFonts w:ascii="Cambria Math" w:hAnsi="Cambria Math"/>
            <w:color w:val="000000" w:themeColor="text1"/>
          </w:rPr>
          <m:t>λ</m:t>
        </m:r>
      </m:oMath>
      <w:r w:rsidRPr="009F1439">
        <w:rPr>
          <w:color w:val="000000" w:themeColor="text1"/>
        </w:rPr>
        <w:t xml:space="preserve">, which was not possible in any other crop phases in the three examined rotations. However, the declines in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r</m:t>
            </m:r>
          </m:e>
        </m:d>
      </m:oMath>
      <w:r w:rsidRPr="009F1439">
        <w:rPr>
          <w:color w:val="000000" w:themeColor="text1"/>
        </w:rPr>
        <w:t>’s in O3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O3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0.60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O3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0.56) and A4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A4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0.70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A4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0.54) were not strong enough to deplete seed replenishment occurring in the corn phase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5.56,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1.20,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172.81,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87.14) and soybean phase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13360.78,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4361.91,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80.51,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10.18). </w:t>
      </w:r>
    </w:p>
    <w:p w14:paraId="27C23C12" w14:textId="77777777" w:rsidR="007B098C" w:rsidRPr="009F1439" w:rsidRDefault="007B098C" w:rsidP="007B098C">
      <w:pPr>
        <w:pStyle w:val="CaptionedFigure"/>
        <w:spacing w:line="480" w:lineRule="auto"/>
        <w:rPr>
          <w:color w:val="000000" w:themeColor="text1"/>
        </w:rPr>
      </w:pPr>
      <w:bookmarkStart w:id="443" w:name="Xf5df142dff9b7c2f56340cdf78ee2c0bbaf8ab2"/>
      <w:bookmarkStart w:id="444" w:name="scenario-2-1"/>
      <w:bookmarkEnd w:id="408"/>
      <w:bookmarkEnd w:id="436"/>
      <w:r>
        <w:rPr>
          <w:noProof/>
        </w:rPr>
        <w:lastRenderedPageBreak/>
        <w:drawing>
          <wp:inline distT="0" distB="0" distL="0" distR="0" wp14:anchorId="6395E4C9" wp14:editId="0876E4D7">
            <wp:extent cx="5334000" cy="5334000"/>
            <wp:effectExtent l="0" t="0" r="0" b="0"/>
            <wp:docPr id="5" name="Picture"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1" name="Picture"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61874173" w14:textId="77777777" w:rsidR="007B098C" w:rsidRPr="009F1439" w:rsidRDefault="007B098C" w:rsidP="007B098C">
      <w:pPr>
        <w:pStyle w:val="ImageCaption"/>
        <w:spacing w:line="480" w:lineRule="auto"/>
        <w:rPr>
          <w:color w:val="000000" w:themeColor="text1"/>
        </w:rPr>
      </w:pPr>
      <w:commentRangeStart w:id="445"/>
      <w:r w:rsidRPr="009F1439">
        <w:rPr>
          <w:color w:val="000000" w:themeColor="text1"/>
        </w:rPr>
        <w:t>Figure</w:t>
      </w:r>
      <w:commentRangeEnd w:id="445"/>
      <w:r w:rsidR="00B20E77">
        <w:rPr>
          <w:rStyle w:val="CommentReference"/>
          <w:i w:val="0"/>
        </w:rPr>
        <w:commentReference w:id="445"/>
      </w:r>
      <w:r w:rsidRPr="009F1439">
        <w:rPr>
          <w:color w:val="000000" w:themeColor="text1"/>
        </w:rPr>
        <w:t xml:space="preserve"> 3: Scenario 1: Changes of seed densities in two soil strata after 12 model years in three rotations (2-year, 3-year, and 4-year) crossed with two corn weed management programs (conventional and low herbicide). The model started at year 0 with 1000 and 0 seeds per meter squared in the top (0-2 cm) and bottom (2-20 cm) soil strata, respectively. The red horizontal line shows the number of seeds in the top stratum at the beginning of the model clock. The annualized population growth rates are followed by their variances in brackets. The model years </w:t>
      </w:r>
      <w:r w:rsidRPr="009F1439">
        <w:rPr>
          <w:color w:val="000000" w:themeColor="text1"/>
        </w:rPr>
        <w:lastRenderedPageBreak/>
        <w:t>are labeled with the main crop species names’ abbreviations: C - corn, S - soybean, O - oat, and A - alfalfa.</w:t>
      </w:r>
    </w:p>
    <w:p w14:paraId="1CE6BA7C" w14:textId="77777777" w:rsidR="007B098C" w:rsidRPr="009F1439" w:rsidRDefault="007B098C" w:rsidP="007B098C">
      <w:pPr>
        <w:pStyle w:val="CaptionedFigure"/>
        <w:spacing w:line="480" w:lineRule="auto"/>
        <w:rPr>
          <w:color w:val="000000" w:themeColor="text1"/>
        </w:rPr>
      </w:pPr>
      <w:r>
        <w:rPr>
          <w:noProof/>
        </w:rPr>
        <w:drawing>
          <wp:inline distT="0" distB="0" distL="0" distR="0" wp14:anchorId="5435BC35" wp14:editId="2C822E9F">
            <wp:extent cx="5334000" cy="5334000"/>
            <wp:effectExtent l="0" t="0" r="0" b="0"/>
            <wp:docPr id="3" name="Picture"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1" name="Picture"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5A8CFB7D" w14:textId="77777777" w:rsidR="007B098C" w:rsidRPr="009F1439" w:rsidRDefault="007B098C" w:rsidP="007B098C">
      <w:pPr>
        <w:pStyle w:val="ImageCaption"/>
        <w:spacing w:line="480" w:lineRule="auto"/>
        <w:rPr>
          <w:color w:val="000000" w:themeColor="text1"/>
        </w:rPr>
      </w:pPr>
      <w:commentRangeStart w:id="446"/>
      <w:r w:rsidRPr="009F1439">
        <w:rPr>
          <w:color w:val="000000" w:themeColor="text1"/>
        </w:rPr>
        <w:t>Figure</w:t>
      </w:r>
      <w:commentRangeEnd w:id="446"/>
      <w:r w:rsidR="00B20E77">
        <w:rPr>
          <w:rStyle w:val="CommentReference"/>
          <w:i w:val="0"/>
        </w:rPr>
        <w:commentReference w:id="446"/>
      </w:r>
      <w:r w:rsidRPr="009F1439">
        <w:rPr>
          <w:color w:val="000000" w:themeColor="text1"/>
        </w:rPr>
        <w:t xml:space="preserve"> 4: Scenario 2: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meter squared in the top (0 - 2 cm) and bottom (2 - 20 cm) soil strata, respectively. The red horizontal </w:t>
      </w:r>
      <w:r w:rsidRPr="009F1439">
        <w:rPr>
          <w:color w:val="000000" w:themeColor="text1"/>
        </w:rPr>
        <w:lastRenderedPageBreak/>
        <w:t>line shows the number of seeds at the top stratum at the beginning of the model clock. The annualized population growth rates are followed by their variances in brackets. The model years are labeled with the main crop species names’ abbreviations: C - corn, S - soybean, O - oat, and A - alfalfa.</w:t>
      </w:r>
    </w:p>
    <w:p w14:paraId="6D98DF72" w14:textId="77777777" w:rsidR="007B098C" w:rsidRPr="009F1439" w:rsidRDefault="007B098C" w:rsidP="007B098C">
      <w:pPr>
        <w:pStyle w:val="Heading2"/>
        <w:spacing w:line="480" w:lineRule="auto"/>
        <w:rPr>
          <w:color w:val="000000" w:themeColor="text1"/>
        </w:rPr>
      </w:pPr>
      <w:commentRangeStart w:id="447"/>
      <w:r w:rsidRPr="009F1439">
        <w:rPr>
          <w:color w:val="000000" w:themeColor="text1"/>
        </w:rPr>
        <w:t>Simulation</w:t>
      </w:r>
      <w:commentRangeEnd w:id="447"/>
      <w:r>
        <w:rPr>
          <w:rStyle w:val="CommentReference"/>
          <w:rFonts w:asciiTheme="minorHAnsi" w:eastAsiaTheme="minorHAnsi" w:hAnsiTheme="minorHAnsi" w:cstheme="minorBidi"/>
          <w:b w:val="0"/>
          <w:bCs w:val="0"/>
          <w:color w:val="auto"/>
        </w:rPr>
        <w:commentReference w:id="447"/>
      </w:r>
    </w:p>
    <w:p w14:paraId="1CC10DFB" w14:textId="77777777" w:rsidR="007B098C" w:rsidRDefault="007B098C" w:rsidP="007B098C">
      <w:pPr>
        <w:pStyle w:val="Heading3"/>
      </w:pPr>
      <w:r>
        <w:t xml:space="preserve">Seed production threshold </w:t>
      </w:r>
    </w:p>
    <w:p w14:paraId="35420983" w14:textId="77777777" w:rsidR="007B098C" w:rsidRPr="00971BAA" w:rsidRDefault="007B098C" w:rsidP="007B098C">
      <w:pPr>
        <w:pStyle w:val="BodyText"/>
      </w:pPr>
    </w:p>
    <w:p w14:paraId="4173AA53" w14:textId="77777777" w:rsidR="007B098C" w:rsidRPr="00792837" w:rsidRDefault="007B098C" w:rsidP="007B098C">
      <w:pPr>
        <w:pStyle w:val="FirstParagraph"/>
        <w:spacing w:line="480" w:lineRule="auto"/>
        <w:rPr>
          <w:rFonts w:eastAsiaTheme="minorEastAsia"/>
          <w:color w:val="000000" w:themeColor="text1"/>
        </w:rPr>
      </w:pPr>
      <w:r>
        <w:rPr>
          <w:color w:val="000000" w:themeColor="text1"/>
        </w:rPr>
        <w:t>Keeping all the input matrices, except the seed production matrix (B</w:t>
      </w:r>
      <w:r>
        <w:rPr>
          <w:color w:val="000000" w:themeColor="text1"/>
          <w:vertAlign w:val="subscript"/>
        </w:rPr>
        <w:t>f</w:t>
      </w:r>
      <w:r>
        <w:rPr>
          <w:color w:val="000000" w:themeColor="text1"/>
        </w:rPr>
        <w:t>), as in the population projection exercise, the seed production thresholds presented here were converted from seeds plant</w:t>
      </w:r>
      <w:r>
        <w:rPr>
          <w:color w:val="000000" w:themeColor="text1"/>
          <w:vertAlign w:val="superscript"/>
        </w:rPr>
        <w:t>-1</w:t>
      </w:r>
      <w:r>
        <w:rPr>
          <w:color w:val="000000" w:themeColor="text1"/>
        </w:rPr>
        <w:t xml:space="preserve"> to seeds m</w:t>
      </w:r>
      <w:r>
        <w:rPr>
          <w:color w:val="000000" w:themeColor="text1"/>
          <w:vertAlign w:val="superscript"/>
        </w:rPr>
        <w:t>-2</w:t>
      </w:r>
      <w:r>
        <w:rPr>
          <w:color w:val="000000" w:themeColor="text1"/>
        </w:rPr>
        <w:t>.</w:t>
      </w:r>
    </w:p>
    <w:p w14:paraId="0D5A13CA" w14:textId="77777777" w:rsidR="007B098C" w:rsidRPr="00971BAA" w:rsidRDefault="007B098C" w:rsidP="007B098C">
      <w:pPr>
        <w:pStyle w:val="FirstParagraph"/>
        <w:spacing w:line="480" w:lineRule="auto"/>
        <w:rPr>
          <w:rFonts w:eastAsiaTheme="minorEastAsia"/>
          <w:bCs/>
          <w:color w:val="000000" w:themeColor="text1"/>
        </w:rPr>
      </w:pPr>
      <w:r w:rsidRPr="00B52B3D">
        <w:rPr>
          <w:color w:val="000000" w:themeColor="text1"/>
          <w:highlight w:val="yellow"/>
          <w:rPrChange w:id="448" w:author="Schulte Moore, Lisa A [NREM]" w:date="2022-08-02T20:49:00Z">
            <w:rPr>
              <w:color w:val="000000" w:themeColor="text1"/>
            </w:rPr>
          </w:rPrChange>
        </w:rPr>
        <w:t xml:space="preserve">Under both </w:t>
      </w:r>
      <w:proofErr w:type="gramStart"/>
      <w:r w:rsidRPr="00B52B3D">
        <w:rPr>
          <w:color w:val="000000" w:themeColor="text1"/>
          <w:highlight w:val="yellow"/>
          <w:rPrChange w:id="449" w:author="Schulte Moore, Lisa A [NREM]" w:date="2022-08-02T20:49:00Z">
            <w:rPr>
              <w:color w:val="000000" w:themeColor="text1"/>
            </w:rPr>
          </w:rPrChange>
        </w:rPr>
        <w:t>corn</w:t>
      </w:r>
      <w:proofErr w:type="gramEnd"/>
      <w:r w:rsidRPr="00B52B3D">
        <w:rPr>
          <w:color w:val="000000" w:themeColor="text1"/>
          <w:highlight w:val="yellow"/>
          <w:rPrChange w:id="450" w:author="Schulte Moore, Lisa A [NREM]" w:date="2022-08-02T20:49:00Z">
            <w:rPr>
              <w:color w:val="000000" w:themeColor="text1"/>
            </w:rPr>
          </w:rPrChange>
        </w:rPr>
        <w:t xml:space="preserve"> weed management regimes, the 4-year rotation was projected to tolerate higher seed production in the corn phase than the 3-year and 2-year rotations could (Figure 5).</w:t>
      </w:r>
      <w:r>
        <w:rPr>
          <w:color w:val="000000" w:themeColor="text1"/>
        </w:rPr>
        <w:t xml:space="preserve"> The lower seed production was in the cool season crops; the higher seed production could be tolerated in the warm-season crops.</w:t>
      </w:r>
      <w:r w:rsidRPr="009F1439">
        <w:rPr>
          <w:color w:val="000000" w:themeColor="text1"/>
        </w:rPr>
        <w:t xml:space="preserve"> </w:t>
      </w:r>
      <w:r>
        <w:rPr>
          <w:color w:val="000000" w:themeColor="text1"/>
        </w:rPr>
        <w:t>The relative seed production tolerance of the 3-year rotation differed between two corn weed management regimes (Figure 5)</w:t>
      </w:r>
      <w:r>
        <w:rPr>
          <w:rFonts w:eastAsiaTheme="minorEastAsia"/>
          <w:bCs/>
          <w:color w:val="000000" w:themeColor="text1"/>
        </w:rPr>
        <w:t>: 863 seeds m</w:t>
      </w:r>
      <w:r>
        <w:rPr>
          <w:rFonts w:eastAsiaTheme="minorEastAsia"/>
          <w:bCs/>
          <w:color w:val="000000" w:themeColor="text1"/>
          <w:vertAlign w:val="superscript"/>
        </w:rPr>
        <w:t>-2</w:t>
      </w:r>
      <w:r>
        <w:rPr>
          <w:rFonts w:eastAsiaTheme="minorEastAsia"/>
          <w:bCs/>
          <w:color w:val="000000" w:themeColor="text1"/>
        </w:rPr>
        <w:t xml:space="preserve"> under conventional corn weed management and 4482 seeds m</w:t>
      </w:r>
      <w:r>
        <w:rPr>
          <w:rFonts w:eastAsiaTheme="minorEastAsia"/>
          <w:bCs/>
          <w:color w:val="000000" w:themeColor="text1"/>
          <w:vertAlign w:val="superscript"/>
        </w:rPr>
        <w:t>-2</w:t>
      </w:r>
      <w:r>
        <w:rPr>
          <w:rFonts w:eastAsiaTheme="minorEastAsia"/>
          <w:bCs/>
          <w:color w:val="000000" w:themeColor="text1"/>
        </w:rPr>
        <w:t xml:space="preserve"> under low herbicide corn weed management. However, regardless of the corn weed management regime, the more diverse rotation could tolerate lower seed production in the soybean phase than the 2-year rotation. </w:t>
      </w:r>
    </w:p>
    <w:p w14:paraId="53B5D37F" w14:textId="77777777" w:rsidR="007B098C" w:rsidRPr="00562C54" w:rsidRDefault="007B098C" w:rsidP="007B098C">
      <w:pPr>
        <w:pStyle w:val="FirstParagraph"/>
        <w:spacing w:line="480" w:lineRule="auto"/>
        <w:rPr>
          <w:color w:val="000000" w:themeColor="text1"/>
        </w:rPr>
      </w:pPr>
      <w:r w:rsidRPr="009F1439">
        <w:rPr>
          <w:color w:val="000000" w:themeColor="text1"/>
        </w:rPr>
        <w:t>Using the population dynamics demonstrated in Scenario 1, an initial population density of 10000 seeds</w:t>
      </w:r>
      <w:r>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9F1439">
        <w:rPr>
          <w:color w:val="000000" w:themeColor="text1"/>
        </w:rPr>
        <w:t xml:space="preserve"> would remain stable if the first three</w:t>
      </w:r>
      <w:r>
        <w:rPr>
          <w:color w:val="000000" w:themeColor="text1"/>
        </w:rPr>
        <w:t xml:space="preserve"> waterhemp</w:t>
      </w:r>
      <w:r w:rsidRPr="009F1439">
        <w:rPr>
          <w:color w:val="000000" w:themeColor="text1"/>
        </w:rPr>
        <w:t xml:space="preserve"> cohorts in C2 </w:t>
      </w:r>
      <w:r>
        <w:rPr>
          <w:color w:val="000000" w:themeColor="text1"/>
        </w:rPr>
        <w:t>seed production was capped at 1464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rFonts w:eastAsiaTheme="minorEastAsia"/>
          <w:color w:val="000000" w:themeColor="text1"/>
        </w:rPr>
        <w:t>a</w:t>
      </w:r>
      <w:r>
        <w:rPr>
          <w:color w:val="000000" w:themeColor="text1"/>
        </w:rPr>
        <w:t>nd 1402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color w:val="000000" w:themeColor="text1"/>
        </w:rPr>
        <w:t xml:space="preserve">in conventional and low </w:t>
      </w:r>
      <w:r>
        <w:rPr>
          <w:color w:val="000000" w:themeColor="text1"/>
        </w:rPr>
        <w:lastRenderedPageBreak/>
        <w:t>herbicide management, respectively; the first three waterhemp cohorts in</w:t>
      </w:r>
      <w:r w:rsidRPr="009F1439">
        <w:rPr>
          <w:color w:val="000000" w:themeColor="text1"/>
        </w:rPr>
        <w:t xml:space="preserve"> S2</w:t>
      </w:r>
      <w:r>
        <w:rPr>
          <w:color w:val="000000" w:themeColor="text1"/>
        </w:rPr>
        <w:t xml:space="preserve"> seed production was capped at 39843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color w:val="000000" w:themeColor="text1"/>
        </w:rPr>
        <w:t xml:space="preserve">and 1070 </w:t>
      </w:r>
      <w:r w:rsidRPr="009F1439">
        <w:rPr>
          <w:color w:val="000000" w:themeColor="text1"/>
        </w:rPr>
        <w:t xml:space="preserve"> </w:t>
      </w:r>
      <w:r>
        <w:rPr>
          <w:color w:val="000000" w:themeColor="text1"/>
        </w:rPr>
        <w:t>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rFonts w:eastAsiaTheme="minorEastAsia"/>
          <w:color w:val="000000" w:themeColor="text1"/>
        </w:rPr>
        <w:t xml:space="preserve"> </w:t>
      </w:r>
      <w:r>
        <w:rPr>
          <w:color w:val="000000" w:themeColor="text1"/>
        </w:rPr>
        <w:t>in conventional and low herbicide management, respectively</w:t>
      </w:r>
      <w:r>
        <w:rPr>
          <w:rFonts w:eastAsiaTheme="minorEastAsia"/>
          <w:color w:val="000000" w:themeColor="text1"/>
        </w:rPr>
        <w:t xml:space="preserve">. </w:t>
      </w:r>
    </w:p>
    <w:p w14:paraId="017F81F0" w14:textId="77777777" w:rsidR="007B098C" w:rsidRPr="00BE385D" w:rsidRDefault="007B098C" w:rsidP="007B098C">
      <w:pPr>
        <w:pStyle w:val="BodyText"/>
        <w:spacing w:line="480" w:lineRule="auto"/>
        <w:rPr>
          <w:rFonts w:eastAsiaTheme="minorEastAsia"/>
          <w:color w:val="000000" w:themeColor="text1"/>
        </w:rPr>
      </w:pPr>
      <w:r>
        <w:rPr>
          <w:color w:val="000000" w:themeColor="text1"/>
        </w:rPr>
        <w:t xml:space="preserve">While it was not necessary to expose the waterhemp cohorts 4 and beyond to control measures in the corn and soybean phases of the 2-year rotation, it would be necessary to expand weed control measures after the first three waterhemp cohorts in corn and soybean phases in the 3-year rotation with conventional corn weed management and the 4-year rotation under both corn weed management regimes to control the plants that emerged later but were of high reproductive potentials. As no herbicide was applied in the cool-season crops, weed control efficacy in those crop environments would be largely dependent on the crop’s competitiveness, such as canopy closure, allelochemical exudation and retention, physical weed control, such as post-harvest stubble clipping timing frequency in O3 and hay cut frequency in A4), and granivore activity enhancement in O3, O4, and A4. </w:t>
      </w:r>
    </w:p>
    <w:p w14:paraId="13A87CA7" w14:textId="77777777" w:rsidR="007B098C" w:rsidRPr="009F1439" w:rsidRDefault="007B098C" w:rsidP="007B098C">
      <w:pPr>
        <w:pStyle w:val="ImageCaption"/>
        <w:spacing w:line="480" w:lineRule="auto"/>
        <w:rPr>
          <w:color w:val="000000" w:themeColor="text1"/>
        </w:rPr>
      </w:pPr>
      <w:r>
        <w:rPr>
          <w:noProof/>
        </w:rPr>
        <w:lastRenderedPageBreak/>
        <w:drawing>
          <wp:inline distT="0" distB="0" distL="0" distR="0" wp14:anchorId="19435CC9" wp14:editId="484B4863">
            <wp:extent cx="5334000" cy="5334000"/>
            <wp:effectExtent l="0" t="0" r="0" b="0"/>
            <wp:docPr id="24" name="Picture"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improved weed control efficacy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wp:cNvGraphicFramePr/>
            <a:graphic xmlns:a="http://schemas.openxmlformats.org/drawingml/2006/main">
              <a:graphicData uri="http://schemas.openxmlformats.org/drawingml/2006/picture">
                <pic:pic xmlns:pic="http://schemas.openxmlformats.org/drawingml/2006/picture">
                  <pic:nvPicPr>
                    <pic:cNvPr id="25" name="Picture" descr="Q1-seed-production-allowance-rot_files/figure-docx/seed-allowance-sim-N-plot-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41C2C971" w14:textId="77777777" w:rsidR="007B098C" w:rsidRPr="009F1439" w:rsidRDefault="007B098C" w:rsidP="007B098C">
      <w:pPr>
        <w:pStyle w:val="ImageCaption"/>
        <w:spacing w:line="480" w:lineRule="auto"/>
        <w:rPr>
          <w:color w:val="000000" w:themeColor="text1"/>
        </w:rPr>
      </w:pPr>
      <w:r w:rsidRPr="009F1439">
        <w:rPr>
          <w:color w:val="000000" w:themeColor="text1"/>
        </w:rPr>
        <w:t xml:space="preserve">Figure 5: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seeds in the bottom 2 - </w:t>
      </w:r>
      <w:r>
        <w:rPr>
          <w:color w:val="000000" w:themeColor="text1"/>
        </w:rPr>
        <w:t>20</w:t>
      </w:r>
      <w:r w:rsidRPr="009F1439">
        <w:rPr>
          <w:color w:val="000000" w:themeColor="text1"/>
        </w:rPr>
        <w:t xml:space="preserve"> cm soil stratum</w:t>
      </w:r>
      <w:proofErr w:type="gramStart"/>
      <w:r w:rsidRPr="009F1439">
        <w:rPr>
          <w:color w:val="000000" w:themeColor="text1"/>
        </w:rPr>
        <w:t xml:space="preserve">. </w:t>
      </w:r>
      <w:r>
        <w:t>.</w:t>
      </w:r>
      <w:proofErr w:type="gramEnd"/>
      <w:r>
        <w:t xml:space="preserve"> The crop phases marked with an inverted comma (’) are where no additional control was applied. It was expected that no waterhemp cohorts in any crop environments but only the cohorts 1 through 3 in corn and soybean were manipulated to find the seed production </w:t>
      </w:r>
      <w:r>
        <w:lastRenderedPageBreak/>
        <w:t xml:space="preserve">thresholds. However, additional control efficacy was needed in some crop phases outside of the expected group to reduce seed production potentials. The crop phases marked with an asterisk (*) are where control measures extended beyond waterhemp cohort 3 would be necessary. </w:t>
      </w:r>
      <w:r w:rsidRPr="009F1439">
        <w:rPr>
          <w:color w:val="000000" w:themeColor="text1"/>
        </w:rPr>
        <w:t>The relationships between aboveground mass and fecundity in Nguyen and Liebman (2022</w:t>
      </w:r>
      <w:r>
        <w:rPr>
          <w:color w:val="000000" w:themeColor="text1"/>
        </w:rPr>
        <w:t>a</w:t>
      </w:r>
      <w:r w:rsidRPr="009F1439">
        <w:rPr>
          <w:color w:val="000000" w:themeColor="text1"/>
        </w:rPr>
        <w:t xml:space="preserve">) were used to estimate cohort-based fecundity. </w:t>
      </w:r>
      <w:r>
        <w:t>Each panel was annotated with the average fecundity thresholds for the first three waterhemp cohorts in corn and soybean, followed by the whole crop phase of all the phases occurring in the same rotation</w:t>
      </w:r>
      <w:r w:rsidRPr="009F1439">
        <w:rPr>
          <w:color w:val="000000" w:themeColor="text1"/>
        </w:rPr>
        <w:t>. The red horizontal line marks</w:t>
      </w:r>
      <w:r>
        <w:rPr>
          <w:color w:val="000000" w:themeColor="text1"/>
        </w:rPr>
        <w:t xml:space="preserve"> the seedbank density at</w:t>
      </w:r>
      <w:r w:rsidRPr="009F1439">
        <w:rPr>
          <w:color w:val="000000" w:themeColor="text1"/>
        </w:rPr>
        <w:t xml:space="preserve"> </w:t>
      </w:r>
      <w:r>
        <w:rPr>
          <w:color w:val="000000" w:themeColor="text1"/>
        </w:rPr>
        <w:t>λ</w:t>
      </w:r>
      <w:r w:rsidRPr="009F1439">
        <w:rPr>
          <w:color w:val="000000" w:themeColor="text1"/>
        </w:rPr>
        <w:t>= 1.</w:t>
      </w:r>
    </w:p>
    <w:p w14:paraId="68B6D0EC" w14:textId="77777777" w:rsidR="007B098C" w:rsidRDefault="007B098C" w:rsidP="007B098C">
      <w:pPr>
        <w:pStyle w:val="Heading3"/>
      </w:pPr>
      <w:commentRangeStart w:id="451"/>
      <w:r>
        <w:t>Mature</w:t>
      </w:r>
      <w:commentRangeEnd w:id="451"/>
      <w:r w:rsidR="00B20E77">
        <w:rPr>
          <w:rStyle w:val="CommentReference"/>
          <w:rFonts w:asciiTheme="minorHAnsi" w:eastAsiaTheme="minorHAnsi" w:hAnsiTheme="minorHAnsi" w:cstheme="minorBidi"/>
          <w:b w:val="0"/>
          <w:bCs w:val="0"/>
          <w:color w:val="auto"/>
        </w:rPr>
        <w:commentReference w:id="451"/>
      </w:r>
      <w:r>
        <w:t xml:space="preserve"> plant density threshold</w:t>
      </w:r>
    </w:p>
    <w:p w14:paraId="4879E03A" w14:textId="77777777" w:rsidR="007B098C" w:rsidRDefault="007B098C" w:rsidP="007B098C">
      <w:pPr>
        <w:pStyle w:val="BodyText"/>
      </w:pPr>
    </w:p>
    <w:p w14:paraId="069BD988" w14:textId="77777777" w:rsidR="007B098C" w:rsidRPr="00792837" w:rsidRDefault="007B098C" w:rsidP="007B098C">
      <w:pPr>
        <w:pStyle w:val="FirstParagraph"/>
        <w:spacing w:line="480" w:lineRule="auto"/>
        <w:rPr>
          <w:rFonts w:eastAsiaTheme="minorEastAsia"/>
          <w:color w:val="000000" w:themeColor="text1"/>
        </w:rPr>
      </w:pPr>
      <w:r>
        <w:rPr>
          <w:color w:val="000000" w:themeColor="text1"/>
        </w:rPr>
        <w:t>Keeping all the input matrices, except the seed production matrix (B</w:t>
      </w:r>
      <w:r>
        <w:rPr>
          <w:color w:val="000000" w:themeColor="text1"/>
          <w:vertAlign w:val="subscript"/>
        </w:rPr>
        <w:t>s</w:t>
      </w:r>
      <w:r>
        <w:rPr>
          <w:color w:val="000000" w:themeColor="text1"/>
        </w:rPr>
        <w:t>), as in the population projection exercise, the mature plant densities presented here are plant m</w:t>
      </w:r>
      <w:r>
        <w:rPr>
          <w:color w:val="000000" w:themeColor="text1"/>
          <w:vertAlign w:val="superscript"/>
        </w:rPr>
        <w:t>-2</w:t>
      </w:r>
      <w:r>
        <w:rPr>
          <w:color w:val="000000" w:themeColor="text1"/>
        </w:rPr>
        <w:t xml:space="preserve"> immediately before seed production. </w:t>
      </w:r>
    </w:p>
    <w:p w14:paraId="23F4DC52" w14:textId="77777777" w:rsidR="007B098C" w:rsidRDefault="007B098C" w:rsidP="007B098C">
      <w:pPr>
        <w:pStyle w:val="BodyText"/>
        <w:spacing w:line="480" w:lineRule="auto"/>
      </w:pPr>
      <w:r>
        <w:t xml:space="preserve">The patterns shown in mature plant density thresholds are similar to seed production thresholds (Figure 6). Regardless of the corn weed management program, the 4-year rotation could tolerate higher mature waterhemp densities in the corn phase than the 3-year and 2-year rotations. </w:t>
      </w:r>
    </w:p>
    <w:p w14:paraId="03B50C2F" w14:textId="77777777" w:rsidR="007B098C" w:rsidRPr="009E749B" w:rsidRDefault="007B098C" w:rsidP="007B098C">
      <w:pPr>
        <w:pStyle w:val="BodyText"/>
        <w:spacing w:line="480" w:lineRule="auto"/>
      </w:pPr>
      <w:r>
        <w:t xml:space="preserve">Among all the cool-season crops, no additional control efficacy was needed, except in the oat phase of the 3-year rotation that followed conventional herbicide corn weed management. More aggressive stubble clipping after oat harvest would be necessary in this case, as 99.999% control efficacy in the corn and soybean phases was insufficient to stabilize the population size.  Even though the simulation showed that additional control efficacy might not be necessary in </w:t>
      </w:r>
      <w:r>
        <w:lastRenderedPageBreak/>
        <w:t>the oat and alfalfa phases of the 4-year rotation, it might be required in reality because achieving 0.00052 plants m</w:t>
      </w:r>
      <w:r>
        <w:rPr>
          <w:vertAlign w:val="superscript"/>
        </w:rPr>
        <w:t>-2</w:t>
      </w:r>
      <w:r>
        <w:t xml:space="preserve"> to 0.002 plants m</w:t>
      </w:r>
      <w:r>
        <w:rPr>
          <w:vertAlign w:val="superscript"/>
        </w:rPr>
        <w:t>-2</w:t>
      </w:r>
      <w:r>
        <w:t xml:space="preserve"> (equivalent to above 99.999% efficacy with respect to density) might be impossible. Similarly, the mature waterhemp plant density in O3 that followed conventional corn weed management would need to be reduced to lower than 0.59 plants m</w:t>
      </w:r>
      <w:r>
        <w:rPr>
          <w:vertAlign w:val="superscript"/>
        </w:rPr>
        <w:t>-2</w:t>
      </w:r>
      <w:r>
        <w:t>.</w:t>
      </w:r>
    </w:p>
    <w:p w14:paraId="53A12B1C" w14:textId="77777777" w:rsidR="007B098C" w:rsidRDefault="007B098C" w:rsidP="007B098C">
      <w:pPr>
        <w:pStyle w:val="BodyText"/>
      </w:pPr>
      <w:r>
        <w:rPr>
          <w:noProof/>
        </w:rPr>
        <w:drawing>
          <wp:inline distT="0" distB="0" distL="0" distR="0" wp14:anchorId="0B24CEBE" wp14:editId="1E1BFB29">
            <wp:extent cx="5334000" cy="5334000"/>
            <wp:effectExtent l="0" t="0" r="0" b="0"/>
            <wp:docPr id="2" name="Picture"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
            <wp:cNvGraphicFramePr/>
            <a:graphic xmlns:a="http://schemas.openxmlformats.org/drawingml/2006/main">
              <a:graphicData uri="http://schemas.openxmlformats.org/drawingml/2006/picture">
                <pic:pic xmlns:pic="http://schemas.openxmlformats.org/drawingml/2006/picture">
                  <pic:nvPicPr>
                    <pic:cNvPr id="25" name="Picture" descr="Q1-mature-density-allowance-rot_files/figure-docx/mature-density-sim-N-plot-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68FFA850" w14:textId="77777777" w:rsidR="007B098C" w:rsidRPr="00B45AD5" w:rsidRDefault="007B098C" w:rsidP="007B098C">
      <w:pPr>
        <w:pStyle w:val="BodyText"/>
        <w:spacing w:line="480" w:lineRule="auto"/>
        <w:rPr>
          <w:i/>
        </w:rPr>
      </w:pPr>
      <w:r w:rsidRPr="00B45AD5">
        <w:rPr>
          <w:i/>
        </w:rPr>
        <w:t xml:space="preserve">Figure 6: Population size at the end of a rotation cycle over 100 rotational cycles (the 2-year rotation ended at the soybean phase, the 3-year rotation ended at the oat phase, and the 4-year </w:t>
      </w:r>
      <w:r w:rsidRPr="00B45AD5">
        <w:rPr>
          <w:i/>
        </w:rPr>
        <w:lastRenderedPageBreak/>
        <w:t xml:space="preserve">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w:t>
      </w:r>
      <w:r w:rsidRPr="00B45AD5">
        <w:rPr>
          <w:i/>
          <w:color w:val="000000" w:themeColor="text1"/>
        </w:rPr>
        <w:t>λ</w:t>
      </w:r>
      <w:r w:rsidRPr="00B45AD5">
        <w:rPr>
          <w:i/>
        </w:rPr>
        <w:t xml:space="preserve"> = 1.</w:t>
      </w:r>
    </w:p>
    <w:p w14:paraId="32E8E86B" w14:textId="77777777" w:rsidR="007B098C" w:rsidRPr="009F1439" w:rsidRDefault="007B098C" w:rsidP="007B098C">
      <w:pPr>
        <w:pStyle w:val="Heading1"/>
      </w:pPr>
      <w:bookmarkStart w:id="452" w:name="conclusion"/>
      <w:bookmarkEnd w:id="443"/>
      <w:bookmarkEnd w:id="444"/>
      <w:r w:rsidRPr="009F1439">
        <w:t>Conclusion</w:t>
      </w:r>
    </w:p>
    <w:p w14:paraId="2C29252B" w14:textId="77777777" w:rsidR="007B098C" w:rsidRDefault="007B098C" w:rsidP="007B098C">
      <w:pPr>
        <w:pStyle w:val="FirstParagraph"/>
        <w:spacing w:line="480" w:lineRule="auto"/>
        <w:rPr>
          <w:color w:val="000000" w:themeColor="text1"/>
        </w:rPr>
      </w:pPr>
      <w:r w:rsidRPr="0019765B">
        <w:rPr>
          <w:color w:val="000000" w:themeColor="text1"/>
          <w:highlight w:val="yellow"/>
          <w:rPrChange w:id="453" w:author="Schulte Moore, Lisa A [NREM]" w:date="2022-08-02T20:50:00Z">
            <w:rPr>
              <w:color w:val="000000" w:themeColor="text1"/>
            </w:rPr>
          </w:rPrChange>
        </w:rPr>
        <w:t>Delayed but steady emergence (Tables 3 and 4, Figure 2) in the cool-season crop environments decreased population fecundity in the oat and alfalfa phases and thus, accelerated seedbank size reduction in Scenario 1 and slowed seedbank size increment in Scenario 2.</w:t>
      </w:r>
    </w:p>
    <w:p w14:paraId="4183A35C" w14:textId="77777777" w:rsidR="007B098C" w:rsidRPr="009F1439" w:rsidRDefault="007B098C" w:rsidP="007B098C">
      <w:pPr>
        <w:pStyle w:val="BodyText"/>
        <w:spacing w:line="480" w:lineRule="auto"/>
        <w:rPr>
          <w:color w:val="000000" w:themeColor="text1"/>
        </w:rPr>
      </w:pPr>
      <w:r w:rsidRPr="0019765B">
        <w:rPr>
          <w:color w:val="000000" w:themeColor="text1"/>
          <w:highlight w:val="yellow"/>
          <w:rPrChange w:id="454" w:author="Schulte Moore, Lisa A [NREM]" w:date="2022-08-02T20:51:00Z">
            <w:rPr>
              <w:color w:val="000000" w:themeColor="text1"/>
            </w:rPr>
          </w:rPrChange>
        </w:rPr>
        <w:t xml:space="preserve">The cohort-based female survival rates at the experiment site were not realistically estimated due to the small sample size in a high-efficacy weed management program (Table A1). Future </w:t>
      </w:r>
      <w:r w:rsidRPr="0019765B">
        <w:rPr>
          <w:color w:val="000000" w:themeColor="text1"/>
          <w:highlight w:val="yellow"/>
          <w:rPrChange w:id="455" w:author="Schulte Moore, Lisa A [NREM]" w:date="2022-08-02T20:51:00Z">
            <w:rPr>
              <w:color w:val="000000" w:themeColor="text1"/>
            </w:rPr>
          </w:rPrChange>
        </w:rPr>
        <w:lastRenderedPageBreak/>
        <w:t>experiments should focus on assessing cohort-based female survival rates in cool-season crop environments.</w:t>
      </w:r>
    </w:p>
    <w:p w14:paraId="721ED7DC" w14:textId="15E248E3" w:rsidR="007B098C" w:rsidRPr="009F1439" w:rsidRDefault="007B098C" w:rsidP="007B098C">
      <w:pPr>
        <w:pStyle w:val="BodyText"/>
        <w:spacing w:line="480" w:lineRule="auto"/>
        <w:rPr>
          <w:color w:val="000000" w:themeColor="text1"/>
        </w:rPr>
      </w:pPr>
      <w:r w:rsidRPr="00C97AB9">
        <w:rPr>
          <w:color w:val="000000" w:themeColor="text1"/>
          <w:highlight w:val="yellow"/>
          <w:rPrChange w:id="456" w:author="Schulte Moore, Lisa A [NREM]" w:date="2022-08-03T09:59:00Z">
            <w:rPr>
              <w:color w:val="000000" w:themeColor="text1"/>
            </w:rPr>
          </w:rPrChange>
        </w:rPr>
        <w:t>The hypothesis that “extending a conventional 2-year rotation of corn and soybean with cool-season crops can accelerate soil seedbank depletion” was supported by Scenario 1 in the projection exercise and the follow-up simulation.</w:t>
      </w:r>
      <w:r w:rsidRPr="009F1439">
        <w:rPr>
          <w:color w:val="000000" w:themeColor="text1"/>
        </w:rPr>
        <w:t xml:space="preserve"> Unlike giant foxtail, whose bottleneck point in the life cycle was </w:t>
      </w:r>
      <w:ins w:id="457" w:author="Nguyen, Huong T [AGRON]" w:date="2022-08-02T14:51:00Z">
        <w:r w:rsidR="009A6D0F">
          <w:rPr>
            <w:color w:val="000000" w:themeColor="text1"/>
          </w:rPr>
          <w:t xml:space="preserve">the </w:t>
        </w:r>
      </w:ins>
      <w:r w:rsidRPr="009F1439">
        <w:rPr>
          <w:color w:val="000000" w:themeColor="text1"/>
        </w:rPr>
        <w:t>overwinter seed survival rate</w:t>
      </w:r>
      <w:ins w:id="458" w:author="Nguyen, Huong T [AGRON]" w:date="2022-08-02T14:51:00Z">
        <w:r w:rsidR="009A6D0F">
          <w:rPr>
            <w:color w:val="000000" w:themeColor="text1"/>
          </w:rPr>
          <w:t>s</w:t>
        </w:r>
      </w:ins>
      <w:r w:rsidRPr="009F1439">
        <w:rPr>
          <w:color w:val="000000" w:themeColor="text1"/>
        </w:rPr>
        <w:t xml:space="preserve"> (Davis, 2002</w:t>
      </w:r>
      <w:r w:rsidRPr="0019765B">
        <w:rPr>
          <w:color w:val="000000" w:themeColor="text1"/>
          <w:highlight w:val="yellow"/>
          <w:rPrChange w:id="459" w:author="Schulte Moore, Lisa A [NREM]" w:date="2022-08-02T20:51:00Z">
            <w:rPr>
              <w:color w:val="000000" w:themeColor="text1"/>
            </w:rPr>
          </w:rPrChange>
        </w:rPr>
        <w:t>), waterhemp’s bottleneck point in its life cycle was seedling emergence rate and seedling to maturity survival success rate.</w:t>
      </w:r>
      <w:r w:rsidRPr="009F1439">
        <w:rPr>
          <w:color w:val="000000" w:themeColor="text1"/>
        </w:rPr>
        <w:t xml:space="preserve"> </w:t>
      </w:r>
      <w:r w:rsidRPr="0019765B">
        <w:rPr>
          <w:color w:val="000000" w:themeColor="text1"/>
          <w:highlight w:val="yellow"/>
          <w:rPrChange w:id="460" w:author="Schulte Moore, Lisa A [NREM]" w:date="2022-08-02T20:51:00Z">
            <w:rPr>
              <w:color w:val="000000" w:themeColor="text1"/>
            </w:rPr>
          </w:rPrChange>
        </w:rPr>
        <w:t>An elasticity analysis (outputs not shown) suggested that fecundity overrode all the population dynamics and dictated the population growth.</w:t>
      </w:r>
      <w:r w:rsidRPr="009F1439">
        <w:rPr>
          <w:color w:val="000000" w:themeColor="text1"/>
        </w:rPr>
        <w:t xml:space="preserve"> Even though the elasticity analysis was not informative, it was consistent with waterhemp’s competitiveness, that is, even with an extremely low survival rate, if the early emerged plants were unaffected by weed control programs, either through herbicide resistance or escape</w:t>
      </w:r>
      <w:r>
        <w:rPr>
          <w:color w:val="000000" w:themeColor="text1"/>
        </w:rPr>
        <w:t>d</w:t>
      </w:r>
      <w:r w:rsidRPr="009F1439">
        <w:rPr>
          <w:color w:val="000000" w:themeColor="text1"/>
        </w:rPr>
        <w:t xml:space="preserve"> from cultivation, and completed their life cycle, </w:t>
      </w:r>
      <w:r w:rsidRPr="0019765B">
        <w:rPr>
          <w:color w:val="000000" w:themeColor="text1"/>
          <w:highlight w:val="yellow"/>
          <w:rPrChange w:id="461" w:author="Schulte Moore, Lisa A [NREM]" w:date="2022-08-02T20:52:00Z">
            <w:rPr>
              <w:color w:val="000000" w:themeColor="text1"/>
            </w:rPr>
          </w:rPrChange>
        </w:rPr>
        <w:t>a small number of large, prolific female plants would sufficiently replenish the soil seedbank.</w:t>
      </w:r>
    </w:p>
    <w:p w14:paraId="244C1227" w14:textId="384D8682" w:rsidR="007B098C" w:rsidRPr="009F1439" w:rsidRDefault="007B098C" w:rsidP="007B098C">
      <w:pPr>
        <w:pStyle w:val="BodyText"/>
        <w:spacing w:line="480" w:lineRule="auto"/>
        <w:rPr>
          <w:color w:val="000000" w:themeColor="text1"/>
        </w:rPr>
      </w:pPr>
      <w:r w:rsidRPr="009F1439">
        <w:rPr>
          <w:color w:val="000000" w:themeColor="text1"/>
        </w:rPr>
        <w:t>A reduction in the mass of applied herbicide active ingredients (Nguyen and Liebman, 2022b) was not coincident with the population decline in Scenario 1 (</w:t>
      </w:r>
      <m:oMath>
        <m:r>
          <w:rPr>
            <w:rFonts w:ascii="Cambria Math" w:hAnsi="Cambria Math"/>
            <w:color w:val="000000" w:themeColor="text1"/>
          </w:rPr>
          <m:t>λ</m:t>
        </m:r>
        <m:r>
          <m:rPr>
            <m:sty m:val="p"/>
          </m:rPr>
          <w:rPr>
            <w:rFonts w:ascii="Cambria Math" w:hAnsi="Cambria Math"/>
            <w:color w:val="000000" w:themeColor="text1"/>
          </w:rPr>
          <m:t>&lt;</m:t>
        </m:r>
        <m:r>
          <w:rPr>
            <w:rFonts w:ascii="Cambria Math" w:hAnsi="Cambria Math"/>
            <w:color w:val="000000" w:themeColor="text1"/>
          </w:rPr>
          <m:t>1</m:t>
        </m:r>
      </m:oMath>
      <w:r w:rsidRPr="009F1439">
        <w:rPr>
          <w:color w:val="000000" w:themeColor="text1"/>
        </w:rPr>
        <w:t xml:space="preserve">) but did coincide with population increases in </w:t>
      </w:r>
      <w:r>
        <w:rPr>
          <w:color w:val="000000" w:themeColor="text1"/>
        </w:rPr>
        <w:t>S</w:t>
      </w:r>
      <w:r w:rsidRPr="009F1439">
        <w:rPr>
          <w:color w:val="000000" w:themeColor="text1"/>
        </w:rPr>
        <w:t>cenario 2 (</w:t>
      </w:r>
      <m:oMath>
        <m:r>
          <w:rPr>
            <w:rFonts w:ascii="Cambria Math" w:hAnsi="Cambria Math"/>
            <w:color w:val="000000" w:themeColor="text1"/>
          </w:rPr>
          <m:t>λ</m:t>
        </m:r>
        <m:r>
          <m:rPr>
            <m:sty m:val="p"/>
          </m:rPr>
          <w:rPr>
            <w:rFonts w:ascii="Cambria Math" w:hAnsi="Cambria Math"/>
            <w:color w:val="000000" w:themeColor="text1"/>
          </w:rPr>
          <m:t>&gt;</m:t>
        </m:r>
        <m:r>
          <w:rPr>
            <w:rFonts w:ascii="Cambria Math" w:hAnsi="Cambria Math"/>
            <w:color w:val="000000" w:themeColor="text1"/>
          </w:rPr>
          <m:t>1</m:t>
        </m:r>
      </m:oMath>
      <w:r w:rsidRPr="009F1439">
        <w:rPr>
          <w:color w:val="000000" w:themeColor="text1"/>
        </w:rPr>
        <w:t>).</w:t>
      </w:r>
      <w:ins w:id="462" w:author="Nguyen, Huong T [AGRON]" w:date="2022-08-02T13:45:00Z">
        <w:r w:rsidR="00251022">
          <w:rPr>
            <w:color w:val="000000" w:themeColor="text1"/>
          </w:rPr>
          <w:t xml:space="preserve"> Even though population sizes were projected to increase in Scenario 2, </w:t>
        </w:r>
      </w:ins>
      <w:ins w:id="463" w:author="Nguyen, Huong T [AGRON]" w:date="2022-08-02T13:46:00Z">
        <w:r w:rsidR="00251022">
          <w:rPr>
            <w:color w:val="000000" w:themeColor="text1"/>
          </w:rPr>
          <w:t xml:space="preserve">the </w:t>
        </w:r>
      </w:ins>
      <w:ins w:id="464" w:author="Nguyen, Huong T [AGRON]" w:date="2022-08-02T14:55:00Z">
        <w:r w:rsidR="0043603A">
          <w:rPr>
            <w:color w:val="000000" w:themeColor="text1"/>
          </w:rPr>
          <w:t>increase rates</w:t>
        </w:r>
      </w:ins>
      <w:ins w:id="465" w:author="Nguyen, Huong T [AGRON]" w:date="2022-08-02T13:46:00Z">
        <w:r w:rsidR="00251022">
          <w:rPr>
            <w:color w:val="000000" w:themeColor="text1"/>
          </w:rPr>
          <w:t xml:space="preserve"> were lower in the extended rotations.</w:t>
        </w:r>
      </w:ins>
      <w:r w:rsidRPr="009F1439">
        <w:rPr>
          <w:color w:val="000000" w:themeColor="text1"/>
        </w:rPr>
        <w:t xml:space="preserve"> Considering Scenario 2, </w:t>
      </w:r>
      <w:del w:id="466" w:author="Nguyen, Huong T [AGRON]" w:date="2022-08-02T14:56:00Z">
        <w:r w:rsidRPr="009F1439" w:rsidDel="0043603A">
          <w:rPr>
            <w:color w:val="000000" w:themeColor="text1"/>
          </w:rPr>
          <w:delText xml:space="preserve">population-increasing, </w:delText>
        </w:r>
      </w:del>
      <w:r w:rsidRPr="009F1439">
        <w:rPr>
          <w:color w:val="000000" w:themeColor="text1"/>
        </w:rPr>
        <w:t xml:space="preserve">it would be useful to examine how many years of continuous overwinter crops would be necessary and which cool-season crop species would be most efficient in decreasing waterhemp </w:t>
      </w:r>
      <m:oMath>
        <m:r>
          <w:rPr>
            <w:rFonts w:ascii="Cambria Math" w:hAnsi="Cambria Math"/>
            <w:color w:val="000000" w:themeColor="text1"/>
          </w:rPr>
          <m:t>λ</m:t>
        </m:r>
      </m:oMath>
      <w:r w:rsidRPr="009F1439">
        <w:rPr>
          <w:color w:val="000000" w:themeColor="text1"/>
        </w:rPr>
        <w:t xml:space="preserve"> after steady seedbank replenishment. Such an investigation is needed because even if the increased abundance of waterhemp and other </w:t>
      </w:r>
      <w:r w:rsidRPr="009F1439">
        <w:rPr>
          <w:color w:val="000000" w:themeColor="text1"/>
        </w:rPr>
        <w:lastRenderedPageBreak/>
        <w:t xml:space="preserve">weed species has not been observed at the experiment site (Nguyen and Liebman, 2022b), an abundant seedbank of a highly competitive weed species harbors risks of weed outbreaks. </w:t>
      </w:r>
    </w:p>
    <w:p w14:paraId="15612621" w14:textId="607865C7" w:rsidR="007B098C" w:rsidRPr="007F5D13" w:rsidRDefault="007B098C" w:rsidP="007B098C">
      <w:pPr>
        <w:pStyle w:val="BodyText"/>
        <w:spacing w:line="480" w:lineRule="auto"/>
      </w:pPr>
      <w:r w:rsidRPr="009F1439">
        <w:rPr>
          <w:color w:val="000000" w:themeColor="text1"/>
        </w:rPr>
        <w:t xml:space="preserve">The weed control pressure for the corn and soybean phases could be lessened with more extended rotations as </w:t>
      </w:r>
      <w:del w:id="467" w:author="Nguyen, Huong T [AGRON]" w:date="2022-08-02T13:52:00Z">
        <w:r w:rsidRPr="009F1439" w:rsidDel="007D5F41">
          <w:rPr>
            <w:color w:val="000000" w:themeColor="text1"/>
          </w:rPr>
          <w:delText xml:space="preserve">bigger </w:delText>
        </w:r>
      </w:del>
      <w:r w:rsidRPr="009F1439">
        <w:rPr>
          <w:color w:val="000000" w:themeColor="text1"/>
        </w:rPr>
        <w:t>waterhemp plants</w:t>
      </w:r>
      <w:ins w:id="468" w:author="Nguyen, Huong T [AGRON]" w:date="2022-08-02T13:52:00Z">
        <w:r w:rsidR="007D5F41">
          <w:rPr>
            <w:color w:val="000000" w:themeColor="text1"/>
          </w:rPr>
          <w:t xml:space="preserve"> of higher reproductive po</w:t>
        </w:r>
      </w:ins>
      <w:ins w:id="469" w:author="Nguyen, Huong T [AGRON]" w:date="2022-08-02T13:55:00Z">
        <w:r w:rsidR="00DE1CA8">
          <w:rPr>
            <w:color w:val="000000" w:themeColor="text1"/>
          </w:rPr>
          <w:t>ten</w:t>
        </w:r>
      </w:ins>
      <w:ins w:id="470" w:author="Nguyen, Huong T [AGRON]" w:date="2022-08-02T13:52:00Z">
        <w:r w:rsidR="007D5F41">
          <w:rPr>
            <w:color w:val="000000" w:themeColor="text1"/>
          </w:rPr>
          <w:t>tial</w:t>
        </w:r>
      </w:ins>
      <w:ins w:id="471" w:author="Nguyen, Huong T [AGRON]" w:date="2022-08-02T14:52:00Z">
        <w:r w:rsidR="009A6D0F">
          <w:rPr>
            <w:color w:val="000000" w:themeColor="text1"/>
          </w:rPr>
          <w:t>s</w:t>
        </w:r>
      </w:ins>
      <w:r w:rsidRPr="009F1439">
        <w:rPr>
          <w:color w:val="000000" w:themeColor="text1"/>
        </w:rPr>
        <w:t xml:space="preserve"> in cohorts 1 through 3 </w:t>
      </w:r>
      <w:r>
        <w:rPr>
          <w:color w:val="000000" w:themeColor="text1"/>
        </w:rPr>
        <w:t>could</w:t>
      </w:r>
      <w:r w:rsidRPr="009F1439">
        <w:rPr>
          <w:color w:val="000000" w:themeColor="text1"/>
        </w:rPr>
        <w:t xml:space="preserve"> be tolerated in the 3-year and 4-year rotation</w:t>
      </w:r>
      <w:r>
        <w:rPr>
          <w:color w:val="000000" w:themeColor="text1"/>
        </w:rPr>
        <w:t>s</w:t>
      </w:r>
      <w:r w:rsidRPr="009F1439">
        <w:rPr>
          <w:color w:val="000000" w:themeColor="text1"/>
        </w:rPr>
        <w:t xml:space="preserve"> than in the 2-year rotation. This higher tolerance can be attributed to the weed control effects </w:t>
      </w:r>
      <w:del w:id="472" w:author="Nguyen, Huong T [AGRON]" w:date="2022-08-02T13:55:00Z">
        <w:r w:rsidRPr="009F1439" w:rsidDel="00DE1CA8">
          <w:rPr>
            <w:color w:val="000000" w:themeColor="text1"/>
          </w:rPr>
          <w:delText xml:space="preserve">provided </w:delText>
        </w:r>
      </w:del>
      <w:r w:rsidRPr="009F1439">
        <w:rPr>
          <w:color w:val="000000" w:themeColor="text1"/>
        </w:rPr>
        <w:t xml:space="preserve">by extending a cropping system of corn and soybean with cool-season crops. </w:t>
      </w:r>
      <w:r>
        <w:t>The more stable moisture provided by the alfalfa crop environment</w:t>
      </w:r>
      <w:ins w:id="473" w:author="Nguyen, Huong T [AGRON]" w:date="2022-08-02T13:52:00Z">
        <w:r w:rsidR="00EC3154">
          <w:t xml:space="preserve"> (compared with other crop environments</w:t>
        </w:r>
      </w:ins>
      <w:ins w:id="474" w:author="Nguyen, Huong T [AGRON]" w:date="2022-08-02T13:53:00Z">
        <w:r w:rsidR="00EC3154">
          <w:t>)</w:t>
        </w:r>
      </w:ins>
      <w:r>
        <w:t xml:space="preserve"> might be responsible for the steady and higher relative abundant emergence </w:t>
      </w:r>
      <w:del w:id="475" w:author="Nguyen, Huong T [AGRON]" w:date="2022-08-02T13:53:00Z">
        <w:r w:rsidDel="00EC3154">
          <w:delText>of waterhemp than in other crop environments</w:delText>
        </w:r>
      </w:del>
      <w:ins w:id="476" w:author="Nguyen, Huong T [AGRON]" w:date="2022-08-02T13:53:00Z">
        <w:r w:rsidR="00EC3154">
          <w:t>rates</w:t>
        </w:r>
        <w:r w:rsidR="00395587">
          <w:t xml:space="preserve"> in A4</w:t>
        </w:r>
      </w:ins>
      <w:r>
        <w:t>. Empirical measurement in alfalfa is needed to test the relative</w:t>
      </w:r>
      <w:ins w:id="477" w:author="Nguyen, Huong T [AGRON]" w:date="2022-08-02T13:51:00Z">
        <w:r w:rsidR="007D5F41">
          <w:t>ly high</w:t>
        </w:r>
      </w:ins>
      <w:r>
        <w:t xml:space="preserve"> </w:t>
      </w:r>
      <w:del w:id="478" w:author="Nguyen, Huong T [AGRON]" w:date="2022-08-02T13:50:00Z">
        <w:r w:rsidDel="00861F43">
          <w:delText xml:space="preserve">abundant </w:delText>
        </w:r>
      </w:del>
      <w:r>
        <w:t xml:space="preserve">emergence </w:t>
      </w:r>
      <w:ins w:id="479" w:author="Nguyen, Huong T [AGRON]" w:date="2022-08-02T13:50:00Z">
        <w:r w:rsidR="00861F43">
          <w:t xml:space="preserve">rates </w:t>
        </w:r>
      </w:ins>
      <w:ins w:id="480" w:author="Nguyen, Huong T [AGRON]" w:date="2022-08-02T13:51:00Z">
        <w:r w:rsidR="007D5F41">
          <w:t xml:space="preserve">(approximately 45% of the top 0 – 2 cm soil seedbank) </w:t>
        </w:r>
      </w:ins>
      <w:r>
        <w:t xml:space="preserve">reported in this study. </w:t>
      </w:r>
    </w:p>
    <w:p w14:paraId="4B009029" w14:textId="5503B2F6" w:rsidR="007B098C" w:rsidRDefault="007B098C" w:rsidP="007B098C">
      <w:pPr>
        <w:pStyle w:val="BodyText"/>
        <w:spacing w:line="480" w:lineRule="auto"/>
        <w:rPr>
          <w:color w:val="000000" w:themeColor="text1"/>
        </w:rPr>
      </w:pPr>
      <w:r>
        <w:rPr>
          <w:color w:val="000000" w:themeColor="text1"/>
        </w:rPr>
        <w:t xml:space="preserve">Waterhemp seed production and mature plant density thresholds complement each other </w:t>
      </w:r>
      <w:ins w:id="481" w:author="Nguyen, Huong T [AGRON]" w:date="2022-08-02T13:53:00Z">
        <w:r w:rsidR="00DE1CA8">
          <w:rPr>
            <w:color w:val="000000" w:themeColor="text1"/>
          </w:rPr>
          <w:t>well in simulating required control efficacy</w:t>
        </w:r>
      </w:ins>
      <w:ins w:id="482" w:author="Nguyen, Huong T [AGRON]" w:date="2022-08-02T14:53:00Z">
        <w:r w:rsidR="009A6D0F">
          <w:rPr>
            <w:color w:val="000000" w:themeColor="text1"/>
          </w:rPr>
          <w:t>. U</w:t>
        </w:r>
      </w:ins>
      <w:del w:id="483" w:author="Nguyen, Huong T [AGRON]" w:date="2022-08-02T14:53:00Z">
        <w:r w:rsidDel="009A6D0F">
          <w:rPr>
            <w:color w:val="000000" w:themeColor="text1"/>
          </w:rPr>
          <w:delText>because</w:delText>
        </w:r>
      </w:del>
      <w:ins w:id="484" w:author="Nguyen, Huong T [AGRON]" w:date="2022-08-02T13:54:00Z">
        <w:r w:rsidR="00DE1CA8">
          <w:rPr>
            <w:color w:val="000000" w:themeColor="text1"/>
          </w:rPr>
          <w:t>sing plant density alone would cause erroneous estimation</w:t>
        </w:r>
      </w:ins>
      <w:ins w:id="485" w:author="Nguyen, Huong T [AGRON]" w:date="2022-08-02T14:53:00Z">
        <w:r w:rsidR="009A6D0F">
          <w:rPr>
            <w:color w:val="000000" w:themeColor="text1"/>
          </w:rPr>
          <w:t>s</w:t>
        </w:r>
      </w:ins>
      <w:ins w:id="486" w:author="Nguyen, Huong T [AGRON]" w:date="2022-08-02T13:54:00Z">
        <w:r w:rsidR="00DE1CA8">
          <w:rPr>
            <w:color w:val="000000" w:themeColor="text1"/>
          </w:rPr>
          <w:t xml:space="preserve"> for a species with</w:t>
        </w:r>
      </w:ins>
      <w:r>
        <w:rPr>
          <w:color w:val="000000" w:themeColor="text1"/>
        </w:rPr>
        <w:t xml:space="preserve"> </w:t>
      </w:r>
      <w:del w:id="487" w:author="Nguyen, Huong T [AGRON]" w:date="2022-08-02T13:54:00Z">
        <w:r w:rsidDel="00DE1CA8">
          <w:rPr>
            <w:color w:val="000000" w:themeColor="text1"/>
          </w:rPr>
          <w:delText xml:space="preserve">waterhemp individual size is </w:delText>
        </w:r>
      </w:del>
      <w:r>
        <w:rPr>
          <w:color w:val="000000" w:themeColor="text1"/>
        </w:rPr>
        <w:t>highly variable</w:t>
      </w:r>
      <w:ins w:id="488" w:author="Nguyen, Huong T [AGRON]" w:date="2022-08-02T13:54:00Z">
        <w:r w:rsidR="00DE1CA8">
          <w:rPr>
            <w:color w:val="000000" w:themeColor="text1"/>
          </w:rPr>
          <w:t xml:space="preserve"> individual size</w:t>
        </w:r>
      </w:ins>
      <w:ins w:id="489" w:author="Nguyen, Huong T [AGRON]" w:date="2022-08-02T14:53:00Z">
        <w:r w:rsidR="009A6D0F">
          <w:rPr>
            <w:color w:val="000000" w:themeColor="text1"/>
          </w:rPr>
          <w:t>s</w:t>
        </w:r>
      </w:ins>
      <w:r>
        <w:rPr>
          <w:color w:val="000000" w:themeColor="text1"/>
        </w:rPr>
        <w:t>. In addition, its high relative growth rate and opportun</w:t>
      </w:r>
      <w:del w:id="490" w:author="Nguyen, Huong T [AGRON]" w:date="2022-08-02T13:56:00Z">
        <w:r w:rsidDel="00DE1CA8">
          <w:rPr>
            <w:color w:val="000000" w:themeColor="text1"/>
          </w:rPr>
          <w:delText>it</w:delText>
        </w:r>
      </w:del>
      <w:r>
        <w:rPr>
          <w:color w:val="000000" w:themeColor="text1"/>
        </w:rPr>
        <w:t xml:space="preserve">istic germination patterns can allow few plants to escape control measures and establish </w:t>
      </w:r>
      <w:del w:id="491" w:author="Nguyen, Huong T [AGRON]" w:date="2022-08-02T13:56:00Z">
        <w:r w:rsidDel="00DE1CA8">
          <w:rPr>
            <w:color w:val="000000" w:themeColor="text1"/>
          </w:rPr>
          <w:delText xml:space="preserve">with </w:delText>
        </w:r>
      </w:del>
      <w:r>
        <w:rPr>
          <w:color w:val="000000" w:themeColor="text1"/>
        </w:rPr>
        <w:t xml:space="preserve">high reproductive potential. </w:t>
      </w:r>
      <w:r w:rsidRPr="009F1439">
        <w:rPr>
          <w:color w:val="000000" w:themeColor="text1"/>
        </w:rPr>
        <w:t xml:space="preserve">As waterhemp fecundity was manipulated </w:t>
      </w:r>
      <w:r>
        <w:rPr>
          <w:color w:val="000000" w:themeColor="text1"/>
        </w:rPr>
        <w:t xml:space="preserve">mostly </w:t>
      </w:r>
      <w:r w:rsidRPr="009F1439">
        <w:rPr>
          <w:color w:val="000000" w:themeColor="text1"/>
        </w:rPr>
        <w:t>for cohorts 1 through 3 in corn and soybean environments only, it is implied that</w:t>
      </w:r>
      <w:r>
        <w:rPr>
          <w:color w:val="000000" w:themeColor="text1"/>
        </w:rPr>
        <w:t>: 1)</w:t>
      </w:r>
      <w:r w:rsidRPr="009F1439">
        <w:rPr>
          <w:color w:val="000000" w:themeColor="text1"/>
        </w:rPr>
        <w:t xml:space="preserve"> if efforts were made to severely suppress waterhemp in corn and soybean phases, no additional weed management might be needed in the oat and alfalfa phases, and thus, even the big waterhemp plants in oat and alfalfa phases might not </w:t>
      </w:r>
      <w:r>
        <w:rPr>
          <w:color w:val="000000" w:themeColor="text1"/>
        </w:rPr>
        <w:t>require</w:t>
      </w:r>
      <w:r w:rsidRPr="009F1439">
        <w:rPr>
          <w:color w:val="000000" w:themeColor="text1"/>
        </w:rPr>
        <w:t xml:space="preserve"> attention</w:t>
      </w:r>
      <w:r>
        <w:rPr>
          <w:color w:val="000000" w:themeColor="text1"/>
        </w:rPr>
        <w:t xml:space="preserve">; and 2) conversely if efforts in suppressing waterhemp cohorts 1 through 3 </w:t>
      </w:r>
      <w:r>
        <w:rPr>
          <w:color w:val="000000" w:themeColor="text1"/>
        </w:rPr>
        <w:lastRenderedPageBreak/>
        <w:t>failed in the warm-season crop phases, either intervention on the waterhemp cohorts 4 and beyond in the warm-season crop phases or higher control efficacy in the cool-season crop phases would be necessary</w:t>
      </w:r>
      <w:r w:rsidRPr="009F1439">
        <w:rPr>
          <w:color w:val="000000" w:themeColor="text1"/>
        </w:rPr>
        <w:t>.</w:t>
      </w:r>
      <w:r>
        <w:rPr>
          <w:color w:val="000000" w:themeColor="text1"/>
        </w:rPr>
        <w:t xml:space="preserve">  </w:t>
      </w:r>
    </w:p>
    <w:p w14:paraId="6FA75C5E" w14:textId="44FB8432" w:rsidR="007B098C" w:rsidRPr="009F1439" w:rsidRDefault="007B098C" w:rsidP="007B098C">
      <w:pPr>
        <w:pStyle w:val="BodyText"/>
        <w:spacing w:line="480" w:lineRule="auto"/>
        <w:rPr>
          <w:color w:val="000000" w:themeColor="text1"/>
        </w:rPr>
      </w:pPr>
      <w:r>
        <w:rPr>
          <w:color w:val="000000" w:themeColor="text1"/>
        </w:rPr>
        <w:t xml:space="preserve">Similarly, as waterhemp mature plant densities were manipulated for when weed control measures would be feasible in our experiment design (a few weeks after corn and soybean sowing, after oat harvest, or alfalfa readiness and weather-permitting hay cut), it is implied that effective and efficient weed management when possible was crucial to keep the population of concern from increasing. </w:t>
      </w:r>
      <w:commentRangeStart w:id="492"/>
      <w:r w:rsidRPr="0019765B">
        <w:rPr>
          <w:color w:val="000000" w:themeColor="text1"/>
          <w:highlight w:val="yellow"/>
          <w:rPrChange w:id="493" w:author="Schulte Moore, Lisa A [NREM]" w:date="2022-08-02T20:52:00Z">
            <w:rPr>
              <w:color w:val="000000" w:themeColor="text1"/>
            </w:rPr>
          </w:rPrChange>
        </w:rPr>
        <w:t>In our experiment, the oat, red clover, and alfalfa in the 3-year and 4-year rotations allowed for more frequent physical weed control at stages that waterhemp could be most vulnerable to severe reproductive potential loss.</w:t>
      </w:r>
      <w:r>
        <w:rPr>
          <w:color w:val="000000" w:themeColor="text1"/>
        </w:rPr>
        <w:t xml:space="preserve">  </w:t>
      </w:r>
      <w:commentRangeEnd w:id="492"/>
      <w:r w:rsidR="0019765B">
        <w:rPr>
          <w:rStyle w:val="CommentReference"/>
        </w:rPr>
        <w:commentReference w:id="492"/>
      </w:r>
      <w:ins w:id="494" w:author="Nguyen, Huong T [AGRON]" w:date="2022-08-02T13:46:00Z">
        <w:r w:rsidR="00775861">
          <w:rPr>
            <w:color w:val="000000" w:themeColor="text1"/>
          </w:rPr>
          <w:t>A more compreh</w:t>
        </w:r>
      </w:ins>
      <w:ins w:id="495" w:author="Nguyen, Huong T [AGRON]" w:date="2022-08-02T14:52:00Z">
        <w:r w:rsidR="009A6D0F">
          <w:rPr>
            <w:color w:val="000000" w:themeColor="text1"/>
          </w:rPr>
          <w:t>en</w:t>
        </w:r>
      </w:ins>
      <w:ins w:id="496" w:author="Nguyen, Huong T [AGRON]" w:date="2022-08-02T13:46:00Z">
        <w:r w:rsidR="00775861">
          <w:rPr>
            <w:color w:val="000000" w:themeColor="text1"/>
          </w:rPr>
          <w:t xml:space="preserve">sive </w:t>
        </w:r>
      </w:ins>
      <w:ins w:id="497" w:author="Nguyen, Huong T [AGRON]" w:date="2022-08-02T13:47:00Z">
        <w:r w:rsidR="00775861">
          <w:rPr>
            <w:color w:val="000000" w:themeColor="text1"/>
          </w:rPr>
          <w:t>simulation</w:t>
        </w:r>
      </w:ins>
      <w:ins w:id="498" w:author="Nguyen, Huong T [AGRON]" w:date="2022-08-02T13:46:00Z">
        <w:r w:rsidR="00775861">
          <w:rPr>
            <w:color w:val="000000" w:themeColor="text1"/>
          </w:rPr>
          <w:t xml:space="preserve"> </w:t>
        </w:r>
      </w:ins>
      <w:ins w:id="499" w:author="Nguyen, Huong T [AGRON]" w:date="2022-08-02T14:56:00Z">
        <w:r w:rsidR="0043603A">
          <w:rPr>
            <w:color w:val="000000" w:themeColor="text1"/>
          </w:rPr>
          <w:t xml:space="preserve">combining the seed production and mature plant density thresholds could address </w:t>
        </w:r>
      </w:ins>
      <w:ins w:id="500" w:author="Nguyen, Huong T [AGRON]" w:date="2022-08-02T14:57:00Z">
        <w:r w:rsidR="0043603A">
          <w:rPr>
            <w:color w:val="000000" w:themeColor="text1"/>
          </w:rPr>
          <w:t xml:space="preserve">a suite of </w:t>
        </w:r>
      </w:ins>
      <w:ins w:id="501" w:author="Nguyen, Huong T [AGRON]" w:date="2022-08-02T14:56:00Z">
        <w:r w:rsidR="0043603A">
          <w:rPr>
            <w:color w:val="000000" w:themeColor="text1"/>
          </w:rPr>
          <w:t>more diverse population composition</w:t>
        </w:r>
      </w:ins>
      <w:ins w:id="502" w:author="Nguyen, Huong T [AGRON]" w:date="2022-08-02T14:57:00Z">
        <w:r w:rsidR="0043603A">
          <w:rPr>
            <w:color w:val="000000" w:themeColor="text1"/>
          </w:rPr>
          <w:t>s</w:t>
        </w:r>
      </w:ins>
      <w:ins w:id="503" w:author="Nguyen, Huong T [AGRON]" w:date="2022-08-02T13:48:00Z">
        <w:r w:rsidR="00775861">
          <w:rPr>
            <w:color w:val="000000" w:themeColor="text1"/>
          </w:rPr>
          <w:t xml:space="preserve"> in the field. </w:t>
        </w:r>
      </w:ins>
    </w:p>
    <w:p w14:paraId="028F7C6F" w14:textId="77777777" w:rsidR="007B098C" w:rsidRPr="009F1439" w:rsidRDefault="007B098C" w:rsidP="007B098C">
      <w:pPr>
        <w:pStyle w:val="BodyText"/>
        <w:spacing w:line="480" w:lineRule="auto"/>
        <w:rPr>
          <w:color w:val="000000" w:themeColor="text1"/>
        </w:rPr>
      </w:pPr>
    </w:p>
    <w:p w14:paraId="55A57295" w14:textId="77777777" w:rsidR="007B098C" w:rsidRPr="009F1439" w:rsidRDefault="007B098C" w:rsidP="007B098C">
      <w:pPr>
        <w:pStyle w:val="Heading2"/>
        <w:spacing w:line="480" w:lineRule="auto"/>
        <w:rPr>
          <w:color w:val="000000" w:themeColor="text1"/>
        </w:rPr>
      </w:pPr>
      <w:bookmarkStart w:id="504" w:name="appendix"/>
      <w:bookmarkEnd w:id="452"/>
      <w:r w:rsidRPr="009F1439">
        <w:rPr>
          <w:color w:val="000000" w:themeColor="text1"/>
        </w:rPr>
        <w:t>Appendix</w:t>
      </w:r>
    </w:p>
    <w:p w14:paraId="4729AA2D" w14:textId="77777777" w:rsidR="007B098C" w:rsidRDefault="007B098C" w:rsidP="007B098C">
      <w:pPr>
        <w:pStyle w:val="Heading3"/>
        <w:spacing w:line="480" w:lineRule="auto"/>
        <w:rPr>
          <w:color w:val="000000" w:themeColor="text1"/>
        </w:rPr>
      </w:pPr>
      <w:bookmarkStart w:id="505" w:name="X825c755cf9ca3349b48d7c6bb175b7116aa069e"/>
      <w:r>
        <w:rPr>
          <w:color w:val="000000" w:themeColor="text1"/>
        </w:rPr>
        <w:t xml:space="preserve">A – Empirically measured data </w:t>
      </w:r>
    </w:p>
    <w:p w14:paraId="24726E58" w14:textId="77777777" w:rsidR="007B098C" w:rsidRPr="009F1439" w:rsidRDefault="007B098C" w:rsidP="007B098C">
      <w:pPr>
        <w:pStyle w:val="Heading4"/>
      </w:pPr>
      <w:r w:rsidRPr="009F1439">
        <w:t>Seed densities at the top and bottom soil strata</w:t>
      </w:r>
    </w:p>
    <w:p w14:paraId="54FFF252"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0-2 cm soil stratum</w:t>
      </w:r>
      <w:r w:rsidRPr="009F1439">
        <w:rPr>
          <w:color w:val="000000" w:themeColor="text1"/>
        </w:rPr>
        <w:br/>
      </w:r>
      <w:r w:rsidRPr="009F1439">
        <w:rPr>
          <w:rStyle w:val="NormalTok"/>
          <w:color w:val="000000" w:themeColor="text1"/>
        </w:rPr>
        <w:t xml:space="preserve">AMATA_female_top_lm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(AMATA_total_viable_density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 </w:t>
      </w:r>
      <w:r w:rsidRPr="009F1439">
        <w:rPr>
          <w:rStyle w:val="SpecialCharTok"/>
          <w:color w:val="000000" w:themeColor="text1"/>
        </w:rPr>
        <w:t>*</w:t>
      </w:r>
      <w:r w:rsidRPr="009F1439">
        <w:rPr>
          <w:rStyle w:val="NormalTok"/>
          <w:color w:val="000000" w:themeColor="text1"/>
        </w:rPr>
        <w:t xml:space="preserve"> Corn_weed_management, </w:t>
      </w:r>
      <w:r w:rsidRPr="009F1439">
        <w:rPr>
          <w:color w:val="000000" w:themeColor="text1"/>
        </w:rPr>
        <w:br/>
      </w:r>
      <w:r w:rsidRPr="009F1439">
        <w:rPr>
          <w:rStyle w:val="NormalTok"/>
          <w:color w:val="000000" w:themeColor="text1"/>
        </w:rPr>
        <w:lastRenderedPageBreak/>
        <w:t xml:space="preserve">                   </w:t>
      </w:r>
      <w:r w:rsidRPr="009F1439">
        <w:rPr>
          <w:rStyle w:val="AttributeTok"/>
          <w:color w:val="000000" w:themeColor="text1"/>
        </w:rPr>
        <w:t>data =</w:t>
      </w:r>
      <w:r w:rsidRPr="009F1439">
        <w:rPr>
          <w:rStyle w:val="NormalTok"/>
          <w:color w:val="000000" w:themeColor="text1"/>
        </w:rPr>
        <w:t xml:space="preserve"> top_stratum_female)</w:t>
      </w:r>
      <w:r w:rsidRPr="009F1439">
        <w:rPr>
          <w:color w:val="000000" w:themeColor="text1"/>
        </w:rPr>
        <w:br/>
      </w:r>
      <w:r w:rsidRPr="009F1439">
        <w:rPr>
          <w:color w:val="000000" w:themeColor="text1"/>
        </w:rPr>
        <w:br/>
      </w:r>
      <w:r w:rsidRPr="009F1439">
        <w:rPr>
          <w:color w:val="000000" w:themeColor="text1"/>
        </w:rPr>
        <w:br/>
      </w:r>
      <w:r w:rsidRPr="009F1439">
        <w:rPr>
          <w:rStyle w:val="DocumentationTok"/>
          <w:color w:val="000000" w:themeColor="text1"/>
        </w:rPr>
        <w:t>## ANOVA table of female seedbank density at the 0-2 cm soil stratum</w:t>
      </w:r>
      <w:r w:rsidRPr="009F1439">
        <w:rPr>
          <w:color w:val="000000" w:themeColor="text1"/>
        </w:rPr>
        <w:br/>
      </w:r>
      <w:r w:rsidRPr="009F1439">
        <w:rPr>
          <w:rStyle w:val="NormalTok"/>
          <w:color w:val="000000" w:themeColor="text1"/>
        </w:rPr>
        <w:t xml:space="preserve">AMATA_female_top_emm_log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emmeans</w:t>
      </w:r>
      <w:r w:rsidRPr="009F1439">
        <w:rPr>
          <w:rStyle w:val="NormalTok"/>
          <w:color w:val="000000" w:themeColor="text1"/>
        </w:rPr>
        <w:t xml:space="preserve">(AMATA_female_top_lm, </w:t>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"Crop_ID"</w:t>
      </w:r>
      <w:r w:rsidRPr="009F1439">
        <w:rPr>
          <w:rStyle w:val="NormalTok"/>
          <w:color w:val="000000" w:themeColor="text1"/>
        </w:rPr>
        <w:t xml:space="preserve"> , </w:t>
      </w:r>
      <w:r w:rsidRPr="009F1439">
        <w:rPr>
          <w:rStyle w:val="StringTok"/>
          <w:color w:val="000000" w:themeColor="text1"/>
        </w:rPr>
        <w:t>"Corn_weed_management"</w:t>
      </w:r>
      <w:r w:rsidRPr="009F1439">
        <w:rPr>
          <w:rStyle w:val="NormalTok"/>
          <w:color w:val="000000" w:themeColor="text1"/>
        </w:rPr>
        <w:t>))</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(AMATA_female_top_emm_log )</w:t>
      </w:r>
    </w:p>
    <w:p w14:paraId="7A001126"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Crop_ID                        8  51  14.638  &lt;.0001</w:t>
      </w:r>
      <w:r w:rsidRPr="009F1439">
        <w:rPr>
          <w:color w:val="000000" w:themeColor="text1"/>
        </w:rPr>
        <w:br/>
      </w:r>
      <w:r w:rsidRPr="009F1439">
        <w:rPr>
          <w:rStyle w:val="VerbatimChar"/>
          <w:color w:val="000000" w:themeColor="text1"/>
        </w:rPr>
        <w:t>##  Corn_weed_management           1  51   0.998  0.3225</w:t>
      </w:r>
      <w:r w:rsidRPr="009F1439">
        <w:rPr>
          <w:color w:val="000000" w:themeColor="text1"/>
        </w:rPr>
        <w:br/>
      </w:r>
      <w:r w:rsidRPr="009F1439">
        <w:rPr>
          <w:rStyle w:val="VerbatimChar"/>
          <w:color w:val="000000" w:themeColor="text1"/>
        </w:rPr>
        <w:t>##  Crop_ID:Corn_weed_management   8  51   0.343  0.9445</w:t>
      </w:r>
    </w:p>
    <w:p w14:paraId="6F9EC514"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2-20 cm soil stratum</w:t>
      </w:r>
      <w:r w:rsidRPr="009F1439">
        <w:rPr>
          <w:color w:val="000000" w:themeColor="text1"/>
        </w:rPr>
        <w:br/>
      </w:r>
      <w:r w:rsidRPr="009F1439">
        <w:rPr>
          <w:rStyle w:val="NormalTok"/>
          <w:color w:val="000000" w:themeColor="text1"/>
        </w:rPr>
        <w:t xml:space="preserve">AMATA_female_bottom_lm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(AMATA_total_viable_density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 </w:t>
      </w:r>
      <w:r w:rsidRPr="009F1439">
        <w:rPr>
          <w:rStyle w:val="SpecialCharTok"/>
          <w:color w:val="000000" w:themeColor="text1"/>
        </w:rPr>
        <w:t>*</w:t>
      </w:r>
      <w:r w:rsidRPr="009F1439">
        <w:rPr>
          <w:rStyle w:val="NormalTok"/>
          <w:color w:val="000000" w:themeColor="text1"/>
        </w:rPr>
        <w:t xml:space="preserve"> Corn_weed_management, </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 =</w:t>
      </w:r>
      <w:r w:rsidRPr="009F1439">
        <w:rPr>
          <w:rStyle w:val="NormalTok"/>
          <w:color w:val="000000" w:themeColor="text1"/>
        </w:rPr>
        <w:t xml:space="preserve"> bottom_stratum_female)</w:t>
      </w:r>
      <w:r w:rsidRPr="009F1439">
        <w:rPr>
          <w:color w:val="000000" w:themeColor="text1"/>
        </w:rPr>
        <w:br/>
      </w:r>
      <w:r w:rsidRPr="009F1439">
        <w:rPr>
          <w:rStyle w:val="NormalTok"/>
          <w:color w:val="000000" w:themeColor="text1"/>
        </w:rPr>
        <w:t xml:space="preserve"> </w:t>
      </w:r>
      <w:r w:rsidRPr="009F1439">
        <w:rPr>
          <w:color w:val="000000" w:themeColor="text1"/>
        </w:rPr>
        <w:br/>
      </w:r>
      <w:r w:rsidRPr="009F1439">
        <w:rPr>
          <w:color w:val="000000" w:themeColor="text1"/>
        </w:rPr>
        <w:br/>
      </w:r>
      <w:r w:rsidRPr="009F1439">
        <w:rPr>
          <w:rStyle w:val="DocumentationTok"/>
          <w:color w:val="000000" w:themeColor="text1"/>
        </w:rPr>
        <w:t>## ANOVA table of female seedbank density at the 2-20 cm soil stratum</w:t>
      </w:r>
      <w:r w:rsidRPr="009F1439">
        <w:rPr>
          <w:color w:val="000000" w:themeColor="text1"/>
        </w:rPr>
        <w:br/>
      </w:r>
      <w:r w:rsidRPr="009F1439">
        <w:rPr>
          <w:rStyle w:val="NormalTok"/>
          <w:color w:val="000000" w:themeColor="text1"/>
        </w:rPr>
        <w:t xml:space="preserve">AMATA_female_bottom_emm_log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emmeans</w:t>
      </w:r>
      <w:r w:rsidRPr="009F1439">
        <w:rPr>
          <w:rStyle w:val="NormalTok"/>
          <w:color w:val="000000" w:themeColor="text1"/>
        </w:rPr>
        <w:t xml:space="preserve">(AMATA_female_bottom_lm,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"Crop</w:t>
      </w:r>
      <w:r w:rsidRPr="009F1439">
        <w:rPr>
          <w:rStyle w:val="StringTok"/>
          <w:color w:val="000000" w:themeColor="text1"/>
        </w:rPr>
        <w:lastRenderedPageBreak/>
        <w:t>_ID"</w:t>
      </w:r>
      <w:r w:rsidRPr="009F1439">
        <w:rPr>
          <w:rStyle w:val="NormalTok"/>
          <w:color w:val="000000" w:themeColor="text1"/>
        </w:rPr>
        <w:t xml:space="preserve"> , </w:t>
      </w:r>
      <w:r w:rsidRPr="009F1439">
        <w:rPr>
          <w:rStyle w:val="StringTok"/>
          <w:color w:val="000000" w:themeColor="text1"/>
        </w:rPr>
        <w:t>"Corn_weed_management"</w:t>
      </w:r>
      <w:r w:rsidRPr="009F1439">
        <w:rPr>
          <w:rStyle w:val="NormalTok"/>
          <w:color w:val="000000" w:themeColor="text1"/>
        </w:rPr>
        <w:t>))</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(AMATA_female_bottom_emm_log)</w:t>
      </w:r>
    </w:p>
    <w:p w14:paraId="38FB8E39"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Crop_ID                        8  51   8.812  &lt;.0001</w:t>
      </w:r>
      <w:r w:rsidRPr="009F1439">
        <w:rPr>
          <w:color w:val="000000" w:themeColor="text1"/>
        </w:rPr>
        <w:br/>
      </w:r>
      <w:r w:rsidRPr="009F1439">
        <w:rPr>
          <w:rStyle w:val="VerbatimChar"/>
          <w:color w:val="000000" w:themeColor="text1"/>
        </w:rPr>
        <w:t>##  Corn_weed_management           1  51   0.482  0.4908</w:t>
      </w:r>
      <w:r w:rsidRPr="009F1439">
        <w:rPr>
          <w:color w:val="000000" w:themeColor="text1"/>
        </w:rPr>
        <w:br/>
      </w:r>
      <w:r w:rsidRPr="009F1439">
        <w:rPr>
          <w:rStyle w:val="VerbatimChar"/>
          <w:color w:val="000000" w:themeColor="text1"/>
        </w:rPr>
        <w:t>##  Crop_ID:Corn_weed_management   8  51   0.288  0.9669</w:t>
      </w:r>
    </w:p>
    <w:p w14:paraId="258BE139"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327F06D9" wp14:editId="4E367A17">
            <wp:extent cx="5334000" cy="8534400"/>
            <wp:effectExtent l="0" t="0" r="0" b="0"/>
            <wp:docPr id="60" name="Picture" descr="Figure 7: Diagnosis plots for the effects of crop identity and crop weed managen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1" name="Picture" descr="results_files/figure-docx/unnamed-chunk-10-1.png"/>
                    <pic:cNvPicPr>
                      <a:picLocks noChangeAspect="1" noChangeArrowheads="1"/>
                    </pic:cNvPicPr>
                  </pic:nvPicPr>
                  <pic:blipFill>
                    <a:blip r:embed="rId19"/>
                    <a:stretch>
                      <a:fillRect/>
                    </a:stretch>
                  </pic:blipFill>
                  <pic:spPr bwMode="auto">
                    <a:xfrm>
                      <a:off x="0" y="0"/>
                      <a:ext cx="5334000" cy="8534400"/>
                    </a:xfrm>
                    <a:prstGeom prst="rect">
                      <a:avLst/>
                    </a:prstGeom>
                    <a:noFill/>
                    <a:ln w="9525">
                      <a:noFill/>
                      <a:headEnd/>
                      <a:tailEnd/>
                    </a:ln>
                  </pic:spPr>
                </pic:pic>
              </a:graphicData>
            </a:graphic>
          </wp:inline>
        </w:drawing>
      </w:r>
    </w:p>
    <w:p w14:paraId="024C0A3F"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A1: Diagnosis plots for the effects of crop identity and crop weed management on the seedbank densities at the top (A) and bottom (B) soil strata</w:t>
      </w:r>
    </w:p>
    <w:p w14:paraId="3A31D1C1" w14:textId="77777777" w:rsidR="007B098C" w:rsidRPr="009F1439" w:rsidRDefault="007B098C" w:rsidP="007B098C">
      <w:pPr>
        <w:pStyle w:val="Heading4"/>
      </w:pPr>
      <w:bookmarkStart w:id="506" w:name="seedbank-density-from-2014-through-2019"/>
      <w:bookmarkEnd w:id="505"/>
      <w:r w:rsidRPr="009F1439">
        <w:lastRenderedPageBreak/>
        <w:t>Seedbank density from 2014 through 2019</w:t>
      </w:r>
    </w:p>
    <w:p w14:paraId="24489BCE"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1AF6943B" wp14:editId="00A1670A">
            <wp:extent cx="5334000" cy="8534400"/>
            <wp:effectExtent l="0" t="0" r="1270" b="4445"/>
            <wp:docPr id="64" name="Picture" descr="Figure 8: Dead and viable seedbank density from 2014 through 2019. 2018 seedbank density was not evaluated due to weather adversity."/>
            <wp:cNvGraphicFramePr/>
            <a:graphic xmlns:a="http://schemas.openxmlformats.org/drawingml/2006/main">
              <a:graphicData uri="http://schemas.openxmlformats.org/drawingml/2006/picture">
                <pic:pic xmlns:pic="http://schemas.openxmlformats.org/drawingml/2006/picture">
                  <pic:nvPicPr>
                    <pic:cNvPr id="65" name="Picture" descr="results_files/figure-docx/seedbank-14-19-box-1.png"/>
                    <pic:cNvPicPr>
                      <a:picLocks noChangeAspect="1" noChangeArrowheads="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p w14:paraId="108DEB48"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A2: Dead and viable seedbank density from 2014 through 2019. 2018 seedbank density was not evaluated due to weather adversity.</w:t>
      </w:r>
    </w:p>
    <w:p w14:paraId="2F87DA89" w14:textId="77777777" w:rsidR="007B098C" w:rsidRPr="009F1439" w:rsidRDefault="007B098C" w:rsidP="007B098C">
      <w:pPr>
        <w:pStyle w:val="Heading4"/>
      </w:pPr>
      <w:bookmarkStart w:id="507" w:name="Xdc78b3fcbf6883be4bb7a1747584a1c7480e9b4"/>
      <w:bookmarkEnd w:id="506"/>
      <w:r w:rsidRPr="009F1439">
        <w:t>Emergence pattern and timing in different crop environments</w:t>
      </w:r>
    </w:p>
    <w:p w14:paraId="09D78826"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emergence pattern in 2019?</w:t>
      </w:r>
      <w:r w:rsidRPr="009F1439">
        <w:rPr>
          <w:color w:val="000000" w:themeColor="text1"/>
        </w:rPr>
        <w:br/>
      </w:r>
      <w:r w:rsidRPr="009F1439">
        <w:rPr>
          <w:rStyle w:val="NormalTok"/>
          <w:color w:val="000000" w:themeColor="text1"/>
        </w:rPr>
        <w:t xml:space="preserve">emerge_cohort_19_gls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gls</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(eu_female_cohort_Density_begin</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Corn_weed_management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Cohort </w:t>
      </w:r>
      <w:r w:rsidRPr="009F1439">
        <w:rPr>
          <w:rStyle w:val="SpecialCharTok"/>
          <w:color w:val="000000" w:themeColor="text1"/>
        </w:rPr>
        <w:t>+</w:t>
      </w:r>
      <w:r w:rsidRPr="009F1439">
        <w:rPr>
          <w:rStyle w:val="NormalTok"/>
          <w:color w:val="000000" w:themeColor="text1"/>
        </w:rPr>
        <w:t xml:space="preserve"> Corn_weed_management</w:t>
      </w:r>
      <w:r w:rsidRPr="009F1439">
        <w:rPr>
          <w:rStyle w:val="SpecialCharTok"/>
          <w:color w:val="000000" w:themeColor="text1"/>
        </w:rPr>
        <w:t>:</w:t>
      </w:r>
      <w:r w:rsidRPr="009F1439">
        <w:rPr>
          <w:rStyle w:val="NormalTok"/>
          <w:color w:val="000000" w:themeColor="text1"/>
        </w:rPr>
        <w:t>Cohort,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r w:rsidRPr="009F1439">
        <w:rPr>
          <w:rStyle w:val="FunctionTok"/>
          <w:color w:val="000000" w:themeColor="text1"/>
        </w:rPr>
        <w:t>corCompSymm</w:t>
      </w:r>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r w:rsidRPr="009F1439">
        <w:rPr>
          <w:rStyle w:val="FunctionTok"/>
          <w:color w:val="000000" w:themeColor="text1"/>
        </w:rPr>
        <w:t>varIdent</w:t>
      </w:r>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density_emerge_19)</w:t>
      </w:r>
      <w:r w:rsidRPr="009F1439">
        <w:rPr>
          <w:color w:val="000000" w:themeColor="text1"/>
        </w:rPr>
        <w:br/>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joint_tests</w:t>
      </w:r>
      <w:r w:rsidRPr="009F1439">
        <w:rPr>
          <w:rStyle w:val="NormalTok"/>
          <w:color w:val="000000" w:themeColor="text1"/>
        </w:rPr>
        <w:t>(emerge_cohort_19_gls)</w:t>
      </w:r>
    </w:p>
    <w:p w14:paraId="2C8ECD22"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Block                          3 68.42   2.793  0.0468</w:t>
      </w:r>
      <w:r w:rsidRPr="009F1439">
        <w:rPr>
          <w:color w:val="000000" w:themeColor="text1"/>
        </w:rPr>
        <w:br/>
      </w:r>
      <w:r w:rsidRPr="009F1439">
        <w:rPr>
          <w:rStyle w:val="VerbatimChar"/>
          <w:color w:val="000000" w:themeColor="text1"/>
        </w:rPr>
        <w:t>##  Crop_ID                        8 54.23 222.641  &lt;.0001</w:t>
      </w:r>
      <w:r w:rsidRPr="009F1439">
        <w:rPr>
          <w:color w:val="000000" w:themeColor="text1"/>
        </w:rPr>
        <w:br/>
      </w:r>
      <w:r w:rsidRPr="009F1439">
        <w:rPr>
          <w:rStyle w:val="VerbatimChar"/>
          <w:color w:val="000000" w:themeColor="text1"/>
        </w:rPr>
        <w:t>##  Corn_weed_management           1 54.23   0.518  0.4749</w:t>
      </w:r>
      <w:r w:rsidRPr="009F1439">
        <w:rPr>
          <w:color w:val="000000" w:themeColor="text1"/>
        </w:rPr>
        <w:br/>
      </w:r>
      <w:r w:rsidRPr="009F1439">
        <w:rPr>
          <w:rStyle w:val="VerbatimChar"/>
          <w:color w:val="000000" w:themeColor="text1"/>
        </w:rPr>
        <w:t>##  Cohort                         5 75.61 438.355  &lt;.0001</w:t>
      </w:r>
      <w:r w:rsidRPr="009F1439">
        <w:rPr>
          <w:color w:val="000000" w:themeColor="text1"/>
        </w:rPr>
        <w:br/>
      </w:r>
      <w:r w:rsidRPr="009F1439">
        <w:rPr>
          <w:rStyle w:val="VerbatimChar"/>
          <w:color w:val="000000" w:themeColor="text1"/>
        </w:rPr>
        <w:t>##  Crop_ID:Corn_weed_management   8 68.42   0.956  0.4772</w:t>
      </w:r>
      <w:r w:rsidRPr="009F1439">
        <w:rPr>
          <w:color w:val="000000" w:themeColor="text1"/>
        </w:rPr>
        <w:br/>
      </w:r>
      <w:r w:rsidRPr="009F1439">
        <w:rPr>
          <w:rStyle w:val="VerbatimChar"/>
          <w:color w:val="000000" w:themeColor="text1"/>
        </w:rPr>
        <w:t>##  Crop_ID:Cohort                40 75.61  46.683  &lt;.0001</w:t>
      </w:r>
      <w:r w:rsidRPr="009F1439">
        <w:rPr>
          <w:color w:val="000000" w:themeColor="text1"/>
        </w:rPr>
        <w:br/>
      </w:r>
      <w:r w:rsidRPr="009F1439">
        <w:rPr>
          <w:rStyle w:val="VerbatimChar"/>
          <w:color w:val="000000" w:themeColor="text1"/>
        </w:rPr>
        <w:t>##  Corn_weed_management:Cohort    5 75.61   1.569  0.1790</w:t>
      </w:r>
    </w:p>
    <w:p w14:paraId="7D605515"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lastRenderedPageBreak/>
        <w:t>## Did crop identity and corn weed management affect waterhemp's emergence pattern in 2020?</w:t>
      </w:r>
      <w:r w:rsidRPr="009F1439">
        <w:rPr>
          <w:color w:val="000000" w:themeColor="text1"/>
        </w:rPr>
        <w:br/>
      </w:r>
      <w:r w:rsidRPr="009F1439">
        <w:rPr>
          <w:rStyle w:val="CommentTok"/>
          <w:color w:val="000000" w:themeColor="text1"/>
        </w:rPr>
        <w:t xml:space="preserve"># </w:t>
      </w:r>
      <w:r w:rsidRPr="009F1439">
        <w:rPr>
          <w:color w:val="000000" w:themeColor="text1"/>
        </w:rPr>
        <w:br/>
      </w:r>
      <w:r w:rsidRPr="009F1439">
        <w:rPr>
          <w:rStyle w:val="NormalTok"/>
          <w:color w:val="000000" w:themeColor="text1"/>
        </w:rPr>
        <w:t xml:space="preserve">emerge_cohort_20_gls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gls</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(cohort_female_Seedling_density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Corn_weed_management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Cohort </w:t>
      </w:r>
      <w:r w:rsidRPr="009F1439">
        <w:rPr>
          <w:rStyle w:val="SpecialCharTok"/>
          <w:color w:val="000000" w:themeColor="text1"/>
        </w:rPr>
        <w:t>+</w:t>
      </w:r>
      <w:r w:rsidRPr="009F1439">
        <w:rPr>
          <w:rStyle w:val="NormalTok"/>
          <w:color w:val="000000" w:themeColor="text1"/>
        </w:rPr>
        <w:t xml:space="preserve"> Corn_weed_management</w:t>
      </w:r>
      <w:r w:rsidRPr="009F1439">
        <w:rPr>
          <w:rStyle w:val="SpecialCharTok"/>
          <w:color w:val="000000" w:themeColor="text1"/>
        </w:rPr>
        <w:t>:</w:t>
      </w:r>
      <w:r w:rsidRPr="009F1439">
        <w:rPr>
          <w:rStyle w:val="NormalTok"/>
          <w:color w:val="000000" w:themeColor="text1"/>
        </w:rPr>
        <w:t>Cohort,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r w:rsidRPr="009F1439">
        <w:rPr>
          <w:rStyle w:val="FunctionTok"/>
          <w:color w:val="000000" w:themeColor="text1"/>
        </w:rPr>
        <w:t>corCompSymm</w:t>
      </w:r>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r w:rsidRPr="009F1439">
        <w:rPr>
          <w:rStyle w:val="FunctionTok"/>
          <w:color w:val="000000" w:themeColor="text1"/>
        </w:rPr>
        <w:t>varIdent</w:t>
      </w:r>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w:t>
      </w:r>
      <w:r w:rsidRPr="009F1439">
        <w:rPr>
          <w:rStyle w:val="NormalTok"/>
          <w:color w:val="000000" w:themeColor="text1"/>
        </w:rPr>
        <w:t>cohort_emerge_20_first_six )</w:t>
      </w:r>
      <w:r w:rsidRPr="009F1439">
        <w:rPr>
          <w:color w:val="000000" w:themeColor="text1"/>
        </w:rPr>
        <w:br/>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joint_tests</w:t>
      </w:r>
      <w:r w:rsidRPr="009F1439">
        <w:rPr>
          <w:rStyle w:val="NormalTok"/>
          <w:color w:val="000000" w:themeColor="text1"/>
        </w:rPr>
        <w:t>(emerge_cohort_20_gls)</w:t>
      </w:r>
    </w:p>
    <w:p w14:paraId="73AD0E9F"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Block                          3 65.97   2.376  0.0779</w:t>
      </w:r>
      <w:r w:rsidRPr="009F1439">
        <w:rPr>
          <w:color w:val="000000" w:themeColor="text1"/>
        </w:rPr>
        <w:br/>
      </w:r>
      <w:r w:rsidRPr="009F1439">
        <w:rPr>
          <w:rStyle w:val="VerbatimChar"/>
          <w:color w:val="000000" w:themeColor="text1"/>
        </w:rPr>
        <w:t>##  Crop_ID                        8 57.25   9.890  &lt;.0001</w:t>
      </w:r>
      <w:r w:rsidRPr="009F1439">
        <w:rPr>
          <w:color w:val="000000" w:themeColor="text1"/>
        </w:rPr>
        <w:br/>
      </w:r>
      <w:r w:rsidRPr="009F1439">
        <w:rPr>
          <w:rStyle w:val="VerbatimChar"/>
          <w:color w:val="000000" w:themeColor="text1"/>
        </w:rPr>
        <w:t>##  Corn_weed_management           1 57.25  13.732  0.0005</w:t>
      </w:r>
      <w:r w:rsidRPr="009F1439">
        <w:rPr>
          <w:color w:val="000000" w:themeColor="text1"/>
        </w:rPr>
        <w:br/>
      </w:r>
      <w:r w:rsidRPr="009F1439">
        <w:rPr>
          <w:rStyle w:val="VerbatimChar"/>
          <w:color w:val="000000" w:themeColor="text1"/>
        </w:rPr>
        <w:t>##  Cohort                         5 66.34  40.266  &lt;.0001</w:t>
      </w:r>
      <w:r w:rsidRPr="009F1439">
        <w:rPr>
          <w:color w:val="000000" w:themeColor="text1"/>
        </w:rPr>
        <w:br/>
      </w:r>
      <w:r w:rsidRPr="009F1439">
        <w:rPr>
          <w:rStyle w:val="VerbatimChar"/>
          <w:color w:val="000000" w:themeColor="text1"/>
        </w:rPr>
        <w:t>##  Crop_ID:Corn_weed_management   8 65.97   5.920  &lt;.0001</w:t>
      </w:r>
      <w:r w:rsidRPr="009F1439">
        <w:rPr>
          <w:color w:val="000000" w:themeColor="text1"/>
        </w:rPr>
        <w:br/>
      </w:r>
      <w:r w:rsidRPr="009F1439">
        <w:rPr>
          <w:rStyle w:val="VerbatimChar"/>
          <w:color w:val="000000" w:themeColor="text1"/>
        </w:rPr>
        <w:t>##  Crop_ID:Cohort                40 66.34  11.498  &lt;.0001</w:t>
      </w:r>
      <w:r w:rsidRPr="009F1439">
        <w:rPr>
          <w:color w:val="000000" w:themeColor="text1"/>
        </w:rPr>
        <w:br/>
      </w:r>
      <w:r w:rsidRPr="009F1439">
        <w:rPr>
          <w:rStyle w:val="VerbatimChar"/>
          <w:color w:val="000000" w:themeColor="text1"/>
        </w:rPr>
        <w:t>##  Corn_weed_management:Cohort    5 66.34   5.185  0.0004</w:t>
      </w:r>
    </w:p>
    <w:p w14:paraId="5116DDAD"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2019?</w:t>
      </w:r>
      <w:r w:rsidRPr="009F1439">
        <w:rPr>
          <w:color w:val="000000" w:themeColor="text1"/>
        </w:rPr>
        <w:br/>
      </w:r>
      <w:r w:rsidRPr="009F1439">
        <w:rPr>
          <w:rStyle w:val="NormalTok"/>
          <w:color w:val="000000" w:themeColor="text1"/>
        </w:rPr>
        <w:t xml:space="preserve">Julian_cohort1_19_lm </w:t>
      </w:r>
      <w:r w:rsidRPr="009F1439">
        <w:rPr>
          <w:rStyle w:val="OtherTok"/>
          <w:color w:val="000000" w:themeColor="text1"/>
        </w:rPr>
        <w:t>&lt;-</w:t>
      </w:r>
      <w:r w:rsidRPr="009F1439">
        <w:rPr>
          <w:rStyle w:val="NormalTok"/>
          <w:color w:val="000000" w:themeColor="text1"/>
        </w:rPr>
        <w:t xml:space="preserve"> </w:t>
      </w:r>
      <w:proofErr w:type="gramStart"/>
      <w:r w:rsidRPr="009F1439">
        <w:rPr>
          <w:rStyle w:val="FunctionTok"/>
          <w:color w:val="000000" w:themeColor="text1"/>
        </w:rPr>
        <w:t>lm</w:t>
      </w:r>
      <w:r w:rsidRPr="009F1439">
        <w:rPr>
          <w:rStyle w:val="NormalTok"/>
          <w:color w:val="000000" w:themeColor="text1"/>
        </w:rPr>
        <w:t>(</w:t>
      </w:r>
      <w:proofErr w:type="gramEnd"/>
      <w:r w:rsidRPr="009F1439">
        <w:rPr>
          <w:rStyle w:val="NormalTok"/>
          <w:color w:val="000000" w:themeColor="text1"/>
        </w:rPr>
        <w:t xml:space="preserve">Julian_day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lastRenderedPageBreak/>
        <w:t xml:space="preserve">                         Crop </w:t>
      </w:r>
      <w:r w:rsidRPr="009F1439">
        <w:rPr>
          <w:rStyle w:val="SpecialCharTok"/>
          <w:color w:val="000000" w:themeColor="text1"/>
        </w:rPr>
        <w:t>*</w:t>
      </w:r>
      <w:r w:rsidRPr="009F1439">
        <w:rPr>
          <w:rStyle w:val="NormalTok"/>
          <w:color w:val="000000" w:themeColor="text1"/>
        </w:rPr>
        <w:t xml:space="preserve"> Corn_weed_management,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cohort1_2019) </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(Julian_cohort1_19_lm)</w:t>
      </w:r>
    </w:p>
    <w:p w14:paraId="75430FAF"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Block                       3  61   0.000  1.0000</w:t>
      </w:r>
      <w:r w:rsidRPr="009F1439">
        <w:rPr>
          <w:color w:val="000000" w:themeColor="text1"/>
        </w:rPr>
        <w:br/>
      </w:r>
      <w:r w:rsidRPr="009F1439">
        <w:rPr>
          <w:rStyle w:val="VerbatimChar"/>
          <w:color w:val="000000" w:themeColor="text1"/>
        </w:rPr>
        <w:t>##  Crop                        3  61 458.187  &lt;.0001</w:t>
      </w:r>
      <w:r w:rsidRPr="009F1439">
        <w:rPr>
          <w:color w:val="000000" w:themeColor="text1"/>
        </w:rPr>
        <w:br/>
      </w:r>
      <w:r w:rsidRPr="009F1439">
        <w:rPr>
          <w:rStyle w:val="VerbatimChar"/>
          <w:color w:val="000000" w:themeColor="text1"/>
        </w:rPr>
        <w:t>##  Corn_weed_management        1  61   0.000  1.0000</w:t>
      </w:r>
      <w:r w:rsidRPr="009F1439">
        <w:rPr>
          <w:color w:val="000000" w:themeColor="text1"/>
        </w:rPr>
        <w:br/>
      </w:r>
      <w:r w:rsidRPr="009F1439">
        <w:rPr>
          <w:rStyle w:val="VerbatimChar"/>
          <w:color w:val="000000" w:themeColor="text1"/>
        </w:rPr>
        <w:t>##  Crop:Corn_weed_management   3  61   0.000  1.0000</w:t>
      </w:r>
    </w:p>
    <w:p w14:paraId="28BDA49C"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2020?</w:t>
      </w:r>
      <w:r w:rsidRPr="009F1439">
        <w:rPr>
          <w:color w:val="000000" w:themeColor="text1"/>
        </w:rPr>
        <w:br/>
      </w:r>
      <w:r w:rsidRPr="009F1439">
        <w:rPr>
          <w:rStyle w:val="NormalTok"/>
          <w:color w:val="000000" w:themeColor="text1"/>
        </w:rPr>
        <w:t xml:space="preserve">Julian_cohort1_20_lm </w:t>
      </w:r>
      <w:r w:rsidRPr="009F1439">
        <w:rPr>
          <w:rStyle w:val="OtherTok"/>
          <w:color w:val="000000" w:themeColor="text1"/>
        </w:rPr>
        <w:t>&lt;-</w:t>
      </w:r>
      <w:r w:rsidRPr="009F1439">
        <w:rPr>
          <w:rStyle w:val="NormalTok"/>
          <w:color w:val="000000" w:themeColor="text1"/>
        </w:rPr>
        <w:t xml:space="preserve"> </w:t>
      </w:r>
      <w:proofErr w:type="gramStart"/>
      <w:r w:rsidRPr="009F1439">
        <w:rPr>
          <w:rStyle w:val="FunctionTok"/>
          <w:color w:val="000000" w:themeColor="text1"/>
        </w:rPr>
        <w:t>lm</w:t>
      </w:r>
      <w:r w:rsidRPr="009F1439">
        <w:rPr>
          <w:rStyle w:val="NormalTok"/>
          <w:color w:val="000000" w:themeColor="text1"/>
        </w:rPr>
        <w:t>(</w:t>
      </w:r>
      <w:proofErr w:type="gramEnd"/>
      <w:r w:rsidRPr="009F1439">
        <w:rPr>
          <w:rStyle w:val="NormalTok"/>
          <w:color w:val="000000" w:themeColor="text1"/>
        </w:rPr>
        <w:t xml:space="preserve">Julian_day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w:t>
      </w:r>
      <w:r w:rsidRPr="009F1439">
        <w:rPr>
          <w:rStyle w:val="SpecialCharTok"/>
          <w:color w:val="000000" w:themeColor="text1"/>
        </w:rPr>
        <w:t>*</w:t>
      </w:r>
      <w:r w:rsidRPr="009F1439">
        <w:rPr>
          <w:rStyle w:val="NormalTok"/>
          <w:color w:val="000000" w:themeColor="text1"/>
        </w:rPr>
        <w:t>Corn_weed_management,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w:t>
      </w:r>
      <w:r w:rsidRPr="009F1439">
        <w:rPr>
          <w:rStyle w:val="NormalTok"/>
          <w:color w:val="000000" w:themeColor="text1"/>
        </w:rPr>
        <w:t>cohort1_2020)</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(Julian_cohort1_20_lm )</w:t>
      </w:r>
    </w:p>
    <w:p w14:paraId="0E60CE37"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w:t>
      </w:r>
      <w:proofErr w:type="gramStart"/>
      <w:r w:rsidRPr="009F1439">
        <w:rPr>
          <w:rStyle w:val="VerbatimChar"/>
          <w:color w:val="000000" w:themeColor="text1"/>
        </w:rPr>
        <w:t>#  model</w:t>
      </w:r>
      <w:proofErr w:type="gramEnd"/>
      <w:r w:rsidRPr="009F1439">
        <w:rPr>
          <w:rStyle w:val="VerbatimChar"/>
          <w:color w:val="000000" w:themeColor="text1"/>
        </w:rPr>
        <w:t xml:space="preserve"> term                df1 df2   F.ratio p.value</w:t>
      </w:r>
      <w:r w:rsidRPr="009F1439">
        <w:rPr>
          <w:color w:val="000000" w:themeColor="text1"/>
        </w:rPr>
        <w:br/>
      </w:r>
      <w:r w:rsidRPr="009F1439">
        <w:rPr>
          <w:rStyle w:val="VerbatimChar"/>
          <w:color w:val="000000" w:themeColor="text1"/>
        </w:rPr>
        <w:t>##  Block                       3  61    10.170  &lt;.0001</w:t>
      </w:r>
      <w:r w:rsidRPr="009F1439">
        <w:rPr>
          <w:color w:val="000000" w:themeColor="text1"/>
        </w:rPr>
        <w:br/>
      </w:r>
      <w:r w:rsidRPr="009F1439">
        <w:rPr>
          <w:rStyle w:val="VerbatimChar"/>
          <w:color w:val="000000" w:themeColor="text1"/>
        </w:rPr>
        <w:t>##  Crop                        3  61 64217.940  &lt;.0001</w:t>
      </w:r>
      <w:r w:rsidRPr="009F1439">
        <w:rPr>
          <w:color w:val="000000" w:themeColor="text1"/>
        </w:rPr>
        <w:br/>
      </w:r>
      <w:r w:rsidRPr="009F1439">
        <w:rPr>
          <w:rStyle w:val="VerbatimChar"/>
          <w:color w:val="000000" w:themeColor="text1"/>
        </w:rPr>
        <w:t>##  Corn_weed_management        1  61     0.000  1.0000</w:t>
      </w:r>
      <w:r w:rsidRPr="009F1439">
        <w:rPr>
          <w:color w:val="000000" w:themeColor="text1"/>
        </w:rPr>
        <w:br/>
      </w:r>
      <w:r w:rsidRPr="009F1439">
        <w:rPr>
          <w:rStyle w:val="VerbatimChar"/>
          <w:color w:val="000000" w:themeColor="text1"/>
        </w:rPr>
        <w:t>##  Crop:Corn_weed_management   3  61     0.000  1.0000</w:t>
      </w:r>
    </w:p>
    <w:p w14:paraId="32D3C9C8"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4AFAA8AC" wp14:editId="0D25B79D">
            <wp:extent cx="5334000" cy="8534400"/>
            <wp:effectExtent l="0" t="0" r="0" b="0"/>
            <wp:docPr id="68" name="Picture" descr="Figure 9: Diagnosis plots for the effects of crop identity and corn weed manageme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9" name="Picture" descr="results_files/figure-docx/unnamed-chunk-16-1.png"/>
                    <pic:cNvPicPr>
                      <a:picLocks noChangeAspect="1" noChangeArrowheads="1"/>
                    </pic:cNvPicPr>
                  </pic:nvPicPr>
                  <pic:blipFill>
                    <a:blip r:embed="rId21"/>
                    <a:stretch>
                      <a:fillRect/>
                    </a:stretch>
                  </pic:blipFill>
                  <pic:spPr bwMode="auto">
                    <a:xfrm>
                      <a:off x="0" y="0"/>
                      <a:ext cx="5334000" cy="8534400"/>
                    </a:xfrm>
                    <a:prstGeom prst="rect">
                      <a:avLst/>
                    </a:prstGeom>
                    <a:noFill/>
                    <a:ln w="9525">
                      <a:noFill/>
                      <a:headEnd/>
                      <a:tailEnd/>
                    </a:ln>
                  </pic:spPr>
                </pic:pic>
              </a:graphicData>
            </a:graphic>
          </wp:inline>
        </w:drawing>
      </w:r>
    </w:p>
    <w:p w14:paraId="01F0C12C"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A3: Diagnosis plots for the effects of crop identity and corn weed management on the seedbank densities at the top (A) and bottom (B) soil strata</w:t>
      </w:r>
    </w:p>
    <w:p w14:paraId="0C2F5B5A" w14:textId="77777777" w:rsidR="007B098C" w:rsidRPr="009F1439" w:rsidRDefault="007B098C" w:rsidP="007B098C">
      <w:pPr>
        <w:pStyle w:val="CaptionedFigure"/>
        <w:spacing w:line="480" w:lineRule="auto"/>
        <w:rPr>
          <w:color w:val="000000" w:themeColor="text1"/>
        </w:rPr>
      </w:pPr>
    </w:p>
    <w:p w14:paraId="0FD03F2D" w14:textId="77777777" w:rsidR="007B098C" w:rsidRPr="009F1439" w:rsidRDefault="007B098C" w:rsidP="007B098C">
      <w:pPr>
        <w:pStyle w:val="Heading4"/>
      </w:pPr>
      <w:bookmarkStart w:id="508" w:name="female-survival-rate-by-cohort"/>
      <w:bookmarkEnd w:id="507"/>
      <w:r w:rsidRPr="009F1439">
        <w:t>2019 female survival rate by cohort</w:t>
      </w:r>
    </w:p>
    <w:p w14:paraId="431463A6" w14:textId="77777777" w:rsidR="007B098C" w:rsidRPr="009F1439" w:rsidRDefault="007B098C" w:rsidP="007B098C">
      <w:pPr>
        <w:pStyle w:val="TableCaption"/>
        <w:spacing w:line="480" w:lineRule="auto"/>
        <w:rPr>
          <w:color w:val="000000" w:themeColor="text1"/>
        </w:rPr>
      </w:pPr>
      <w:r w:rsidRPr="009F1439">
        <w:rPr>
          <w:color w:val="000000" w:themeColor="text1"/>
        </w:rPr>
        <w:t>Table A1: Point-estimates of 2019 seedling to maturity survival rates by cohort. Some zeroes are due to rounding.</w:t>
      </w:r>
    </w:p>
    <w:tbl>
      <w:tblPr>
        <w:tblStyle w:val="Table"/>
        <w:tblW w:w="0" w:type="auto"/>
        <w:jc w:val="center"/>
        <w:tblLayout w:type="fixed"/>
        <w:tblLook w:val="0420" w:firstRow="1" w:lastRow="0" w:firstColumn="0" w:lastColumn="0" w:noHBand="0" w:noVBand="1"/>
      </w:tblPr>
      <w:tblGrid>
        <w:gridCol w:w="962"/>
        <w:gridCol w:w="2163"/>
        <w:gridCol w:w="722"/>
        <w:gridCol w:w="722"/>
        <w:gridCol w:w="722"/>
        <w:gridCol w:w="722"/>
        <w:gridCol w:w="722"/>
        <w:gridCol w:w="722"/>
      </w:tblGrid>
      <w:tr w:rsidR="007B098C" w:rsidRPr="009F1439" w14:paraId="250DB975"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3FBEB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8562A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4332" w:type="dxa"/>
            <w:gridSpan w:val="6"/>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27770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Cohort</w:t>
            </w:r>
          </w:p>
        </w:tc>
      </w:tr>
      <w:tr w:rsidR="007B098C" w:rsidRPr="009F1439" w14:paraId="2CAFFA22"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9091A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Crop ID</w:t>
            </w: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30667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Corn weed management</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D7E94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1D20E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2</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4557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3</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D0D49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4</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78441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5</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D969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6</w:t>
            </w:r>
          </w:p>
        </w:tc>
      </w:tr>
      <w:tr w:rsidR="007B098C" w:rsidRPr="009F1439" w14:paraId="35681321" w14:textId="77777777" w:rsidTr="00EB2C2C">
        <w:trPr>
          <w:cantSplit/>
          <w:jc w:val="center"/>
        </w:trPr>
        <w:tc>
          <w:tcPr>
            <w:tcW w:w="96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C68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797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970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1EEB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B00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0.19</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0FCA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0.46</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1D3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97F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r>
      <w:tr w:rsidR="007B098C" w:rsidRPr="009F1439" w14:paraId="1462D03D"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A85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0D2C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90C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63D1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A5E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33CC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581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397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595E1747"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778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0E7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F3A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904C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D9F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032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97C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985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06FDF533"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FE36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7DE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CE5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23F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67E1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01D8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E64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359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1DB9F99A"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4503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6FC2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C6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18E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F1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82E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B75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A1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0.67</w:t>
            </w:r>
          </w:p>
        </w:tc>
      </w:tr>
      <w:tr w:rsidR="007B098C" w:rsidRPr="009F1439" w14:paraId="40E2F45B"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3EB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E8E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B8C4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96F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A39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4B8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521D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AD2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1.00</w:t>
            </w:r>
          </w:p>
        </w:tc>
      </w:tr>
      <w:tr w:rsidR="007B098C" w:rsidRPr="009F1439" w14:paraId="7C1B58C8"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279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BDB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9FFB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724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540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686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8CE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A870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6447FB83"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9DBC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3E1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49A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9AB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B0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BBEB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FE82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845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6DE19C31"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C9F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9392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3B73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65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A29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7603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AE7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09A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1FD4885D"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1F12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0CB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121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A56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C2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05D5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921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4A6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45A7325D"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02DC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FF6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78B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396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4A8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11E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798F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52C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0F6D2442"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EAA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225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529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0656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A00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A35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C05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7AD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2B3F4FA2"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BA8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18D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8F2F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2D9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90D9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679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E5B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AF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285B85F8"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EC81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730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F52C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16A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8F30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F695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2CA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56B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7D48332C"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F4C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14D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C5A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AD5C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6CD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17A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327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EB8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r>
      <w:tr w:rsidR="007B098C" w:rsidRPr="009F1439" w14:paraId="51565A90"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0C9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066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C48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40F2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C19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B0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309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A77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r>
      <w:tr w:rsidR="007B098C" w:rsidRPr="009F1439" w14:paraId="06D11279" w14:textId="77777777" w:rsidTr="00EB2C2C">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2F3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90FD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BA9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2CF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AC29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8358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2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E20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3638791B" w14:textId="77777777" w:rsidTr="00EB2C2C">
        <w:trPr>
          <w:cantSplit/>
          <w:jc w:val="center"/>
        </w:trPr>
        <w:tc>
          <w:tcPr>
            <w:tcW w:w="96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BE683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B047D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C1D33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D1787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084F7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DE7DD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0.14</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D787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53D5A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bl>
    <w:p w14:paraId="2F8AC9F1" w14:textId="77777777" w:rsidR="007B098C" w:rsidRDefault="007B098C" w:rsidP="007B098C">
      <w:pPr>
        <w:pStyle w:val="Heading3"/>
        <w:spacing w:line="480" w:lineRule="auto"/>
        <w:rPr>
          <w:color w:val="000000" w:themeColor="text1"/>
        </w:rPr>
      </w:pPr>
      <w:bookmarkStart w:id="509" w:name="matrix-assembly"/>
      <w:bookmarkEnd w:id="508"/>
    </w:p>
    <w:p w14:paraId="7A71E0D0" w14:textId="77777777" w:rsidR="007B098C" w:rsidRPr="009F1439" w:rsidRDefault="007B098C" w:rsidP="007B098C">
      <w:pPr>
        <w:pStyle w:val="Heading3"/>
        <w:spacing w:line="480" w:lineRule="auto"/>
        <w:rPr>
          <w:color w:val="000000" w:themeColor="text1"/>
        </w:rPr>
      </w:pPr>
      <w:r>
        <w:rPr>
          <w:color w:val="000000" w:themeColor="text1"/>
        </w:rPr>
        <w:lastRenderedPageBreak/>
        <w:t xml:space="preserve">B - </w:t>
      </w:r>
      <w:r w:rsidRPr="009F1439">
        <w:rPr>
          <w:color w:val="000000" w:themeColor="text1"/>
        </w:rPr>
        <w:t>Matrix assembly</w:t>
      </w:r>
    </w:p>
    <w:p w14:paraId="7DCA8997" w14:textId="691DDDA1" w:rsidR="007B098C" w:rsidRPr="009F1439" w:rsidRDefault="007B098C" w:rsidP="007B098C">
      <w:pPr>
        <w:pStyle w:val="FirstParagraph"/>
        <w:spacing w:line="480" w:lineRule="auto"/>
        <w:rPr>
          <w:color w:val="000000" w:themeColor="text1"/>
        </w:rPr>
      </w:pPr>
      <w:r w:rsidRPr="009F1439">
        <w:rPr>
          <w:color w:val="000000" w:themeColor="text1"/>
        </w:rPr>
        <w:t xml:space="preserve">The structure of all periodic matrices used in the two </w:t>
      </w:r>
      <w:del w:id="510" w:author="Nguyen, Huong T [AGRON]" w:date="2022-08-02T14:50:00Z">
        <w:r w:rsidRPr="009F1439" w:rsidDel="009A6D0F">
          <w:rPr>
            <w:color w:val="000000" w:themeColor="text1"/>
          </w:rPr>
          <w:delText xml:space="preserve">different </w:delText>
        </w:r>
      </w:del>
      <w:ins w:id="511" w:author="Nguyen, Huong T [AGRON]" w:date="2022-08-02T14:50:00Z">
        <w:r w:rsidR="009A6D0F">
          <w:rPr>
            <w:color w:val="000000" w:themeColor="text1"/>
          </w:rPr>
          <w:t xml:space="preserve">control efficacy levels </w:t>
        </w:r>
      </w:ins>
      <w:del w:id="512" w:author="Nguyen, Huong T [AGRON]" w:date="2022-08-02T14:50:00Z">
        <w:r w:rsidRPr="009F1439" w:rsidDel="009A6D0F">
          <w:rPr>
            <w:color w:val="000000" w:themeColor="text1"/>
          </w:rPr>
          <w:delText xml:space="preserve">scenarios </w:delText>
        </w:r>
      </w:del>
      <w:r w:rsidRPr="009F1439">
        <w:rPr>
          <w:color w:val="000000" w:themeColor="text1"/>
        </w:rPr>
        <w:t>is listed below. All numbers are female-only. Each theoretical matrix for a sub-annual period is followed by the set of matrices used in that sub-annual period. The abbreviate row and column names are:</w:t>
      </w:r>
      <w:r w:rsidRPr="009F1439">
        <w:rPr>
          <w:color w:val="000000" w:themeColor="text1"/>
        </w:rPr>
        <w:br/>
        <w:t>- s_t: seed at the top stratum (0 - 2 cm),</w:t>
      </w:r>
      <w:r w:rsidRPr="009F1439">
        <w:rPr>
          <w:color w:val="000000" w:themeColor="text1"/>
        </w:rPr>
        <w:br/>
        <w:t>- s_b: seed at the bottom stratum (2 - 20 cm),</w:t>
      </w:r>
      <w:r w:rsidRPr="009F1439">
        <w:rPr>
          <w:color w:val="000000" w:themeColor="text1"/>
        </w:rPr>
        <w:br/>
        <w:t>- p_co_1 through p_co_6: plant cohort 1 through 6.</w:t>
      </w:r>
    </w:p>
    <w:p w14:paraId="5E0D53C6" w14:textId="77777777" w:rsidR="007B098C" w:rsidRPr="009F1439" w:rsidRDefault="007B098C" w:rsidP="007B098C">
      <w:pPr>
        <w:pStyle w:val="Heading4"/>
      </w:pPr>
      <w:bookmarkStart w:id="513" w:name="published-literature-data"/>
      <w:r w:rsidRPr="009F1439">
        <w:t xml:space="preserve">Published </w:t>
      </w:r>
      <w:r w:rsidRPr="00B33652">
        <w:t>literature</w:t>
      </w:r>
      <w:r w:rsidRPr="009F1439">
        <w:t xml:space="preserve"> data</w:t>
      </w:r>
    </w:p>
    <w:p w14:paraId="4053BEC0" w14:textId="77777777" w:rsidR="007B098C" w:rsidRPr="009F1439" w:rsidRDefault="007B098C" w:rsidP="007B098C">
      <w:pPr>
        <w:pStyle w:val="Heading5"/>
        <w:spacing w:line="480" w:lineRule="auto"/>
        <w:rPr>
          <w:color w:val="000000" w:themeColor="text1"/>
        </w:rPr>
      </w:pPr>
      <w:bookmarkStart w:id="514" w:name="X25ebf5f357bc3f697a63ede840897b15e2ebf90"/>
      <w:r w:rsidRPr="009F1439">
        <w:rPr>
          <w:color w:val="000000" w:themeColor="text1"/>
        </w:rPr>
        <w:t>Pre-planting tillage induced vertical redistribution of seeds</w:t>
      </w:r>
    </w:p>
    <w:p w14:paraId="67C9B433" w14:textId="18FC7296" w:rsidR="007B098C" w:rsidRPr="009F1439" w:rsidRDefault="007B098C" w:rsidP="007B098C">
      <w:pPr>
        <w:pStyle w:val="FirstParagraph"/>
        <w:spacing w:line="480" w:lineRule="auto"/>
        <w:rPr>
          <w:color w:val="000000" w:themeColor="text1"/>
        </w:rPr>
      </w:pPr>
      <w:bookmarkStart w:id="515" w:name="_GoBack"/>
      <w:bookmarkEnd w:id="515"/>
      <w:r w:rsidRPr="00CB209E">
        <w:rPr>
          <w:color w:val="000000" w:themeColor="text1"/>
          <w:highlight w:val="yellow"/>
          <w:rPrChange w:id="516" w:author="Schulte Moore, Lisa A [NREM]" w:date="2022-08-03T10:03:00Z">
            <w:rPr>
              <w:color w:val="000000" w:themeColor="text1"/>
            </w:rPr>
          </w:rPrChange>
        </w:rPr>
        <w:t xml:space="preserve">The only non-zeroes section of the pre-planting </w:t>
      </w:r>
      <w:del w:id="517" w:author="Nguyen, Huong T [AGRON]" w:date="2022-08-02T14:50:00Z">
        <w:r w:rsidRPr="00CB209E" w:rsidDel="009A6D0F">
          <w:rPr>
            <w:color w:val="000000" w:themeColor="text1"/>
            <w:highlight w:val="yellow"/>
            <w:rPrChange w:id="518" w:author="Schulte Moore, Lisa A [NREM]" w:date="2022-08-03T10:03:00Z">
              <w:rPr>
                <w:color w:val="000000" w:themeColor="text1"/>
              </w:rPr>
            </w:rPrChange>
          </w:rPr>
          <w:delText xml:space="preserve">tillage </w:delText>
        </w:r>
      </w:del>
      <w:ins w:id="519" w:author="Nguyen, Huong T [AGRON]" w:date="2022-08-02T14:50:00Z">
        <w:r w:rsidR="009A6D0F" w:rsidRPr="00CB209E">
          <w:rPr>
            <w:color w:val="000000" w:themeColor="text1"/>
            <w:highlight w:val="yellow"/>
            <w:rPrChange w:id="520" w:author="Schulte Moore, Lisa A [NREM]" w:date="2022-08-03T10:03:00Z">
              <w:rPr>
                <w:color w:val="000000" w:themeColor="text1"/>
              </w:rPr>
            </w:rPrChange>
          </w:rPr>
          <w:t>tillage-</w:t>
        </w:r>
      </w:ins>
      <w:r w:rsidRPr="00CB209E">
        <w:rPr>
          <w:color w:val="000000" w:themeColor="text1"/>
          <w:highlight w:val="yellow"/>
          <w:rPrChange w:id="521" w:author="Schulte Moore, Lisa A [NREM]" w:date="2022-08-03T10:03:00Z">
            <w:rPr>
              <w:color w:val="000000" w:themeColor="text1"/>
            </w:rPr>
          </w:rPrChange>
        </w:rPr>
        <w:t xml:space="preserve">induced vertical redistribution of seeds is </w:t>
      </w:r>
      <m:oMath>
        <m:sSub>
          <m:sSubPr>
            <m:ctrlPr>
              <w:rPr>
                <w:rFonts w:ascii="Cambria Math" w:hAnsi="Cambria Math"/>
                <w:color w:val="000000" w:themeColor="text1"/>
                <w:highlight w:val="yellow"/>
                <w:rPrChange w:id="522"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23" w:author="Schulte Moore, Lisa A [NREM]" w:date="2022-08-03T10:03:00Z">
                  <w:rPr>
                    <w:rFonts w:ascii="Cambria Math" w:hAnsi="Cambria Math"/>
                    <w:color w:val="000000" w:themeColor="text1"/>
                  </w:rPr>
                </w:rPrChange>
              </w:rPr>
              <m:t>M</m:t>
            </m:r>
          </m:e>
          <m:sub>
            <m:r>
              <w:rPr>
                <w:rFonts w:ascii="Cambria Math" w:hAnsi="Cambria Math"/>
                <w:color w:val="000000" w:themeColor="text1"/>
                <w:highlight w:val="yellow"/>
                <w:rPrChange w:id="524"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25" w:author="Schulte Moore, Lisa A [NREM]" w:date="2022-08-03T10:03:00Z">
            <w:rPr>
              <w:color w:val="000000" w:themeColor="text1"/>
            </w:rPr>
          </w:rPrChange>
        </w:rPr>
        <w:t xml:space="preserve">. </w:t>
      </w:r>
      <m:oMath>
        <m:sSub>
          <m:sSubPr>
            <m:ctrlPr>
              <w:rPr>
                <w:rFonts w:ascii="Cambria Math" w:hAnsi="Cambria Math"/>
                <w:color w:val="000000" w:themeColor="text1"/>
                <w:highlight w:val="yellow"/>
                <w:rPrChange w:id="526"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27" w:author="Schulte Moore, Lisa A [NREM]" w:date="2022-08-03T10:03:00Z">
                  <w:rPr>
                    <w:rFonts w:ascii="Cambria Math" w:hAnsi="Cambria Math"/>
                    <w:color w:val="000000" w:themeColor="text1"/>
                  </w:rPr>
                </w:rPrChange>
              </w:rPr>
              <m:t>M</m:t>
            </m:r>
          </m:e>
          <m:sub>
            <m:r>
              <w:rPr>
                <w:rFonts w:ascii="Cambria Math" w:hAnsi="Cambria Math"/>
                <w:color w:val="000000" w:themeColor="text1"/>
                <w:highlight w:val="yellow"/>
                <w:rPrChange w:id="528"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29" w:author="Schulte Moore, Lisa A [NREM]" w:date="2022-08-03T10:03:00Z">
            <w:rPr>
              <w:color w:val="000000" w:themeColor="text1"/>
            </w:rPr>
          </w:rPrChange>
        </w:rPr>
        <w:t xml:space="preserve">’s </w:t>
      </w:r>
      <w:proofErr w:type="gramStart"/>
      <w:r w:rsidRPr="00CB209E">
        <w:rPr>
          <w:color w:val="000000" w:themeColor="text1"/>
          <w:highlight w:val="yellow"/>
          <w:rPrChange w:id="530" w:author="Schulte Moore, Lisa A [NREM]" w:date="2022-08-03T10:03:00Z">
            <w:rPr>
              <w:color w:val="000000" w:themeColor="text1"/>
            </w:rPr>
          </w:rPrChange>
        </w:rPr>
        <w:t>were</w:t>
      </w:r>
      <w:proofErr w:type="gramEnd"/>
      <w:r w:rsidRPr="00CB209E">
        <w:rPr>
          <w:color w:val="000000" w:themeColor="text1"/>
          <w:highlight w:val="yellow"/>
          <w:rPrChange w:id="531" w:author="Schulte Moore, Lisa A [NREM]" w:date="2022-08-03T10:03:00Z">
            <w:rPr>
              <w:color w:val="000000" w:themeColor="text1"/>
            </w:rPr>
          </w:rPrChange>
        </w:rPr>
        <w:t xml:space="preserve"> resized from the raw data of Seed Chaser (Spokas et al., 2007), a simulation program that estimates vertical seed movement after various types of tillage: the proportion of seeds staying at </w:t>
      </w:r>
      <w:del w:id="532" w:author="Nguyen, Huong T [AGRON]" w:date="2022-08-02T14:50:00Z">
        <w:r w:rsidRPr="00CB209E" w:rsidDel="009A6D0F">
          <w:rPr>
            <w:color w:val="000000" w:themeColor="text1"/>
            <w:highlight w:val="yellow"/>
            <w:rPrChange w:id="533" w:author="Schulte Moore, Lisa A [NREM]" w:date="2022-08-03T10:03:00Z">
              <w:rPr>
                <w:color w:val="000000" w:themeColor="text1"/>
              </w:rPr>
            </w:rPrChange>
          </w:rPr>
          <w:delText xml:space="preserve">its </w:delText>
        </w:r>
      </w:del>
      <w:ins w:id="534" w:author="Nguyen, Huong T [AGRON]" w:date="2022-08-02T14:50:00Z">
        <w:r w:rsidR="009A6D0F" w:rsidRPr="00CB209E">
          <w:rPr>
            <w:color w:val="000000" w:themeColor="text1"/>
            <w:highlight w:val="yellow"/>
            <w:rPrChange w:id="535" w:author="Schulte Moore, Lisa A [NREM]" w:date="2022-08-03T10:03:00Z">
              <w:rPr>
                <w:color w:val="000000" w:themeColor="text1"/>
              </w:rPr>
            </w:rPrChange>
          </w:rPr>
          <w:t xml:space="preserve">their </w:t>
        </w:r>
      </w:ins>
      <w:r w:rsidRPr="00CB209E">
        <w:rPr>
          <w:color w:val="000000" w:themeColor="text1"/>
          <w:highlight w:val="yellow"/>
          <w:rPrChange w:id="536" w:author="Schulte Moore, Lisa A [NREM]" w:date="2022-08-03T10:03:00Z">
            <w:rPr>
              <w:color w:val="000000" w:themeColor="text1"/>
            </w:rPr>
          </w:rPrChange>
        </w:rPr>
        <w:t xml:space="preserve">original soil stratum, </w:t>
      </w:r>
      <m:oMath>
        <m:sSub>
          <m:sSubPr>
            <m:ctrlPr>
              <w:rPr>
                <w:rFonts w:ascii="Cambria Math" w:hAnsi="Cambria Math"/>
                <w:color w:val="000000" w:themeColor="text1"/>
                <w:highlight w:val="yellow"/>
                <w:rPrChange w:id="537"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38" w:author="Schulte Moore, Lisa A [NREM]" w:date="2022-08-03T10:03:00Z">
                  <w:rPr>
                    <w:rFonts w:ascii="Cambria Math" w:hAnsi="Cambria Math"/>
                    <w:color w:val="000000" w:themeColor="text1"/>
                  </w:rPr>
                </w:rPrChange>
              </w:rPr>
              <m:t>t</m:t>
            </m:r>
          </m:e>
          <m:sub>
            <m:r>
              <w:rPr>
                <w:rFonts w:ascii="Cambria Math" w:hAnsi="Cambria Math"/>
                <w:color w:val="000000" w:themeColor="text1"/>
                <w:highlight w:val="yellow"/>
                <w:rPrChange w:id="539" w:author="Schulte Moore, Lisa A [NREM]" w:date="2022-08-03T10:03:00Z">
                  <w:rPr>
                    <w:rFonts w:ascii="Cambria Math" w:hAnsi="Cambria Math"/>
                    <w:color w:val="000000" w:themeColor="text1"/>
                  </w:rPr>
                </w:rPrChange>
              </w:rPr>
              <m:t>11</m:t>
            </m:r>
            <m:r>
              <m:rPr>
                <m:sty m:val="p"/>
              </m:rPr>
              <w:rPr>
                <w:rFonts w:ascii="Cambria Math" w:hAnsi="Cambria Math"/>
                <w:color w:val="000000" w:themeColor="text1"/>
                <w:highlight w:val="yellow"/>
                <w:rPrChange w:id="540" w:author="Schulte Moore, Lisa A [NREM]" w:date="2022-08-03T10:03:00Z">
                  <w:rPr>
                    <w:rFonts w:ascii="Cambria Math" w:hAnsi="Cambria Math"/>
                    <w:color w:val="000000" w:themeColor="text1"/>
                  </w:rPr>
                </w:rPrChange>
              </w:rPr>
              <m:t>,</m:t>
            </m:r>
            <m:r>
              <w:rPr>
                <w:rFonts w:ascii="Cambria Math" w:hAnsi="Cambria Math"/>
                <w:color w:val="000000" w:themeColor="text1"/>
                <w:highlight w:val="yellow"/>
                <w:rPrChange w:id="541"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42" w:author="Schulte Moore, Lisa A [NREM]" w:date="2022-08-03T10:03:00Z">
            <w:rPr>
              <w:color w:val="000000" w:themeColor="text1"/>
            </w:rPr>
          </w:rPrChange>
        </w:rPr>
        <w:t xml:space="preserve"> and </w:t>
      </w:r>
      <m:oMath>
        <m:sSub>
          <m:sSubPr>
            <m:ctrlPr>
              <w:rPr>
                <w:rFonts w:ascii="Cambria Math" w:hAnsi="Cambria Math"/>
                <w:color w:val="000000" w:themeColor="text1"/>
                <w:highlight w:val="yellow"/>
                <w:rPrChange w:id="543"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44" w:author="Schulte Moore, Lisa A [NREM]" w:date="2022-08-03T10:03:00Z">
                  <w:rPr>
                    <w:rFonts w:ascii="Cambria Math" w:hAnsi="Cambria Math"/>
                    <w:color w:val="000000" w:themeColor="text1"/>
                  </w:rPr>
                </w:rPrChange>
              </w:rPr>
              <m:t>t</m:t>
            </m:r>
          </m:e>
          <m:sub>
            <m:r>
              <w:rPr>
                <w:rFonts w:ascii="Cambria Math" w:hAnsi="Cambria Math"/>
                <w:color w:val="000000" w:themeColor="text1"/>
                <w:highlight w:val="yellow"/>
                <w:rPrChange w:id="545" w:author="Schulte Moore, Lisa A [NREM]" w:date="2022-08-03T10:03:00Z">
                  <w:rPr>
                    <w:rFonts w:ascii="Cambria Math" w:hAnsi="Cambria Math"/>
                    <w:color w:val="000000" w:themeColor="text1"/>
                  </w:rPr>
                </w:rPrChange>
              </w:rPr>
              <m:t>22</m:t>
            </m:r>
            <m:r>
              <m:rPr>
                <m:sty m:val="p"/>
              </m:rPr>
              <w:rPr>
                <w:rFonts w:ascii="Cambria Math" w:hAnsi="Cambria Math"/>
                <w:color w:val="000000" w:themeColor="text1"/>
                <w:highlight w:val="yellow"/>
                <w:rPrChange w:id="546" w:author="Schulte Moore, Lisa A [NREM]" w:date="2022-08-03T10:03:00Z">
                  <w:rPr>
                    <w:rFonts w:ascii="Cambria Math" w:hAnsi="Cambria Math"/>
                    <w:color w:val="000000" w:themeColor="text1"/>
                  </w:rPr>
                </w:rPrChange>
              </w:rPr>
              <m:t>,</m:t>
            </m:r>
            <m:r>
              <w:rPr>
                <w:rFonts w:ascii="Cambria Math" w:hAnsi="Cambria Math"/>
                <w:color w:val="000000" w:themeColor="text1"/>
                <w:highlight w:val="yellow"/>
                <w:rPrChange w:id="547"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48" w:author="Schulte Moore, Lisa A [NREM]" w:date="2022-08-03T10:03:00Z">
            <w:rPr>
              <w:color w:val="000000" w:themeColor="text1"/>
            </w:rPr>
          </w:rPrChange>
        </w:rPr>
        <w:t xml:space="preserve">, or move to another stratum, </w:t>
      </w:r>
      <m:oMath>
        <m:sSub>
          <m:sSubPr>
            <m:ctrlPr>
              <w:rPr>
                <w:rFonts w:ascii="Cambria Math" w:hAnsi="Cambria Math"/>
                <w:color w:val="000000" w:themeColor="text1"/>
                <w:highlight w:val="yellow"/>
                <w:rPrChange w:id="549"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50" w:author="Schulte Moore, Lisa A [NREM]" w:date="2022-08-03T10:03:00Z">
                  <w:rPr>
                    <w:rFonts w:ascii="Cambria Math" w:hAnsi="Cambria Math"/>
                    <w:color w:val="000000" w:themeColor="text1"/>
                  </w:rPr>
                </w:rPrChange>
              </w:rPr>
              <m:t>t</m:t>
            </m:r>
          </m:e>
          <m:sub>
            <m:r>
              <w:rPr>
                <w:rFonts w:ascii="Cambria Math" w:hAnsi="Cambria Math"/>
                <w:color w:val="000000" w:themeColor="text1"/>
                <w:highlight w:val="yellow"/>
                <w:rPrChange w:id="551" w:author="Schulte Moore, Lisa A [NREM]" w:date="2022-08-03T10:03:00Z">
                  <w:rPr>
                    <w:rFonts w:ascii="Cambria Math" w:hAnsi="Cambria Math"/>
                    <w:color w:val="000000" w:themeColor="text1"/>
                  </w:rPr>
                </w:rPrChange>
              </w:rPr>
              <m:t>12</m:t>
            </m:r>
            <m:r>
              <m:rPr>
                <m:sty m:val="p"/>
              </m:rPr>
              <w:rPr>
                <w:rFonts w:ascii="Cambria Math" w:hAnsi="Cambria Math"/>
                <w:color w:val="000000" w:themeColor="text1"/>
                <w:highlight w:val="yellow"/>
                <w:rPrChange w:id="552" w:author="Schulte Moore, Lisa A [NREM]" w:date="2022-08-03T10:03:00Z">
                  <w:rPr>
                    <w:rFonts w:ascii="Cambria Math" w:hAnsi="Cambria Math"/>
                    <w:color w:val="000000" w:themeColor="text1"/>
                  </w:rPr>
                </w:rPrChange>
              </w:rPr>
              <m:t>,</m:t>
            </m:r>
            <m:r>
              <w:rPr>
                <w:rFonts w:ascii="Cambria Math" w:hAnsi="Cambria Math"/>
                <w:color w:val="000000" w:themeColor="text1"/>
                <w:highlight w:val="yellow"/>
                <w:rPrChange w:id="553"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54" w:author="Schulte Moore, Lisa A [NREM]" w:date="2022-08-03T10:03:00Z">
            <w:rPr>
              <w:color w:val="000000" w:themeColor="text1"/>
            </w:rPr>
          </w:rPrChange>
        </w:rPr>
        <w:t xml:space="preserve"> and </w:t>
      </w:r>
      <m:oMath>
        <m:sSub>
          <m:sSubPr>
            <m:ctrlPr>
              <w:rPr>
                <w:rFonts w:ascii="Cambria Math" w:hAnsi="Cambria Math"/>
                <w:color w:val="000000" w:themeColor="text1"/>
                <w:highlight w:val="yellow"/>
                <w:rPrChange w:id="555" w:author="Schulte Moore, Lisa A [NREM]" w:date="2022-08-03T10:03:00Z">
                  <w:rPr>
                    <w:rFonts w:ascii="Cambria Math" w:hAnsi="Cambria Math"/>
                    <w:color w:val="000000" w:themeColor="text1"/>
                  </w:rPr>
                </w:rPrChange>
              </w:rPr>
            </m:ctrlPr>
          </m:sSubPr>
          <m:e>
            <m:r>
              <w:rPr>
                <w:rFonts w:ascii="Cambria Math" w:hAnsi="Cambria Math"/>
                <w:color w:val="000000" w:themeColor="text1"/>
                <w:highlight w:val="yellow"/>
                <w:rPrChange w:id="556" w:author="Schulte Moore, Lisa A [NREM]" w:date="2022-08-03T10:03:00Z">
                  <w:rPr>
                    <w:rFonts w:ascii="Cambria Math" w:hAnsi="Cambria Math"/>
                    <w:color w:val="000000" w:themeColor="text1"/>
                  </w:rPr>
                </w:rPrChange>
              </w:rPr>
              <m:t>t</m:t>
            </m:r>
          </m:e>
          <m:sub>
            <m:r>
              <w:rPr>
                <w:rFonts w:ascii="Cambria Math" w:hAnsi="Cambria Math"/>
                <w:color w:val="000000" w:themeColor="text1"/>
                <w:highlight w:val="yellow"/>
                <w:rPrChange w:id="557" w:author="Schulte Moore, Lisa A [NREM]" w:date="2022-08-03T10:03:00Z">
                  <w:rPr>
                    <w:rFonts w:ascii="Cambria Math" w:hAnsi="Cambria Math"/>
                    <w:color w:val="000000" w:themeColor="text1"/>
                  </w:rPr>
                </w:rPrChange>
              </w:rPr>
              <m:t>21</m:t>
            </m:r>
            <m:r>
              <m:rPr>
                <m:sty m:val="p"/>
              </m:rPr>
              <w:rPr>
                <w:rFonts w:ascii="Cambria Math" w:hAnsi="Cambria Math"/>
                <w:color w:val="000000" w:themeColor="text1"/>
                <w:highlight w:val="yellow"/>
                <w:rPrChange w:id="558" w:author="Schulte Moore, Lisa A [NREM]" w:date="2022-08-03T10:03:00Z">
                  <w:rPr>
                    <w:rFonts w:ascii="Cambria Math" w:hAnsi="Cambria Math"/>
                    <w:color w:val="000000" w:themeColor="text1"/>
                  </w:rPr>
                </w:rPrChange>
              </w:rPr>
              <m:t>,</m:t>
            </m:r>
            <m:r>
              <w:rPr>
                <w:rFonts w:ascii="Cambria Math" w:hAnsi="Cambria Math"/>
                <w:color w:val="000000" w:themeColor="text1"/>
                <w:highlight w:val="yellow"/>
                <w:rPrChange w:id="559" w:author="Schulte Moore, Lisa A [NREM]" w:date="2022-08-03T10:03:00Z">
                  <w:rPr>
                    <w:rFonts w:ascii="Cambria Math" w:hAnsi="Cambria Math"/>
                    <w:color w:val="000000" w:themeColor="text1"/>
                  </w:rPr>
                </w:rPrChange>
              </w:rPr>
              <m:t>s</m:t>
            </m:r>
          </m:sub>
        </m:sSub>
      </m:oMath>
      <w:r w:rsidRPr="00CB209E">
        <w:rPr>
          <w:color w:val="000000" w:themeColor="text1"/>
          <w:highlight w:val="yellow"/>
          <w:rPrChange w:id="560" w:author="Schulte Moore, Lisa A [NREM]" w:date="2022-08-03T10:03:00Z">
            <w:rPr>
              <w:color w:val="000000" w:themeColor="text1"/>
            </w:rPr>
          </w:rPrChange>
        </w:rPr>
        <w:t>. The</w:t>
      </w:r>
      <w:r w:rsidRPr="009F1439">
        <w:rPr>
          <w:color w:val="000000" w:themeColor="text1"/>
        </w:rPr>
        <w:t xml:space="preserve"> original matrices in Spokas et al. (2007) were resized to 2 x 2 by summing over all the elements within each of the four sections, i.e., top left 2 x 2, bottom left 18 x 2, top right 2 x 18, and 18x18, and divide each of the i x 2 summations by the summation of the 20 x 2 left section, and each of the i x 18 summations by the summation of the 20 x 2 right section.</w:t>
      </w:r>
    </w:p>
    <w:p w14:paraId="4012EA4F" w14:textId="1693B258" w:rsidR="007B098C" w:rsidRPr="009F1439" w:rsidRDefault="007B098C" w:rsidP="007B098C">
      <w:pPr>
        <w:pStyle w:val="BodyText"/>
        <w:spacing w:line="480" w:lineRule="auto"/>
        <w:rPr>
          <w:color w:val="000000" w:themeColor="text1"/>
        </w:rPr>
      </w:pPr>
      <w:r w:rsidRPr="009F1439">
        <w:rPr>
          <w:color w:val="000000" w:themeColor="text1"/>
        </w:rPr>
        <w:t xml:space="preserve">No-till is represented by an identical matrix, </w:t>
      </w:r>
      <m:oMath>
        <m:r>
          <w:rPr>
            <w:rFonts w:ascii="Cambria Math" w:hAnsi="Cambria Math"/>
            <w:color w:val="000000" w:themeColor="text1"/>
          </w:rPr>
          <m:t>I</m:t>
        </m:r>
      </m:oMath>
      <w:r w:rsidRPr="009F1439">
        <w:rPr>
          <w:color w:val="000000" w:themeColor="text1"/>
        </w:rPr>
        <w:t xml:space="preserve">, after Cousens and Moss (1990). A field cultivator was applied before planting corn (C2, C3, and C4), soybean (S2, S3, and S4), and oat (O3 and </w:t>
      </w:r>
      <w:r w:rsidRPr="009F1439">
        <w:rPr>
          <w:color w:val="000000" w:themeColor="text1"/>
        </w:rPr>
        <w:lastRenderedPageBreak/>
        <w:t xml:space="preserve">O4). </w:t>
      </w:r>
      <w:del w:id="561" w:author="Nguyen, Huong T [AGRON]" w:date="2022-08-02T14:51:00Z">
        <w:r w:rsidRPr="009F1439" w:rsidDel="009A6D0F">
          <w:rPr>
            <w:color w:val="000000" w:themeColor="text1"/>
          </w:rPr>
          <w:delText xml:space="preserve">No </w:delText>
        </w:r>
      </w:del>
      <w:ins w:id="562" w:author="Nguyen, Huong T [AGRON]" w:date="2022-08-02T14:51:00Z">
        <w:r w:rsidR="009A6D0F" w:rsidRPr="009F1439">
          <w:rPr>
            <w:color w:val="000000" w:themeColor="text1"/>
          </w:rPr>
          <w:t>No</w:t>
        </w:r>
        <w:r w:rsidR="009A6D0F">
          <w:rPr>
            <w:color w:val="000000" w:themeColor="text1"/>
          </w:rPr>
          <w:t>-</w:t>
        </w:r>
      </w:ins>
      <w:r w:rsidRPr="009F1439">
        <w:rPr>
          <w:color w:val="000000" w:themeColor="text1"/>
        </w:rPr>
        <w:t xml:space="preserve">tillage was applied before alfalfa (A4) because alfalfa </w:t>
      </w:r>
      <w:del w:id="563" w:author="Nguyen, Huong T [AGRON]" w:date="2022-08-02T14:51:00Z">
        <w:r w:rsidRPr="009F1439" w:rsidDel="009A6D0F">
          <w:rPr>
            <w:color w:val="000000" w:themeColor="text1"/>
          </w:rPr>
          <w:delText xml:space="preserve">that was </w:delText>
        </w:r>
      </w:del>
      <w:r w:rsidRPr="009F1439">
        <w:rPr>
          <w:color w:val="000000" w:themeColor="text1"/>
        </w:rPr>
        <w:t>intercropped with oat in the 4-year rotation (O4) was kept overwinter and grown as a sole crop in the following year.</w:t>
      </w:r>
    </w:p>
    <w:p w14:paraId="30B3B41D"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79118716" w14:textId="77777777" w:rsidR="007B098C" w:rsidRPr="009F1439" w:rsidRDefault="007B098C" w:rsidP="007B098C">
      <w:pPr>
        <w:pStyle w:val="FirstParagraph"/>
        <w:spacing w:line="480" w:lineRule="auto"/>
        <w:rPr>
          <w:color w:val="000000" w:themeColor="text1"/>
        </w:rPr>
      </w:pPr>
      <w:r w:rsidRPr="009F1439">
        <w:rPr>
          <w:color w:val="000000" w:themeColor="text1"/>
        </w:rPr>
        <w:t>The same pre-planting tillage regimes were applied in 2018 and 2019.</w:t>
      </w:r>
    </w:p>
    <w:p w14:paraId="30784CEE"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lastRenderedPageBreak/>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lastRenderedPageBreak/>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lastRenderedPageBreak/>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lastRenderedPageBreak/>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lastRenderedPageBreak/>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lastRenderedPageBreak/>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lastRenderedPageBreak/>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p>
    <w:p w14:paraId="122C1CB5" w14:textId="77777777" w:rsidR="007B098C" w:rsidRPr="009F1439" w:rsidRDefault="007B098C" w:rsidP="007B098C">
      <w:pPr>
        <w:pStyle w:val="Heading5"/>
        <w:spacing w:line="480" w:lineRule="auto"/>
        <w:rPr>
          <w:color w:val="000000" w:themeColor="text1"/>
        </w:rPr>
      </w:pPr>
      <w:bookmarkStart w:id="564" w:name="X185207a0d58b38e048cbd72eec73724706b4f10"/>
      <w:bookmarkEnd w:id="514"/>
      <w:r w:rsidRPr="009F1439">
        <w:rPr>
          <w:color w:val="000000" w:themeColor="text1"/>
        </w:rPr>
        <w:lastRenderedPageBreak/>
        <w:t>In-season survival of seeds and seedlings</w:t>
      </w:r>
    </w:p>
    <w:p w14:paraId="415601DA"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is comprised of seed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and plant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xml:space="preserve"> sections, respectively.</w:t>
      </w:r>
    </w:p>
    <w:p w14:paraId="1B91E795"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6</m:t>
                            </m:r>
                          </m:sub>
                        </m:sSub>
                      </m:sub>
                    </m:sSub>
                  </m:e>
                </m:mr>
              </m:m>
            </m:e>
          </m:d>
        </m:oMath>
      </m:oMathPara>
    </w:p>
    <w:p w14:paraId="476DFB5F"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section’s diagonal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oMath>
      <w:r w:rsidRPr="009F1439">
        <w:rPr>
          <w:color w:val="000000" w:themeColor="text1"/>
        </w:rPr>
        <w:t xml:space="preserve">) were filled with survival rates adapted from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(Figures 1 and 3, Sosnoskie et al., 2013) for the top and bottom layers. The values of x were assigned at 6 months for all crop environments. We settled at 6 months despite the complexity in tillage timing and method, light and humidity conditions, and granivores’ activities at individual crop environments for simplicity. In reality, the burial length can interact with any crop management activity and deliver different germination and emergence results.</w:t>
      </w:r>
    </w:p>
    <w:p w14:paraId="615146D9" w14:textId="77777777" w:rsidR="007B098C" w:rsidRPr="009F1439" w:rsidRDefault="007B098C" w:rsidP="007B098C">
      <w:pPr>
        <w:pStyle w:val="BodyText"/>
        <w:spacing w:line="480" w:lineRule="auto"/>
        <w:rPr>
          <w:color w:val="000000" w:themeColor="text1"/>
        </w:rPr>
      </w:pPr>
      <w:r w:rsidRPr="009F1439">
        <w:rPr>
          <w:color w:val="000000" w:themeColor="text1"/>
        </w:rPr>
        <w:t>The empirically measured data for seedling survival were deemed unrealistically (Appendix) low as compared to the literature, so Nordby and Hartzler's (2004) results were used for corn, and Hartzler et al. (2004)’s results were used for soybean crop environments. The seedling survival rates by cohort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were assigned such that the earlier cohorts had a lower survival rate in the oat crop environment; and those in the alfalfa crop environment were evenly low in all cohorts. These estimated numbers were based on a suggestion that cool-</w:t>
      </w:r>
      <w:r w:rsidRPr="009F1439">
        <w:rPr>
          <w:color w:val="000000" w:themeColor="text1"/>
        </w:rPr>
        <w:lastRenderedPageBreak/>
        <w:t>season crop environments can inhibit warm-season weed species growth (Nguyen and Liebman, 2022b and citations given there).</w:t>
      </w:r>
    </w:p>
    <w:p w14:paraId="0617DCC9" w14:textId="77777777" w:rsidR="007B098C" w:rsidRPr="009F1439" w:rsidRDefault="007B098C" w:rsidP="007B098C">
      <w:pPr>
        <w:pStyle w:val="BodyText"/>
        <w:spacing w:line="480" w:lineRule="auto"/>
        <w:rPr>
          <w:color w:val="000000" w:themeColor="text1"/>
        </w:rPr>
      </w:pPr>
      <w:r w:rsidRPr="009F1439">
        <w:rPr>
          <w:color w:val="000000" w:themeColor="text1"/>
        </w:rPr>
        <w:t>The same summer survival rates were used in 2018 and 2019.</w:t>
      </w:r>
    </w:p>
    <w:p w14:paraId="5C7DB85A"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0.1    0.0    0.0    0.0</w:t>
      </w:r>
      <w:r w:rsidRPr="009F1439">
        <w:rPr>
          <w:color w:val="000000" w:themeColor="text1"/>
        </w:rPr>
        <w:br/>
      </w:r>
      <w:r w:rsidRPr="009F1439">
        <w:rPr>
          <w:rStyle w:val="VerbatimChar"/>
          <w:color w:val="000000" w:themeColor="text1"/>
        </w:rPr>
        <w:t>## p_co_4 0.00 0.00    0.0    0.0    0.0    0.1    0.0    0.0</w:t>
      </w:r>
      <w:r w:rsidRPr="009F1439">
        <w:rPr>
          <w:color w:val="000000" w:themeColor="text1"/>
        </w:rPr>
        <w:br/>
      </w:r>
      <w:r w:rsidRPr="009F1439">
        <w:rPr>
          <w:rStyle w:val="VerbatimChar"/>
          <w:color w:val="000000" w:themeColor="text1"/>
        </w:rPr>
        <w:t>## p_co_5 0.00 0.00    0.0    0.0    0.0    0.0    0.5    0.0</w:t>
      </w:r>
      <w:r w:rsidRPr="009F1439">
        <w:rPr>
          <w:color w:val="000000" w:themeColor="text1"/>
        </w:rPr>
        <w:br/>
      </w:r>
      <w:r w:rsidRPr="009F1439">
        <w:rPr>
          <w:rStyle w:val="VerbatimChar"/>
          <w:color w:val="000000" w:themeColor="text1"/>
        </w:rPr>
        <w:t>## p_co_6 0.00 0.00    0.0    0.0    0.0    0.0    0.0    0.5</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0.1    0.0    0.0    0.0</w:t>
      </w:r>
      <w:r w:rsidRPr="009F1439">
        <w:rPr>
          <w:color w:val="000000" w:themeColor="text1"/>
        </w:rPr>
        <w:br/>
      </w:r>
      <w:r w:rsidRPr="009F1439">
        <w:rPr>
          <w:rStyle w:val="VerbatimChar"/>
          <w:color w:val="000000" w:themeColor="text1"/>
        </w:rPr>
        <w:t>## p_co_4 0.00 0.00    0.0    0.0    0.0    0.1    0.0    0.0</w:t>
      </w:r>
      <w:r w:rsidRPr="009F1439">
        <w:rPr>
          <w:color w:val="000000" w:themeColor="text1"/>
        </w:rPr>
        <w:br/>
      </w:r>
      <w:r w:rsidRPr="009F1439">
        <w:rPr>
          <w:rStyle w:val="VerbatimChar"/>
          <w:color w:val="000000" w:themeColor="text1"/>
        </w:rPr>
        <w:lastRenderedPageBreak/>
        <w:t>## p_co_5 0.00 0.00    0.0    0.0    0.0    0.0    0.5    0.0</w:t>
      </w:r>
      <w:r w:rsidRPr="009F1439">
        <w:rPr>
          <w:color w:val="000000" w:themeColor="text1"/>
        </w:rPr>
        <w:br/>
      </w:r>
      <w:r w:rsidRPr="009F1439">
        <w:rPr>
          <w:rStyle w:val="VerbatimChar"/>
          <w:color w:val="000000" w:themeColor="text1"/>
        </w:rPr>
        <w:t>## p_co_6 0.00 0.00    0.0    0.0    0.0    0.0    0.0    0.5</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lastRenderedPageBreak/>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lastRenderedPageBreak/>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lastRenderedPageBreak/>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lastRenderedPageBreak/>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p>
    <w:p w14:paraId="5E162A69" w14:textId="77777777" w:rsidR="007B098C" w:rsidRPr="009F1439" w:rsidRDefault="007B098C" w:rsidP="007B098C">
      <w:pPr>
        <w:pStyle w:val="Heading5"/>
        <w:spacing w:line="480" w:lineRule="auto"/>
        <w:rPr>
          <w:color w:val="000000" w:themeColor="text1"/>
        </w:rPr>
      </w:pPr>
      <w:bookmarkStart w:id="565" w:name="X5af0c29dd0db1fad40095958aeca28a7bb63d51"/>
      <w:bookmarkEnd w:id="564"/>
      <w:r w:rsidRPr="009F1439">
        <w:rPr>
          <w:color w:val="000000" w:themeColor="text1"/>
        </w:rPr>
        <w:t>Post-harvest tillage induced vertical redistribution of seeds post-harvest tillage</w:t>
      </w:r>
    </w:p>
    <w:p w14:paraId="1365F68F"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compilation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Chisel plowing was applied after corn was harvested in the C2, C3, and C4 treatments, no-till was applied after harvests in the S2, S3, S4, and O4 treatments, and moldboard plowing was applied at the end of the O3 and A4 phases.</w:t>
      </w:r>
    </w:p>
    <w:p w14:paraId="49B07B74"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127CF120" w14:textId="77777777" w:rsidR="007B098C" w:rsidRPr="009F1439" w:rsidRDefault="007B098C" w:rsidP="007B098C">
      <w:pPr>
        <w:pStyle w:val="FirstParagraph"/>
        <w:spacing w:line="480" w:lineRule="auto"/>
        <w:rPr>
          <w:color w:val="000000" w:themeColor="text1"/>
        </w:rPr>
      </w:pPr>
      <w:r w:rsidRPr="009F1439">
        <w:rPr>
          <w:color w:val="000000" w:themeColor="text1"/>
        </w:rPr>
        <w:t>The same post-harvest tillage regimes were applied in 2018 and 2019.</w:t>
      </w:r>
    </w:p>
    <w:p w14:paraId="5E3B2640"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lastRenderedPageBreak/>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lastRenderedPageBreak/>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lastRenderedPageBreak/>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lastRenderedPageBreak/>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lastRenderedPageBreak/>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p>
    <w:p w14:paraId="1E3745FC" w14:textId="77777777" w:rsidR="007B098C" w:rsidRPr="009F1439" w:rsidRDefault="007B098C" w:rsidP="007B098C">
      <w:pPr>
        <w:pStyle w:val="Heading5"/>
        <w:spacing w:line="480" w:lineRule="auto"/>
        <w:rPr>
          <w:color w:val="000000" w:themeColor="text1"/>
        </w:rPr>
      </w:pPr>
      <w:bookmarkStart w:id="566" w:name="overwinter-survival"/>
      <w:bookmarkEnd w:id="565"/>
      <w:r w:rsidRPr="009F1439">
        <w:rPr>
          <w:color w:val="000000" w:themeColor="text1"/>
        </w:rPr>
        <w:t>Overwinter survival</w:t>
      </w:r>
    </w:p>
    <w:p w14:paraId="49849B21"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compilation of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using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(Figures 1 and 3, Sosnoskie et al., 2013).</w:t>
      </w:r>
    </w:p>
    <w:p w14:paraId="7F401EDF"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o</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22</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59ED41B4" w14:textId="77777777" w:rsidR="007B098C" w:rsidRPr="009F1439" w:rsidRDefault="007B098C" w:rsidP="007B098C">
      <w:pPr>
        <w:pStyle w:val="FirstParagraph"/>
        <w:spacing w:line="480" w:lineRule="auto"/>
        <w:rPr>
          <w:color w:val="000000" w:themeColor="text1"/>
        </w:rPr>
      </w:pPr>
      <w:r w:rsidRPr="009F1439">
        <w:rPr>
          <w:color w:val="000000" w:themeColor="text1"/>
        </w:rPr>
        <w:t>The same overwinter survival rates were used in 2018 and 2019. Some zero values were due to rounding.</w:t>
      </w:r>
    </w:p>
    <w:p w14:paraId="7DFE776B"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lastRenderedPageBreak/>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lastRenderedPageBreak/>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lastRenderedPageBreak/>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lastRenderedPageBreak/>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lastRenderedPageBreak/>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p>
    <w:p w14:paraId="26384CB1" w14:textId="77777777" w:rsidR="007B098C" w:rsidRPr="009F1439" w:rsidRDefault="007B098C" w:rsidP="007B098C">
      <w:pPr>
        <w:pStyle w:val="Heading4"/>
        <w:spacing w:line="480" w:lineRule="auto"/>
        <w:rPr>
          <w:color w:val="000000" w:themeColor="text1"/>
        </w:rPr>
      </w:pPr>
      <w:bookmarkStart w:id="567" w:name="empirically-measured-data"/>
      <w:bookmarkEnd w:id="513"/>
      <w:bookmarkEnd w:id="566"/>
      <w:r w:rsidRPr="009F1439">
        <w:rPr>
          <w:color w:val="000000" w:themeColor="text1"/>
        </w:rPr>
        <w:lastRenderedPageBreak/>
        <w:t>Empirically measured data</w:t>
      </w:r>
    </w:p>
    <w:p w14:paraId="58E2EFDA" w14:textId="77777777" w:rsidR="007B098C" w:rsidRPr="009F1439" w:rsidRDefault="007B098C" w:rsidP="007B098C">
      <w:pPr>
        <w:pStyle w:val="Heading5"/>
        <w:spacing w:line="480" w:lineRule="auto"/>
        <w:rPr>
          <w:color w:val="000000" w:themeColor="text1"/>
        </w:rPr>
      </w:pPr>
      <w:bookmarkStart w:id="568" w:name="seedling-recruitment"/>
      <w:r w:rsidRPr="009F1439">
        <w:rPr>
          <w:color w:val="000000" w:themeColor="text1"/>
        </w:rPr>
        <w:t>Seedling recruitment</w:t>
      </w:r>
    </w:p>
    <w:p w14:paraId="151857F6" w14:textId="02E68448" w:rsidR="007B098C" w:rsidRPr="009F1439" w:rsidRDefault="007B098C" w:rsidP="007B098C">
      <w:pPr>
        <w:pStyle w:val="FirstParagraph"/>
        <w:spacing w:line="480" w:lineRule="auto"/>
        <w:rPr>
          <w:color w:val="000000" w:themeColor="text1"/>
        </w:rPr>
      </w:pPr>
      <w:r w:rsidRPr="009F1439">
        <w:rPr>
          <w:color w:val="000000" w:themeColor="text1"/>
        </w:rPr>
        <w:t xml:space="preserve">The emergence proportions calculated from step 5 here are positioned on the first column of block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xml:space="preserve"> in the matrix </w:t>
      </w:r>
      <m:oMath>
        <m:sSub>
          <m:sSubPr>
            <m:ctrlPr>
              <w:rPr>
                <w:rFonts w:ascii="Cambria Math" w:hAnsi="Cambria Math"/>
                <w:color w:val="000000" w:themeColor="text1"/>
              </w:rPr>
            </m:ctrlPr>
          </m:sSubPr>
          <m:e>
            <m:r>
              <w:rPr>
                <w:rFonts w:ascii="Cambria Math" w:hAnsi="Cambria Math"/>
                <w:color w:val="000000" w:themeColor="text1"/>
              </w:rPr>
              <m:t>B</m:t>
            </m:r>
          </m:e>
          <m:sub>
            <m:r>
              <w:del w:id="569" w:author="Nguyen, Huong T [AGRON]" w:date="2022-08-02T13:38:00Z">
                <w:rPr>
                  <w:rFonts w:ascii="Cambria Math" w:hAnsi="Cambria Math"/>
                  <w:color w:val="000000" w:themeColor="text1"/>
                </w:rPr>
                <m:t>g</m:t>
              </w:del>
            </m:r>
            <m:r>
              <w:ins w:id="570" w:author="Nguyen, Huong T [AGRON]" w:date="2022-08-02T13:38:00Z">
                <w:rPr>
                  <w:rFonts w:ascii="Cambria Math" w:hAnsi="Cambria Math"/>
                  <w:color w:val="000000" w:themeColor="text1"/>
                </w:rPr>
                <m:t>e</m:t>
              </w:ins>
            </m:r>
          </m:sub>
        </m:sSub>
      </m:oMath>
      <w:r w:rsidRPr="009F1439">
        <w:rPr>
          <w:color w:val="000000" w:themeColor="text1"/>
        </w:rPr>
        <w:t xml:space="preserve">. </w:t>
      </w:r>
      <m:oMath>
        <m:r>
          <w:del w:id="571" w:author="Nguyen, Huong T [AGRON]" w:date="2022-08-02T13:38:00Z">
            <w:rPr>
              <w:rFonts w:ascii="Cambria Math" w:hAnsi="Cambria Math"/>
              <w:color w:val="000000" w:themeColor="text1"/>
            </w:rPr>
            <m:t>1</m:t>
          </w:del>
        </m:r>
        <m:r>
          <w:del w:id="572" w:author="Nguyen, Huong T [AGRON]" w:date="2022-08-02T13:38:00Z">
            <m:rPr>
              <m:sty m:val="p"/>
            </m:rPr>
            <w:rPr>
              <w:rFonts w:ascii="Cambria Math" w:hAnsi="Cambria Math"/>
              <w:color w:val="000000" w:themeColor="text1"/>
            </w:rPr>
            <m:t>-</m:t>
          </w:del>
        </m:r>
        <m:r>
          <w:del w:id="573" w:author="Nguyen, Huong T [AGRON]" w:date="2022-08-02T13:38:00Z">
            <w:rPr>
              <w:rFonts w:ascii="Cambria Math" w:hAnsi="Cambria Math"/>
              <w:color w:val="000000" w:themeColor="text1"/>
            </w:rPr>
            <m:t>su</m:t>
          </w:del>
        </m:r>
        <m:sSubSup>
          <m:sSubSupPr>
            <m:ctrlPr>
              <w:del w:id="574" w:author="Nguyen, Huong T [AGRON]" w:date="2022-08-02T13:38:00Z">
                <w:rPr>
                  <w:rFonts w:ascii="Cambria Math" w:hAnsi="Cambria Math"/>
                  <w:color w:val="000000" w:themeColor="text1"/>
                </w:rPr>
              </w:del>
            </m:ctrlPr>
          </m:sSubSupPr>
          <m:e>
            <m:r>
              <w:del w:id="575" w:author="Nguyen, Huong T [AGRON]" w:date="2022-08-02T13:38:00Z">
                <w:rPr>
                  <w:rFonts w:ascii="Cambria Math" w:hAnsi="Cambria Math"/>
                  <w:color w:val="000000" w:themeColor="text1"/>
                </w:rPr>
                <m:t>m</m:t>
              </w:del>
            </m:r>
          </m:e>
          <m:sub>
            <m:r>
              <w:del w:id="576" w:author="Nguyen, Huong T [AGRON]" w:date="2022-08-02T13:38:00Z">
                <w:rPr>
                  <w:rFonts w:ascii="Cambria Math" w:hAnsi="Cambria Math"/>
                  <w:color w:val="000000" w:themeColor="text1"/>
                </w:rPr>
                <m:t>k</m:t>
              </w:del>
            </m:r>
            <m:r>
              <w:del w:id="577" w:author="Nguyen, Huong T [AGRON]" w:date="2022-08-02T13:38:00Z">
                <m:rPr>
                  <m:sty m:val="p"/>
                </m:rPr>
                <w:rPr>
                  <w:rFonts w:ascii="Cambria Math" w:hAnsi="Cambria Math"/>
                  <w:color w:val="000000" w:themeColor="text1"/>
                </w:rPr>
                <m:t>=</m:t>
              </w:del>
            </m:r>
            <m:r>
              <w:del w:id="578" w:author="Nguyen, Huong T [AGRON]" w:date="2022-08-02T13:38:00Z">
                <w:rPr>
                  <w:rFonts w:ascii="Cambria Math" w:hAnsi="Cambria Math"/>
                  <w:color w:val="000000" w:themeColor="text1"/>
                </w:rPr>
                <m:t>1</m:t>
              </w:del>
            </m:r>
          </m:sub>
          <m:sup>
            <m:r>
              <w:del w:id="579" w:author="Nguyen, Huong T [AGRON]" w:date="2022-08-02T13:38:00Z">
                <w:rPr>
                  <w:rFonts w:ascii="Cambria Math" w:hAnsi="Cambria Math"/>
                  <w:color w:val="000000" w:themeColor="text1"/>
                </w:rPr>
                <m:t>6</m:t>
              </w:del>
            </m:r>
          </m:sup>
        </m:sSubSup>
        <m:sSub>
          <m:sSubPr>
            <m:ctrlPr>
              <w:del w:id="580" w:author="Nguyen, Huong T [AGRON]" w:date="2022-08-02T13:38:00Z">
                <w:rPr>
                  <w:rFonts w:ascii="Cambria Math" w:hAnsi="Cambria Math"/>
                  <w:color w:val="000000" w:themeColor="text1"/>
                </w:rPr>
              </w:del>
            </m:ctrlPr>
          </m:sSubPr>
          <m:e>
            <m:r>
              <w:del w:id="581" w:author="Nguyen, Huong T [AGRON]" w:date="2022-08-02T13:38:00Z">
                <w:rPr>
                  <w:rFonts w:ascii="Cambria Math" w:hAnsi="Cambria Math"/>
                  <w:color w:val="000000" w:themeColor="text1"/>
                </w:rPr>
                <m:t>g</m:t>
              </w:del>
            </m:r>
          </m:e>
          <m:sub>
            <m:r>
              <w:del w:id="582" w:author="Nguyen, Huong T [AGRON]" w:date="2022-08-02T13:38:00Z">
                <w:rPr>
                  <w:rFonts w:ascii="Cambria Math" w:hAnsi="Cambria Math"/>
                  <w:color w:val="000000" w:themeColor="text1"/>
                </w:rPr>
                <m:t>k</m:t>
              </w:del>
            </m:r>
          </m:sub>
        </m:sSub>
        <m:r>
          <w:ins w:id="583" w:author="Nguyen, Huong T [AGRON]" w:date="2022-08-02T13:38:00Z">
            <w:rPr>
              <w:rFonts w:ascii="Cambria Math" w:hAnsi="Cambria Math"/>
              <w:color w:val="000000" w:themeColor="text1"/>
            </w:rPr>
            <m:t>d</m:t>
          </w:ins>
        </m:r>
      </m:oMath>
      <w:r w:rsidRPr="009F1439">
        <w:rPr>
          <w:color w:val="000000" w:themeColor="text1"/>
        </w:rPr>
        <w:t xml:space="preserve"> represents the proportion of non-emerging seeds.</w:t>
      </w:r>
    </w:p>
    <w:p w14:paraId="61F34312" w14:textId="4D95AB7F"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w:ins w:id="584" w:author="Nguyen, Huong T [AGRON]" w:date="2022-08-02T13:38:00Z">
                  <m:rPr>
                    <m:sty m:val="b"/>
                  </m:rPr>
                  <w:rPr>
                    <w:rFonts w:ascii="Cambria Math" w:hAnsi="Cambria Math"/>
                    <w:color w:val="000000" w:themeColor="text1"/>
                  </w:rPr>
                  <m:t>e</m:t>
                </w:ins>
              </m:r>
              <m:r>
                <w:del w:id="585" w:author="Nguyen, Huong T [AGRON]" w:date="2022-08-02T13:38:00Z">
                  <m:rPr>
                    <m:sty m:val="b"/>
                  </m:rPr>
                  <w:rPr>
                    <w:rFonts w:ascii="Cambria Math" w:hAnsi="Cambria Math"/>
                    <w:color w:val="000000" w:themeColor="text1"/>
                  </w:rPr>
                  <m:t>g</m:t>
                </w:del>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d</m:t>
                    </m:r>
                    <m:r>
                      <m:rPr>
                        <m:sty m:val="p"/>
                      </m:rPr>
                      <w:rPr>
                        <w:rFonts w:ascii="Cambria Math" w:hAnsi="Cambria Math"/>
                        <w:color w:val="000000" w:themeColor="text1"/>
                      </w:rPr>
                      <m:t>=</m:t>
                    </m:r>
                    <m:r>
                      <w:del w:id="586" w:author="Nguyen, Huong T [AGRON]" w:date="2022-08-02T13:38:00Z">
                        <w:rPr>
                          <w:rFonts w:ascii="Cambria Math" w:hAnsi="Cambria Math"/>
                          <w:color w:val="000000" w:themeColor="text1"/>
                        </w:rPr>
                        <m:t>1</m:t>
                      </w:del>
                    </m:r>
                    <m:r>
                      <w:del w:id="587" w:author="Nguyen, Huong T [AGRON]" w:date="2022-08-02T13:38:00Z">
                        <m:rPr>
                          <m:sty m:val="p"/>
                        </m:rPr>
                        <w:rPr>
                          <w:rFonts w:ascii="Cambria Math" w:hAnsi="Cambria Math"/>
                          <w:color w:val="000000" w:themeColor="text1"/>
                        </w:rPr>
                        <m:t>-</m:t>
                      </w:del>
                    </m:r>
                    <m:nary>
                      <m:naryPr>
                        <m:chr m:val="∑"/>
                        <m:limLoc m:val="undOvr"/>
                        <m:ctrlPr>
                          <w:del w:id="588" w:author="Nguyen, Huong T [AGRON]" w:date="2022-08-02T13:38:00Z">
                            <w:rPr>
                              <w:rFonts w:ascii="Cambria Math" w:hAnsi="Cambria Math"/>
                              <w:color w:val="000000" w:themeColor="text1"/>
                            </w:rPr>
                          </w:del>
                        </m:ctrlPr>
                      </m:naryPr>
                      <m:sub>
                        <m:r>
                          <w:del w:id="589" w:author="Nguyen, Huong T [AGRON]" w:date="2022-08-02T13:38:00Z">
                            <w:rPr>
                              <w:rFonts w:ascii="Cambria Math" w:hAnsi="Cambria Math"/>
                              <w:color w:val="000000" w:themeColor="text1"/>
                            </w:rPr>
                            <m:t>k</m:t>
                          </w:del>
                        </m:r>
                        <m:r>
                          <w:del w:id="590" w:author="Nguyen, Huong T [AGRON]" w:date="2022-08-02T13:38:00Z">
                            <m:rPr>
                              <m:sty m:val="p"/>
                            </m:rPr>
                            <w:rPr>
                              <w:rFonts w:ascii="Cambria Math" w:hAnsi="Cambria Math"/>
                              <w:color w:val="000000" w:themeColor="text1"/>
                            </w:rPr>
                            <m:t>=</m:t>
                          </w:del>
                        </m:r>
                        <m:r>
                          <w:del w:id="591" w:author="Nguyen, Huong T [AGRON]" w:date="2022-08-02T13:38:00Z">
                            <w:rPr>
                              <w:rFonts w:ascii="Cambria Math" w:hAnsi="Cambria Math"/>
                              <w:color w:val="000000" w:themeColor="text1"/>
                            </w:rPr>
                            <m:t>1</m:t>
                          </w:del>
                        </m:r>
                      </m:sub>
                      <m:sup>
                        <m:r>
                          <w:del w:id="592" w:author="Nguyen, Huong T [AGRON]" w:date="2022-08-02T13:38:00Z">
                            <w:rPr>
                              <w:rFonts w:ascii="Cambria Math" w:hAnsi="Cambria Math"/>
                              <w:color w:val="000000" w:themeColor="text1"/>
                            </w:rPr>
                            <m:t>6</m:t>
                          </w:del>
                        </m:r>
                      </m:sup>
                      <m:e>
                        <m:sSub>
                          <m:sSubPr>
                            <m:ctrlPr>
                              <w:del w:id="593" w:author="Nguyen, Huong T [AGRON]" w:date="2022-08-02T13:38:00Z">
                                <w:rPr>
                                  <w:rFonts w:ascii="Cambria Math" w:hAnsi="Cambria Math"/>
                                  <w:color w:val="000000" w:themeColor="text1"/>
                                </w:rPr>
                              </w:del>
                            </m:ctrlPr>
                          </m:sSubPr>
                          <m:e>
                            <m:r>
                              <w:del w:id="594" w:author="Nguyen, Huong T [AGRON]" w:date="2022-08-02T13:38:00Z">
                                <w:rPr>
                                  <w:rFonts w:ascii="Cambria Math" w:hAnsi="Cambria Math"/>
                                  <w:color w:val="000000" w:themeColor="text1"/>
                                </w:rPr>
                                <m:t>g</m:t>
                              </w:del>
                            </m:r>
                          </m:e>
                          <m:sub>
                            <m:r>
                              <w:del w:id="595" w:author="Nguyen, Huong T [AGRON]" w:date="2022-08-02T13:38:00Z">
                                <w:rPr>
                                  <w:rFonts w:ascii="Cambria Math" w:hAnsi="Cambria Math"/>
                                  <w:color w:val="000000" w:themeColor="text1"/>
                                </w:rPr>
                                <m:t>k</m:t>
                              </w:del>
                            </m:r>
                          </m:sub>
                        </m:sSub>
                      </m:e>
                    </m:nary>
                    <m:r>
                      <w:ins w:id="596" w:author="Nguyen, Huong T [AGRON]" w:date="2022-08-02T13:38:00Z">
                        <w:rPr>
                          <w:rFonts w:ascii="Cambria Math" w:hAnsi="Cambria Math"/>
                          <w:color w:val="000000" w:themeColor="text1"/>
                        </w:rPr>
                        <m:t>0.8</m:t>
                      </w:ins>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del w:id="597" w:author="Nguyen, Huong T [AGRON]" w:date="2022-08-02T13:38:00Z">
                            <w:rPr>
                              <w:rFonts w:ascii="Cambria Math" w:hAnsi="Cambria Math"/>
                              <w:color w:val="000000" w:themeColor="text1"/>
                            </w:rPr>
                            <m:t>g</m:t>
                          </w:del>
                        </m:r>
                        <m:r>
                          <w:ins w:id="598" w:author="Nguyen, Huong T [AGRON]" w:date="2022-08-02T13:38:00Z">
                            <w:rPr>
                              <w:rFonts w:ascii="Cambria Math" w:hAnsi="Cambria Math"/>
                              <w:color w:val="000000" w:themeColor="text1"/>
                            </w:rPr>
                            <m:t>e</m:t>
                          </w:ins>
                        </m:r>
                      </m:e>
                      <m:sub>
                        <m:r>
                          <w:rPr>
                            <w:rFonts w:ascii="Cambria Math" w:hAnsi="Cambria Math"/>
                            <w:color w:val="000000" w:themeColor="text1"/>
                          </w:rPr>
                          <m:t>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sSub>
                      <m:sSubPr>
                        <m:ctrlPr>
                          <w:rPr>
                            <w:rFonts w:ascii="Cambria Math" w:hAnsi="Cambria Math"/>
                            <w:color w:val="000000" w:themeColor="text1"/>
                          </w:rPr>
                        </m:ctrlPr>
                      </m:sSubPr>
                      <m:e>
                        <m:r>
                          <w:del w:id="599" w:author="Nguyen, Huong T [AGRON]" w:date="2022-08-02T13:38:00Z">
                            <w:rPr>
                              <w:rFonts w:ascii="Cambria Math" w:hAnsi="Cambria Math"/>
                              <w:color w:val="000000" w:themeColor="text1"/>
                            </w:rPr>
                            <m:t>g</m:t>
                          </w:del>
                        </m:r>
                        <m:r>
                          <w:ins w:id="600" w:author="Nguyen, Huong T [AGRON]" w:date="2022-08-02T13:38:00Z">
                            <w:rPr>
                              <w:rFonts w:ascii="Cambria Math" w:hAnsi="Cambria Math"/>
                              <w:color w:val="000000" w:themeColor="text1"/>
                            </w:rPr>
                            <m:t>e</m:t>
                          </w:ins>
                        </m:r>
                      </m:e>
                      <m:sub>
                        <m:r>
                          <w:rPr>
                            <w:rFonts w:ascii="Cambria Math" w:hAnsi="Cambria Math"/>
                            <w:color w:val="000000" w:themeColor="text1"/>
                          </w:rPr>
                          <m:t>6</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4C60E70D" w14:textId="1F31EA41" w:rsidR="007B098C" w:rsidRPr="009F1439" w:rsidRDefault="007B098C" w:rsidP="007B098C">
      <w:pPr>
        <w:pStyle w:val="FirstParagraph"/>
        <w:spacing w:line="480" w:lineRule="auto"/>
        <w:rPr>
          <w:color w:val="000000" w:themeColor="text1"/>
        </w:rPr>
      </w:pPr>
      <w:r w:rsidRPr="009F1439">
        <w:rPr>
          <w:color w:val="000000" w:themeColor="text1"/>
        </w:rPr>
        <w:t xml:space="preserve">The </w:t>
      </w:r>
      <w:r>
        <w:rPr>
          <w:color w:val="000000" w:themeColor="text1"/>
        </w:rPr>
        <w:t xml:space="preserve">raw </w:t>
      </w:r>
      <w:r w:rsidRPr="009F1439">
        <w:rPr>
          <w:color w:val="000000" w:themeColor="text1"/>
        </w:rPr>
        <w:t>proportion of seedling emergence from the top 0</w:t>
      </w:r>
      <w:ins w:id="601" w:author="Nguyen, Huong T [AGRON]" w:date="2022-08-02T13:38:00Z">
        <w:r w:rsidR="00FC6086">
          <w:rPr>
            <w:color w:val="000000" w:themeColor="text1"/>
          </w:rPr>
          <w:t xml:space="preserve"> </w:t>
        </w:r>
      </w:ins>
      <w:del w:id="602" w:author="Nguyen, Huong T [AGRON]" w:date="2022-08-02T13:38:00Z">
        <w:r w:rsidRPr="009F1439" w:rsidDel="00FC6086">
          <w:rPr>
            <w:color w:val="000000" w:themeColor="text1"/>
          </w:rPr>
          <w:delText>-</w:delText>
        </w:r>
      </w:del>
      <w:ins w:id="603" w:author="Nguyen, Huong T [AGRON]" w:date="2022-08-02T13:38:00Z">
        <w:r w:rsidR="00FC6086">
          <w:rPr>
            <w:color w:val="000000" w:themeColor="text1"/>
          </w:rPr>
          <w:t xml:space="preserve">– </w:t>
        </w:r>
      </w:ins>
      <w:r w:rsidRPr="009F1439">
        <w:rPr>
          <w:color w:val="000000" w:themeColor="text1"/>
        </w:rPr>
        <w:t>2 cm soil seedbank stratum in each crop identity crossed with the corn weed management regime was calculated with the following steps:</w:t>
      </w:r>
    </w:p>
    <w:p w14:paraId="3C8CAB93"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1 - Estimate the 0-2 cm and 2-20 cm seedbank densities with the soil seedbank samples collected before post-harvest tillage. A seed column at a particular sub-annual period is comprised of the 0-2 cm and 2-20 cm soil stratum seed densities,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e>
        </m:d>
      </m:oMath>
      <w:r w:rsidRPr="009F1439">
        <w:rPr>
          <w:color w:val="000000" w:themeColor="text1"/>
        </w:rPr>
        <w:t>.</w:t>
      </w:r>
    </w:p>
    <w:p w14:paraId="7B9EF5AC"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From steps 2 through 4, the seed column in sub-period h,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was transitioned from one period to the next with the general matrix multiplication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by Caswell (2001).</w:t>
      </w:r>
    </w:p>
    <w:p w14:paraId="1C43CE6F"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2 - Estimate post-harvest tillage induced vertical seed redistribution with resized Seed Chaser (Spokas et al., 2007) chisel and moldboard plowing matrices, as detailed in the </w:t>
      </w:r>
      <w:r w:rsidRPr="009F1439">
        <w:rPr>
          <w:i/>
          <w:iCs/>
          <w:color w:val="000000" w:themeColor="text1"/>
        </w:rPr>
        <w:t>Post-harvest tillage induced vertical seed movement</w:t>
      </w:r>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p>
    <w:p w14:paraId="7053310B"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 xml:space="preserve">3 - Adapt overwinter survival rates as previously explained in thee </w:t>
      </w:r>
      <w:r w:rsidRPr="009F1439">
        <w:rPr>
          <w:i/>
          <w:iCs/>
          <w:color w:val="000000" w:themeColor="text1"/>
        </w:rPr>
        <w:t>Overwinter survival section</w:t>
      </w:r>
      <w:r w:rsidRPr="009F1439">
        <w:rPr>
          <w:color w:val="000000" w:themeColor="text1"/>
        </w:rPr>
        <w:t xml:space="preserve"> and apply it on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o</m:t>
            </m:r>
          </m:sub>
        </m:sSub>
      </m:oMath>
      <w:r w:rsidRPr="009F1439">
        <w:rPr>
          <w:color w:val="000000" w:themeColor="text1"/>
        </w:rPr>
        <w:t xml:space="preserve">. Corn weed management did not affect waterhemp’s first cohort emergence in the same crop environment (Appendix), so the same value of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s</m:t>
            </m:r>
          </m:sub>
        </m:sSub>
      </m:oMath>
      <w:r w:rsidRPr="009F1439">
        <w:rPr>
          <w:color w:val="000000" w:themeColor="text1"/>
        </w:rPr>
        <w:t xml:space="preserve"> was used for the same crop identity.</w:t>
      </w:r>
    </w:p>
    <w:p w14:paraId="428D6018"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4 - Estimate pre-planting tillage-induced seed vertical redistribution with resized Seed Chaser (Spokas et al., 2007) field cultivator matrix, similar to step 2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w:t>
      </w:r>
    </w:p>
    <w:p w14:paraId="44AC3E2D" w14:textId="2084D8A5" w:rsidR="007B098C" w:rsidRDefault="007B098C" w:rsidP="007B098C">
      <w:pPr>
        <w:pStyle w:val="BodyText"/>
        <w:spacing w:line="480" w:lineRule="auto"/>
        <w:rPr>
          <w:color w:val="000000" w:themeColor="text1"/>
        </w:rPr>
      </w:pPr>
      <w:r w:rsidRPr="009F1439">
        <w:rPr>
          <w:color w:val="000000" w:themeColor="text1"/>
        </w:rPr>
        <w:t xml:space="preserve">5 - Divide the seedling density in each cohort,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k</m:t>
            </m:r>
          </m:sub>
        </m:sSub>
      </m:oMath>
      <w:r w:rsidRPr="009F1439">
        <w:rPr>
          <w:color w:val="000000" w:themeColor="text1"/>
        </w:rPr>
        <w:t xml:space="preserve">, by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oMath>
      <w:r w:rsidRPr="009F1439">
        <w:rPr>
          <w:color w:val="000000" w:themeColor="text1"/>
        </w:rPr>
        <w:t xml:space="preserve">, the top soil stratum seed density to yield </w:t>
      </w:r>
      <m:oMath>
        <m:sSub>
          <m:sSubPr>
            <m:ctrlPr>
              <w:rPr>
                <w:rFonts w:ascii="Cambria Math" w:hAnsi="Cambria Math"/>
                <w:color w:val="000000" w:themeColor="text1"/>
              </w:rPr>
            </m:ctrlPr>
          </m:sSubPr>
          <m:e>
            <m:r>
              <w:del w:id="604" w:author="Nguyen, Huong T [AGRON]" w:date="2022-08-02T13:08:00Z">
                <w:rPr>
                  <w:rFonts w:ascii="Cambria Math" w:hAnsi="Cambria Math"/>
                  <w:color w:val="000000" w:themeColor="text1"/>
                </w:rPr>
                <m:t>g</m:t>
              </w:del>
            </m:r>
            <m:r>
              <w:ins w:id="605" w:author="Nguyen, Huong T [AGRON]" w:date="2022-08-02T13:08:00Z">
                <w:rPr>
                  <w:rFonts w:ascii="Cambria Math" w:hAnsi="Cambria Math"/>
                  <w:color w:val="000000" w:themeColor="text1"/>
                </w:rPr>
                <m:t>e</m:t>
              </w:ins>
            </m:r>
          </m:e>
          <m:sub>
            <m:r>
              <w:rPr>
                <w:rFonts w:ascii="Cambria Math" w:hAnsi="Cambria Math"/>
                <w:color w:val="000000" w:themeColor="text1"/>
              </w:rPr>
              <m:t>k</m:t>
            </m:r>
          </m:sub>
        </m:sSub>
      </m:oMath>
      <w:r w:rsidRPr="009F1439">
        <w:rPr>
          <w:color w:val="000000" w:themeColor="text1"/>
        </w:rPr>
        <w:t>.</w:t>
      </w:r>
    </w:p>
    <w:p w14:paraId="7E02D0D7" w14:textId="75C26516" w:rsidR="001763CC" w:rsidRDefault="001763CC" w:rsidP="005414A8">
      <w:pPr>
        <w:pStyle w:val="BodyText"/>
        <w:spacing w:line="480" w:lineRule="auto"/>
        <w:rPr>
          <w:ins w:id="606" w:author="Nguyen, Huong T [AGRON]" w:date="2022-08-02T13:24:00Z"/>
        </w:rPr>
      </w:pPr>
      <w:ins w:id="607" w:author="Nguyen, Huong T [AGRON]" w:date="2022-08-02T13:28:00Z">
        <w:r>
          <w:rPr>
            <w:color w:val="000000" w:themeColor="text1"/>
          </w:rPr>
          <w:t>Even though the herbicide resistance profile at our experiment was unknown, t</w:t>
        </w:r>
      </w:ins>
      <w:del w:id="608" w:author="Nguyen, Huong T [AGRON]" w:date="2022-08-02T13:28:00Z">
        <w:r w:rsidR="007B098C" w:rsidDel="001763CC">
          <w:rPr>
            <w:color w:val="000000" w:themeColor="text1"/>
          </w:rPr>
          <w:delText>T</w:delText>
        </w:r>
      </w:del>
      <w:r w:rsidR="007B098C">
        <w:rPr>
          <w:color w:val="000000" w:themeColor="text1"/>
        </w:rPr>
        <w:t>he</w:t>
      </w:r>
      <w:ins w:id="609" w:author="Nguyen, Huong T [AGRON]" w:date="2022-08-02T13:09:00Z">
        <w:r w:rsidR="00BE2DB1">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oMath>
        <w:r w:rsidR="00BE2DB1">
          <w:rPr>
            <w:color w:val="000000" w:themeColor="text1"/>
          </w:rPr>
          <w:t xml:space="preserve"> values</w:t>
        </w:r>
      </w:ins>
      <w:r w:rsidR="007B098C">
        <w:rPr>
          <w:color w:val="000000" w:themeColor="text1"/>
        </w:rPr>
        <w:t xml:space="preserve"> </w:t>
      </w:r>
      <w:del w:id="610" w:author="Nguyen, Huong T [AGRON]" w:date="2022-08-02T13:08:00Z">
        <w:r w:rsidR="007B098C" w:rsidDel="00BE2DB1">
          <w:rPr>
            <w:color w:val="000000" w:themeColor="text1"/>
          </w:rPr>
          <w:delText xml:space="preserve">results </w:delText>
        </w:r>
      </w:del>
      <w:r w:rsidR="007B098C">
        <w:rPr>
          <w:color w:val="000000" w:themeColor="text1"/>
        </w:rPr>
        <w:t xml:space="preserve">from step 5 turned out to be unrealistically low </w:t>
      </w:r>
      <w:ins w:id="611" w:author="Nguyen, Huong T [AGRON]" w:date="2022-08-02T13:14:00Z">
        <w:r w:rsidR="00DA65D2">
          <w:rPr>
            <w:color w:val="000000" w:themeColor="text1"/>
          </w:rPr>
          <w:t xml:space="preserve">in all crop envrionments except alfalfa and unrealistically high in alfalfa </w:t>
        </w:r>
      </w:ins>
      <w:r w:rsidR="007B098C">
        <w:rPr>
          <w:color w:val="000000" w:themeColor="text1"/>
        </w:rPr>
        <w:t xml:space="preserve">as compared to </w:t>
      </w:r>
      <w:ins w:id="612" w:author="Nguyen, Huong T [AGRON]" w:date="2022-08-02T13:10:00Z">
        <w:r w:rsidR="00BE2DB1">
          <w:rPr>
            <w:color w:val="000000" w:themeColor="text1"/>
          </w:rPr>
          <w:t>the literature (</w:t>
        </w:r>
        <w:r w:rsidR="00BE2DB1">
          <w:t>Buhler and Hartzler 2001, Schutte and Davis 2014</w:t>
        </w:r>
        <w:r w:rsidR="00BE2DB1">
          <w:rPr>
            <w:color w:val="000000" w:themeColor="text1"/>
          </w:rPr>
          <w:t>)</w:t>
        </w:r>
      </w:ins>
      <w:ins w:id="613" w:author="Nguyen, Huong T [AGRON]" w:date="2022-08-02T13:16:00Z">
        <w:r w:rsidR="005414A8">
          <w:rPr>
            <w:color w:val="000000" w:themeColor="text1"/>
          </w:rPr>
          <w:t>.</w:t>
        </w:r>
      </w:ins>
      <w:ins w:id="614" w:author="Nguyen, Huong T [AGRON]" w:date="2022-08-02T13:10:00Z">
        <w:r w:rsidR="00BE2DB1">
          <w:rPr>
            <w:color w:val="000000" w:themeColor="text1"/>
          </w:rPr>
          <w:t xml:space="preserve"> </w:t>
        </w:r>
      </w:ins>
      <w:ins w:id="615" w:author="Nguyen, Huong T [AGRON]" w:date="2022-08-02T13:16:00Z">
        <w:r w:rsidR="005414A8">
          <w:t>5% of the waterhemp seeds in a soil seedbank of 5 cm deep undisturbed mechanically in the first burial year and unexposed to herbicides throughout the experiment emerged a year after seed burial (Buhler and Hartzler 2001). Annually, 23.5% +/- 16.6% sd of waterhemp seeds that were not treated with herbicides and undisturbed mechanically emerged from the top 1 cm soil layer (Schutte and Davis 2014).</w:t>
        </w:r>
      </w:ins>
      <w:ins w:id="616" w:author="Nguyen, Huong T [AGRON]" w:date="2022-08-02T13:24:00Z">
        <w:r>
          <w:t xml:space="preserve"> </w:t>
        </w:r>
      </w:ins>
      <w:ins w:id="617" w:author="Nguyen, Huong T [AGRON]" w:date="2022-08-02T13:16:00Z">
        <w:r w:rsidR="005414A8">
          <w:t>Mesotrione applied at 75 g ha</w:t>
        </w:r>
      </w:ins>
      <w:ins w:id="618" w:author="Nguyen, Huong T [AGRON]" w:date="2022-08-02T13:20:00Z">
        <w:r w:rsidR="005414A8">
          <w:rPr>
            <w:vertAlign w:val="superscript"/>
          </w:rPr>
          <w:t>-1</w:t>
        </w:r>
      </w:ins>
      <w:ins w:id="619" w:author="Nguyen, Huong T [AGRON]" w:date="2022-08-02T13:16:00Z">
        <w:r w:rsidR="005414A8">
          <w:t xml:space="preserve"> rate was 76% and 96% efficacious against </w:t>
        </w:r>
        <w:r w:rsidR="005414A8">
          <w:rPr>
            <w:i/>
            <w:iCs/>
          </w:rPr>
          <w:t>A retroflexus</w:t>
        </w:r>
        <w:r w:rsidR="005414A8">
          <w:t xml:space="preserve"> L grown in corn susceptible and resistant to atrazine, </w:t>
        </w:r>
        <w:r w:rsidR="005414A8" w:rsidRPr="005414A8">
          <w:t>respectively (</w:t>
        </w:r>
      </w:ins>
      <w:ins w:id="620" w:author="Nguyen, Huong T [AGRON]" w:date="2022-08-02T13:17:00Z">
        <w:r w:rsidR="005414A8" w:rsidRPr="005414A8">
          <w:rPr>
            <w:bCs/>
          </w:rPr>
          <w:t>Sutton et al., 2002</w:t>
        </w:r>
      </w:ins>
      <w:ins w:id="621" w:author="Nguyen, Huong T [AGRON]" w:date="2022-08-02T13:16:00Z">
        <w:r w:rsidR="005414A8" w:rsidRPr="005414A8">
          <w:t>). On average, the Thiencarbazone-methyl + isoxaflutole mixture was 93.5% efficacious</w:t>
        </w:r>
      </w:ins>
      <w:ins w:id="622" w:author="Nguyen, Huong T [AGRON]" w:date="2022-08-02T13:19:00Z">
        <w:r w:rsidR="005414A8">
          <w:t>,</w:t>
        </w:r>
      </w:ins>
      <w:ins w:id="623" w:author="Nguyen, Huong T [AGRON]" w:date="2022-08-02T13:16:00Z">
        <w:r w:rsidR="005414A8" w:rsidRPr="005414A8">
          <w:t xml:space="preserve"> and mesotrione was 70.75% efficacious against </w:t>
        </w:r>
        <w:r w:rsidR="005414A8" w:rsidRPr="005414A8">
          <w:rPr>
            <w:i/>
            <w:iCs/>
          </w:rPr>
          <w:t>A. palmeri</w:t>
        </w:r>
        <w:r w:rsidR="005414A8" w:rsidRPr="005414A8">
          <w:t xml:space="preserve"> grown in corn (</w:t>
        </w:r>
      </w:ins>
      <w:ins w:id="624" w:author="Nguyen, Huong T [AGRON]" w:date="2022-08-02T13:19:00Z">
        <w:r w:rsidR="005414A8" w:rsidRPr="005414A8">
          <w:rPr>
            <w:bCs/>
          </w:rPr>
          <w:t>Janak and Grirchar, 2016</w:t>
        </w:r>
      </w:ins>
      <w:ins w:id="625" w:author="Nguyen, Huong T [AGRON]" w:date="2022-08-02T13:16:00Z">
        <w:r w:rsidR="005414A8" w:rsidRPr="005414A8">
          <w:t>).</w:t>
        </w:r>
      </w:ins>
      <w:ins w:id="626" w:author="Nguyen, Huong T [AGRON]" w:date="2022-08-02T13:24:00Z">
        <w:r>
          <w:t xml:space="preserve"> </w:t>
        </w:r>
      </w:ins>
    </w:p>
    <w:p w14:paraId="69898A6C" w14:textId="77777777" w:rsidR="001763CC" w:rsidRDefault="005414A8" w:rsidP="008B4693">
      <w:pPr>
        <w:pStyle w:val="BodyText"/>
        <w:spacing w:line="480" w:lineRule="auto"/>
        <w:rPr>
          <w:ins w:id="627" w:author="Nguyen, Huong T [AGRON]" w:date="2022-08-02T13:27:00Z"/>
        </w:rPr>
      </w:pPr>
      <w:ins w:id="628" w:author="Nguyen, Huong T [AGRON]" w:date="2022-08-02T13:16:00Z">
        <w:r w:rsidRPr="005414A8">
          <w:lastRenderedPageBreak/>
          <w:t xml:space="preserve">We combined the findings on other </w:t>
        </w:r>
        <w:r w:rsidRPr="005414A8">
          <w:rPr>
            <w:i/>
            <w:iCs/>
          </w:rPr>
          <w:t>Amaranthus</w:t>
        </w:r>
        <w:r w:rsidRPr="005414A8">
          <w:t xml:space="preserve"> species </w:t>
        </w:r>
      </w:ins>
      <w:ins w:id="629" w:author="Nguyen, Huong T [AGRON]" w:date="2022-08-02T13:24:00Z">
        <w:r w:rsidR="001763CC">
          <w:t xml:space="preserve">from </w:t>
        </w:r>
      </w:ins>
      <w:ins w:id="630" w:author="Nguyen, Huong T [AGRON]" w:date="2022-08-02T13:18:00Z">
        <w:r w:rsidRPr="005414A8">
          <w:rPr>
            <w:bCs/>
          </w:rPr>
          <w:t xml:space="preserve">Sutton et al., </w:t>
        </w:r>
      </w:ins>
      <w:ins w:id="631" w:author="Nguyen, Huong T [AGRON]" w:date="2022-08-02T13:24:00Z">
        <w:r w:rsidR="001763CC">
          <w:rPr>
            <w:bCs/>
          </w:rPr>
          <w:t>(</w:t>
        </w:r>
      </w:ins>
      <w:ins w:id="632" w:author="Nguyen, Huong T [AGRON]" w:date="2022-08-02T13:18:00Z">
        <w:r w:rsidRPr="005414A8">
          <w:rPr>
            <w:bCs/>
          </w:rPr>
          <w:t>2002</w:t>
        </w:r>
      </w:ins>
      <w:ins w:id="633" w:author="Nguyen, Huong T [AGRON]" w:date="2022-08-02T13:24:00Z">
        <w:r w:rsidR="001763CC">
          <w:rPr>
            <w:bCs/>
          </w:rPr>
          <w:t>)</w:t>
        </w:r>
      </w:ins>
      <w:ins w:id="634" w:author="Nguyen, Huong T [AGRON]" w:date="2022-08-02T13:18:00Z">
        <w:r w:rsidRPr="005414A8">
          <w:t xml:space="preserve"> and Janak and Gri</w:t>
        </w:r>
      </w:ins>
      <w:ins w:id="635" w:author="Nguyen, Huong T [AGRON]" w:date="2022-08-02T13:19:00Z">
        <w:r w:rsidRPr="005414A8">
          <w:t>char</w:t>
        </w:r>
      </w:ins>
      <w:ins w:id="636" w:author="Nguyen, Huong T [AGRON]" w:date="2022-08-02T13:24:00Z">
        <w:r w:rsidR="001763CC">
          <w:t xml:space="preserve"> (</w:t>
        </w:r>
      </w:ins>
      <w:ins w:id="637" w:author="Nguyen, Huong T [AGRON]" w:date="2022-08-02T13:19:00Z">
        <w:r w:rsidRPr="005414A8">
          <w:t>2016) f</w:t>
        </w:r>
      </w:ins>
      <w:ins w:id="638" w:author="Nguyen, Huong T [AGRON]" w:date="2022-08-02T13:16:00Z">
        <w:r w:rsidRPr="005414A8">
          <w:t>or herbicide efficacy and from Buhler and Hartzler (2001) and Schutte and Davis (2014) for herbicide-unexposed germinants’ emergence and set</w:t>
        </w:r>
        <w:r>
          <w:t xml:space="preserve"> a uniform germination rate in all the crop identity crossed with corn weed management at 20%.</w:t>
        </w:r>
      </w:ins>
      <w:ins w:id="639" w:author="Nguyen, Huong T [AGRON]" w:date="2022-08-02T13:25:00Z">
        <w:r w:rsidR="001763CC">
          <w:t xml:space="preserve"> </w:t>
        </w:r>
      </w:ins>
      <w:ins w:id="640" w:author="Nguyen, Huong T [AGRON]" w:date="2022-08-02T13:27:00Z">
        <w:r w:rsidR="001763CC">
          <w:t>The remaining seedbank density in the 0 - 2 cm soil stratum is calculated using the following equation:</w:t>
        </w:r>
      </w:ins>
    </w:p>
    <w:p w14:paraId="5C904153" w14:textId="77777777" w:rsidR="001763CC" w:rsidRDefault="00EB2C2C" w:rsidP="008B4693">
      <w:pPr>
        <w:pStyle w:val="BodyText"/>
        <w:spacing w:line="480" w:lineRule="auto"/>
        <w:rPr>
          <w:ins w:id="641" w:author="Nguyen, Huong T [AGRON]" w:date="2022-08-02T13:27:00Z"/>
        </w:rPr>
      </w:pPr>
      <m:oMathPara>
        <m:oMathParaPr>
          <m:jc m:val="center"/>
        </m:oMathParaPr>
        <m:oMath>
          <m:sSub>
            <m:sSubPr>
              <m:ctrlPr>
                <w:ins w:id="642" w:author="Nguyen, Huong T [AGRON]" w:date="2022-08-02T13:27:00Z">
                  <w:rPr>
                    <w:rFonts w:ascii="Cambria Math" w:hAnsi="Cambria Math"/>
                  </w:rPr>
                </w:ins>
              </m:ctrlPr>
            </m:sSubPr>
            <m:e>
              <m:r>
                <w:ins w:id="643" w:author="Nguyen, Huong T [AGRON]" w:date="2022-08-02T13:27:00Z">
                  <w:rPr>
                    <w:rFonts w:ascii="Cambria Math" w:hAnsi="Cambria Math"/>
                  </w:rPr>
                  <m:t>N</m:t>
                </w:ins>
              </m:r>
            </m:e>
            <m:sub>
              <m:sSub>
                <m:sSubPr>
                  <m:ctrlPr>
                    <w:ins w:id="644" w:author="Nguyen, Huong T [AGRON]" w:date="2022-08-02T13:27:00Z">
                      <w:rPr>
                        <w:rFonts w:ascii="Cambria Math" w:hAnsi="Cambria Math"/>
                      </w:rPr>
                    </w:ins>
                  </m:ctrlPr>
                </m:sSubPr>
                <m:e>
                  <m:r>
                    <w:ins w:id="645" w:author="Nguyen, Huong T [AGRON]" w:date="2022-08-02T13:27:00Z">
                      <w:rPr>
                        <w:rFonts w:ascii="Cambria Math" w:hAnsi="Cambria Math"/>
                      </w:rPr>
                      <m:t>B</m:t>
                    </w:ins>
                  </m:r>
                </m:e>
                <m:sub>
                  <m:r>
                    <w:ins w:id="646" w:author="Nguyen, Huong T [AGRON]" w:date="2022-08-02T13:27:00Z">
                      <w:rPr>
                        <w:rFonts w:ascii="Cambria Math" w:hAnsi="Cambria Math"/>
                      </w:rPr>
                      <m:t>e</m:t>
                    </w:ins>
                  </m:r>
                  <m:r>
                    <w:ins w:id="647" w:author="Nguyen, Huong T [AGRON]" w:date="2022-08-02T13:27:00Z">
                      <m:rPr>
                        <m:sty m:val="p"/>
                      </m:rPr>
                      <w:rPr>
                        <w:rFonts w:ascii="Cambria Math" w:hAnsi="Cambria Math"/>
                      </w:rPr>
                      <m:t>,</m:t>
                    </w:ins>
                  </m:r>
                  <m:r>
                    <w:ins w:id="648" w:author="Nguyen, Huong T [AGRON]" w:date="2022-08-02T13:27:00Z">
                      <w:rPr>
                        <w:rFonts w:ascii="Cambria Math" w:hAnsi="Cambria Math"/>
                      </w:rPr>
                      <m:t>11</m:t>
                    </w:ins>
                  </m:r>
                </m:sub>
              </m:sSub>
            </m:sub>
          </m:sSub>
          <m:r>
            <w:ins w:id="649" w:author="Nguyen, Huong T [AGRON]" w:date="2022-08-02T13:27:00Z">
              <m:rPr>
                <m:sty m:val="p"/>
              </m:rPr>
              <w:rPr>
                <w:rFonts w:ascii="Cambria Math" w:hAnsi="Cambria Math"/>
              </w:rPr>
              <m:t>=</m:t>
            </w:ins>
          </m:r>
          <m:d>
            <m:dPr>
              <m:ctrlPr>
                <w:ins w:id="650" w:author="Nguyen, Huong T [AGRON]" w:date="2022-08-02T13:27:00Z">
                  <w:rPr>
                    <w:rFonts w:ascii="Cambria Math" w:hAnsi="Cambria Math"/>
                  </w:rPr>
                </w:ins>
              </m:ctrlPr>
            </m:dPr>
            <m:e>
              <m:r>
                <w:ins w:id="651" w:author="Nguyen, Huong T [AGRON]" w:date="2022-08-02T13:27:00Z">
                  <w:rPr>
                    <w:rFonts w:ascii="Cambria Math" w:hAnsi="Cambria Math"/>
                  </w:rPr>
                  <m:t>1</m:t>
                </w:ins>
              </m:r>
              <m:r>
                <w:ins w:id="652" w:author="Nguyen, Huong T [AGRON]" w:date="2022-08-02T13:27:00Z">
                  <m:rPr>
                    <m:sty m:val="p"/>
                  </m:rPr>
                  <w:rPr>
                    <w:rFonts w:ascii="Cambria Math" w:hAnsi="Cambria Math"/>
                  </w:rPr>
                  <m:t>-</m:t>
                </w:ins>
              </m:r>
              <m:r>
                <w:ins w:id="653" w:author="Nguyen, Huong T [AGRON]" w:date="2022-08-02T13:27:00Z">
                  <w:rPr>
                    <w:rFonts w:ascii="Cambria Math" w:hAnsi="Cambria Math"/>
                  </w:rPr>
                  <m:t>G</m:t>
                </w:ins>
              </m:r>
            </m:e>
          </m:d>
          <m:r>
            <w:ins w:id="654" w:author="Nguyen, Huong T [AGRON]" w:date="2022-08-02T13:27:00Z">
              <m:rPr>
                <m:sty m:val="p"/>
              </m:rPr>
              <w:rPr>
                <w:rFonts w:ascii="Cambria Math" w:hAnsi="Cambria Math"/>
              </w:rPr>
              <m:t>*</m:t>
            </w:ins>
          </m:r>
          <m:sSub>
            <m:sSubPr>
              <m:ctrlPr>
                <w:ins w:id="655" w:author="Nguyen, Huong T [AGRON]" w:date="2022-08-02T13:27:00Z">
                  <w:rPr>
                    <w:rFonts w:ascii="Cambria Math" w:hAnsi="Cambria Math"/>
                  </w:rPr>
                </w:ins>
              </m:ctrlPr>
            </m:sSubPr>
            <m:e>
              <m:r>
                <w:ins w:id="656" w:author="Nguyen, Huong T [AGRON]" w:date="2022-08-02T13:27:00Z">
                  <w:rPr>
                    <w:rFonts w:ascii="Cambria Math" w:hAnsi="Cambria Math"/>
                  </w:rPr>
                  <m:t>N</m:t>
                </w:ins>
              </m:r>
            </m:e>
            <m:sub>
              <m:sSub>
                <m:sSubPr>
                  <m:ctrlPr>
                    <w:ins w:id="657" w:author="Nguyen, Huong T [AGRON]" w:date="2022-08-02T13:27:00Z">
                      <w:rPr>
                        <w:rFonts w:ascii="Cambria Math" w:hAnsi="Cambria Math"/>
                      </w:rPr>
                    </w:ins>
                  </m:ctrlPr>
                </m:sSubPr>
                <m:e>
                  <m:r>
                    <w:ins w:id="658" w:author="Nguyen, Huong T [AGRON]" w:date="2022-08-02T13:27:00Z">
                      <w:rPr>
                        <w:rFonts w:ascii="Cambria Math" w:hAnsi="Cambria Math"/>
                      </w:rPr>
                      <m:t>B</m:t>
                    </w:ins>
                  </m:r>
                </m:e>
                <m:sub>
                  <m:r>
                    <w:ins w:id="659" w:author="Nguyen, Huong T [AGRON]" w:date="2022-08-02T13:27:00Z">
                      <w:rPr>
                        <w:rFonts w:ascii="Cambria Math" w:hAnsi="Cambria Math"/>
                      </w:rPr>
                      <m:t>st</m:t>
                    </w:ins>
                  </m:r>
                  <m:r>
                    <w:ins w:id="660" w:author="Nguyen, Huong T [AGRON]" w:date="2022-08-02T13:27:00Z">
                      <m:rPr>
                        <m:sty m:val="p"/>
                      </m:rPr>
                      <w:rPr>
                        <w:rFonts w:ascii="Cambria Math" w:hAnsi="Cambria Math"/>
                      </w:rPr>
                      <m:t>,</m:t>
                    </w:ins>
                  </m:r>
                  <m:r>
                    <w:ins w:id="661" w:author="Nguyen, Huong T [AGRON]" w:date="2022-08-02T13:27:00Z">
                      <w:rPr>
                        <w:rFonts w:ascii="Cambria Math" w:hAnsi="Cambria Math"/>
                      </w:rPr>
                      <m:t>11</m:t>
                    </w:ins>
                  </m:r>
                </m:sub>
              </m:sSub>
            </m:sub>
          </m:sSub>
          <m:r>
            <w:ins w:id="662" w:author="Nguyen, Huong T [AGRON]" w:date="2022-08-02T13:27:00Z">
              <m:rPr>
                <m:sty m:val="p"/>
              </m:rPr>
              <w:rPr>
                <w:rFonts w:ascii="Cambria Math" w:hAnsi="Cambria Math"/>
              </w:rPr>
              <m:t>=</m:t>
            </w:ins>
          </m:r>
          <m:d>
            <m:dPr>
              <m:ctrlPr>
                <w:ins w:id="663" w:author="Nguyen, Huong T [AGRON]" w:date="2022-08-02T13:27:00Z">
                  <w:rPr>
                    <w:rFonts w:ascii="Cambria Math" w:hAnsi="Cambria Math"/>
                  </w:rPr>
                </w:ins>
              </m:ctrlPr>
            </m:dPr>
            <m:e>
              <m:r>
                <w:ins w:id="664" w:author="Nguyen, Huong T [AGRON]" w:date="2022-08-02T13:27:00Z">
                  <w:rPr>
                    <w:rFonts w:ascii="Cambria Math" w:hAnsi="Cambria Math"/>
                  </w:rPr>
                  <m:t>1</m:t>
                </w:ins>
              </m:r>
              <m:r>
                <w:ins w:id="665" w:author="Nguyen, Huong T [AGRON]" w:date="2022-08-02T13:27:00Z">
                  <m:rPr>
                    <m:sty m:val="p"/>
                  </m:rPr>
                  <w:rPr>
                    <w:rFonts w:ascii="Cambria Math" w:hAnsi="Cambria Math"/>
                  </w:rPr>
                  <m:t>-</m:t>
                </w:ins>
              </m:r>
              <m:d>
                <m:dPr>
                  <m:ctrlPr>
                    <w:ins w:id="666" w:author="Nguyen, Huong T [AGRON]" w:date="2022-08-02T13:27:00Z">
                      <w:rPr>
                        <w:rFonts w:ascii="Cambria Math" w:hAnsi="Cambria Math"/>
                      </w:rPr>
                    </w:ins>
                  </m:ctrlPr>
                </m:dPr>
                <m:e>
                  <m:r>
                    <w:ins w:id="667" w:author="Nguyen, Huong T [AGRON]" w:date="2022-08-02T13:27:00Z">
                      <w:rPr>
                        <w:rFonts w:ascii="Cambria Math" w:hAnsi="Cambria Math"/>
                      </w:rPr>
                      <m:t>E</m:t>
                    </w:ins>
                  </m:r>
                  <m:r>
                    <w:ins w:id="668" w:author="Nguyen, Huong T [AGRON]" w:date="2022-08-02T13:27:00Z">
                      <m:rPr>
                        <m:sty m:val="p"/>
                      </m:rPr>
                      <w:rPr>
                        <w:rFonts w:ascii="Cambria Math" w:hAnsi="Cambria Math"/>
                      </w:rPr>
                      <m:t>+</m:t>
                    </w:ins>
                  </m:r>
                  <m:r>
                    <w:ins w:id="669" w:author="Nguyen, Huong T [AGRON]" w:date="2022-08-02T13:27:00Z">
                      <w:rPr>
                        <w:rFonts w:ascii="Cambria Math" w:hAnsi="Cambria Math"/>
                      </w:rPr>
                      <m:t>D</m:t>
                    </w:ins>
                  </m:r>
                </m:e>
              </m:d>
            </m:e>
          </m:d>
          <m:r>
            <w:ins w:id="670" w:author="Nguyen, Huong T [AGRON]" w:date="2022-08-02T13:27:00Z">
              <m:rPr>
                <m:sty m:val="p"/>
              </m:rPr>
              <w:rPr>
                <w:rFonts w:ascii="Cambria Math" w:hAnsi="Cambria Math"/>
              </w:rPr>
              <m:t>*</m:t>
            </w:ins>
          </m:r>
          <m:sSub>
            <m:sSubPr>
              <m:ctrlPr>
                <w:ins w:id="671" w:author="Nguyen, Huong T [AGRON]" w:date="2022-08-02T13:27:00Z">
                  <w:rPr>
                    <w:rFonts w:ascii="Cambria Math" w:hAnsi="Cambria Math"/>
                  </w:rPr>
                </w:ins>
              </m:ctrlPr>
            </m:sSubPr>
            <m:e>
              <m:r>
                <w:ins w:id="672" w:author="Nguyen, Huong T [AGRON]" w:date="2022-08-02T13:27:00Z">
                  <w:rPr>
                    <w:rFonts w:ascii="Cambria Math" w:hAnsi="Cambria Math"/>
                  </w:rPr>
                  <m:t>N</m:t>
                </w:ins>
              </m:r>
            </m:e>
            <m:sub>
              <m:sSub>
                <m:sSubPr>
                  <m:ctrlPr>
                    <w:ins w:id="673" w:author="Nguyen, Huong T [AGRON]" w:date="2022-08-02T13:27:00Z">
                      <w:rPr>
                        <w:rFonts w:ascii="Cambria Math" w:hAnsi="Cambria Math"/>
                      </w:rPr>
                    </w:ins>
                  </m:ctrlPr>
                </m:sSubPr>
                <m:e>
                  <m:r>
                    <w:ins w:id="674" w:author="Nguyen, Huong T [AGRON]" w:date="2022-08-02T13:27:00Z">
                      <w:rPr>
                        <w:rFonts w:ascii="Cambria Math" w:hAnsi="Cambria Math"/>
                      </w:rPr>
                      <m:t>B</m:t>
                    </w:ins>
                  </m:r>
                </m:e>
                <m:sub>
                  <m:r>
                    <w:ins w:id="675" w:author="Nguyen, Huong T [AGRON]" w:date="2022-08-02T13:27:00Z">
                      <w:rPr>
                        <w:rFonts w:ascii="Cambria Math" w:hAnsi="Cambria Math"/>
                      </w:rPr>
                      <m:t>st</m:t>
                    </w:ins>
                  </m:r>
                  <m:r>
                    <w:ins w:id="676" w:author="Nguyen, Huong T [AGRON]" w:date="2022-08-02T13:27:00Z">
                      <m:rPr>
                        <m:sty m:val="p"/>
                      </m:rPr>
                      <w:rPr>
                        <w:rFonts w:ascii="Cambria Math" w:hAnsi="Cambria Math"/>
                      </w:rPr>
                      <m:t>,</m:t>
                    </w:ins>
                  </m:r>
                  <m:r>
                    <w:ins w:id="677" w:author="Nguyen, Huong T [AGRON]" w:date="2022-08-02T13:27:00Z">
                      <w:rPr>
                        <w:rFonts w:ascii="Cambria Math" w:hAnsi="Cambria Math"/>
                      </w:rPr>
                      <m:t>11</m:t>
                    </w:ins>
                  </m:r>
                </m:sub>
              </m:sSub>
            </m:sub>
          </m:sSub>
        </m:oMath>
      </m:oMathPara>
    </w:p>
    <w:p w14:paraId="0EE4C23B" w14:textId="77777777" w:rsidR="001763CC" w:rsidRDefault="001763CC" w:rsidP="008B4693">
      <w:pPr>
        <w:pStyle w:val="FirstParagraph"/>
        <w:spacing w:line="480" w:lineRule="auto"/>
        <w:rPr>
          <w:ins w:id="678" w:author="Nguyen, Huong T [AGRON]" w:date="2022-08-02T13:27:00Z"/>
        </w:rPr>
      </w:pPr>
      <w:ins w:id="679" w:author="Nguyen, Huong T [AGRON]" w:date="2022-08-02T13:27:00Z">
        <w:r>
          <w:t>where,</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e</m:t>
                  </m:r>
                  <m:r>
                    <m:rPr>
                      <m:sty m:val="p"/>
                    </m:rPr>
                    <w:rPr>
                      <w:rFonts w:ascii="Cambria Math" w:hAnsi="Cambria Math"/>
                    </w:rPr>
                    <m:t>,</m:t>
                  </m:r>
                  <m:r>
                    <w:rPr>
                      <w:rFonts w:ascii="Cambria Math" w:hAnsi="Cambria Math"/>
                    </w:rPr>
                    <m:t>11</m:t>
                  </m:r>
                </m:sub>
              </m:sSub>
            </m:sub>
          </m:sSub>
        </m:oMath>
        <w:r>
          <w:t xml:space="preserve"> is the remaining seedbank density after seed germination</w:t>
        </w:r>
      </w:ins>
    </w:p>
    <w:p w14:paraId="7E36841E" w14:textId="3B524B44" w:rsidR="001763CC" w:rsidRDefault="001763CC" w:rsidP="008B4693">
      <w:pPr>
        <w:pStyle w:val="FirstParagraph"/>
        <w:spacing w:line="480" w:lineRule="auto"/>
        <w:rPr>
          <w:ins w:id="680" w:author="Nguyen, Huong T [AGRON]" w:date="2022-08-02T13:27:00Z"/>
        </w:rPr>
      </w:pPr>
      <w:ins w:id="681" w:author="Nguyen, Huong T [AGRON]" w:date="2022-08-02T13:27:00Z">
        <w:r>
          <w:t xml:space="preserve">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 xml:space="preserve"> is the seed density in the top 0 - 2 cm soil stratum upon completion of pre-planting </w:t>
        </w:r>
        <w:proofErr w:type="gramStart"/>
        <w:r>
          <w:t>tillage</w:t>
        </w:r>
      </w:ins>
      <w:ins w:id="682" w:author="Nguyen, Huong T [AGRON]" w:date="2022-08-02T13:29:00Z">
        <w:r w:rsidR="008B4693">
          <w:t>,</w:t>
        </w:r>
      </w:ins>
      <w:proofErr w:type="gramEnd"/>
    </w:p>
    <w:p w14:paraId="6B359328" w14:textId="5F1E486B" w:rsidR="001763CC" w:rsidRPr="001763CC" w:rsidRDefault="001763CC" w:rsidP="008B4693">
      <w:pPr>
        <w:pStyle w:val="FirstParagraph"/>
        <w:spacing w:line="480" w:lineRule="auto"/>
        <w:rPr>
          <w:ins w:id="683" w:author="Nguyen, Huong T [AGRON]" w:date="2022-08-02T13:27:00Z"/>
          <w:rFonts w:eastAsiaTheme="minorEastAsia"/>
          <w:rPrChange w:id="684" w:author="Nguyen, Huong T [AGRON]" w:date="2022-08-02T13:27:00Z">
            <w:rPr>
              <w:ins w:id="685" w:author="Nguyen, Huong T [AGRON]" w:date="2022-08-02T13:27:00Z"/>
              <w:rFonts w:ascii="Cambria Math" w:hAnsi="Cambria Math"/>
              <w:i/>
            </w:rPr>
          </w:rPrChange>
        </w:rPr>
      </w:pPr>
      <w:ins w:id="686" w:author="Nguyen, Huong T [AGRON]" w:date="2022-08-02T13:27:00Z">
        <w:r>
          <w:t xml:space="preserve"> </w:t>
        </w:r>
        <m:oMath>
          <m:r>
            <w:rPr>
              <w:rFonts w:ascii="Cambria Math" w:hAnsi="Cambria Math"/>
            </w:rPr>
            <m:t>G</m:t>
          </m:r>
        </m:oMath>
        <w:r>
          <w:t xml:space="preserve"> is the proportion of germinated </w:t>
        </w:r>
        <w:proofErr w:type="gramStart"/>
        <w:r>
          <w:t>seeds</w:t>
        </w:r>
      </w:ins>
      <w:ins w:id="687" w:author="Nguyen, Huong T [AGRON]" w:date="2022-08-02T13:29:00Z">
        <w:r w:rsidR="008B4693">
          <w:t>,</w:t>
        </w:r>
      </w:ins>
      <w:proofErr w:type="gramEnd"/>
      <w:ins w:id="688" w:author="Nguyen, Huong T [AGRON]" w:date="2022-08-02T13:27:00Z">
        <w:r>
          <w:t xml:space="preserve"> </w:t>
        </w:r>
      </w:ins>
    </w:p>
    <w:p w14:paraId="6A5D75E4" w14:textId="33E43E8F" w:rsidR="001763CC" w:rsidRDefault="001763CC" w:rsidP="008B4693">
      <w:pPr>
        <w:pStyle w:val="FirstParagraph"/>
        <w:spacing w:line="480" w:lineRule="auto"/>
        <w:rPr>
          <w:ins w:id="689" w:author="Nguyen, Huong T [AGRON]" w:date="2022-08-02T13:27:00Z"/>
        </w:rPr>
      </w:pPr>
      <m:oMath>
        <m:r>
          <w:ins w:id="690" w:author="Nguyen, Huong T [AGRON]" w:date="2022-08-02T13:27:00Z">
            <w:rPr>
              <w:rFonts w:ascii="Cambria Math" w:hAnsi="Cambria Math"/>
            </w:rPr>
            <m:t>E</m:t>
          </w:ins>
        </m:r>
      </m:oMath>
      <w:ins w:id="691" w:author="Nguyen, Huong T [AGRON]" w:date="2022-08-02T13:27:00Z">
        <w:r>
          <w:t xml:space="preserve"> is the proportion of germinated seeds that successfully emerge as seedlings</w:t>
        </w:r>
      </w:ins>
      <w:ins w:id="692" w:author="Nguyen, Huong T [AGRON]" w:date="2022-08-02T13:29:00Z">
        <w:r w:rsidR="008B4693">
          <w:t xml:space="preserve">, </w:t>
        </w:r>
        <w:proofErr w:type="gramStart"/>
        <w:r w:rsidR="008B4693">
          <w:t>and</w:t>
        </w:r>
      </w:ins>
      <w:proofErr w:type="gramEnd"/>
    </w:p>
    <w:p w14:paraId="2527032B" w14:textId="09D46A89" w:rsidR="001763CC" w:rsidRDefault="001763CC" w:rsidP="008B4693">
      <w:pPr>
        <w:pStyle w:val="FirstParagraph"/>
        <w:spacing w:line="480" w:lineRule="auto"/>
        <w:rPr>
          <w:ins w:id="693" w:author="Nguyen, Huong T [AGRON]" w:date="2022-08-02T13:27:00Z"/>
        </w:rPr>
      </w:pPr>
      <w:ins w:id="694" w:author="Nguyen, Huong T [AGRON]" w:date="2022-08-02T13:27:00Z">
        <w:r>
          <w:t xml:space="preserve"> </w:t>
        </w:r>
        <m:oMath>
          <m:r>
            <w:rPr>
              <w:rFonts w:ascii="Cambria Math" w:hAnsi="Cambria Math"/>
            </w:rPr>
            <m:t>D</m:t>
          </m:r>
        </m:oMath>
        <w:r>
          <w:t xml:space="preserve"> is the proportion of germinated seeds that were killed by weed control </w:t>
        </w:r>
        <w:proofErr w:type="gramStart"/>
        <w:r>
          <w:t>measures</w:t>
        </w:r>
      </w:ins>
      <w:ins w:id="695" w:author="Nguyen, Huong T [AGRON]" w:date="2022-08-02T13:30:00Z">
        <w:r w:rsidR="008B4693">
          <w:t>.</w:t>
        </w:r>
      </w:ins>
      <w:proofErr w:type="gramEnd"/>
    </w:p>
    <w:p w14:paraId="3A3003A2" w14:textId="0D408319" w:rsidR="008B4693" w:rsidRDefault="001763CC" w:rsidP="008B4693">
      <w:pPr>
        <w:pStyle w:val="BodyText"/>
        <w:spacing w:line="480" w:lineRule="auto"/>
        <w:rPr>
          <w:ins w:id="696" w:author="Nguyen, Huong T [AGRON]" w:date="2022-08-02T13:30:00Z"/>
        </w:rPr>
      </w:pPr>
      <m:oMath>
        <m:r>
          <w:ins w:id="697" w:author="Nguyen, Huong T [AGRON]" w:date="2022-08-02T13:27:00Z">
            <w:rPr>
              <w:rFonts w:ascii="Cambria Math" w:hAnsi="Cambria Math"/>
            </w:rPr>
            <m:t>1</m:t>
          </w:ins>
        </m:r>
        <m:r>
          <w:ins w:id="698" w:author="Nguyen, Huong T [AGRON]" w:date="2022-08-02T13:27:00Z">
            <m:rPr>
              <m:sty m:val="p"/>
            </m:rPr>
            <w:rPr>
              <w:rFonts w:ascii="Cambria Math" w:hAnsi="Cambria Math"/>
            </w:rPr>
            <m:t>-</m:t>
          </w:ins>
        </m:r>
        <m:r>
          <w:ins w:id="699" w:author="Nguyen, Huong T [AGRON]" w:date="2022-08-02T13:27:00Z">
            <w:rPr>
              <w:rFonts w:ascii="Cambria Math" w:hAnsi="Cambria Math"/>
            </w:rPr>
            <m:t>G</m:t>
          </w:ins>
        </m:r>
        <m:r>
          <w:ins w:id="700" w:author="Nguyen, Huong T [AGRON]" w:date="2022-08-02T13:27:00Z">
            <m:rPr>
              <m:sty m:val="p"/>
            </m:rPr>
            <w:rPr>
              <w:rFonts w:ascii="Cambria Math" w:hAnsi="Cambria Math"/>
            </w:rPr>
            <m:t>=</m:t>
          </w:ins>
        </m:r>
        <m:r>
          <w:ins w:id="701" w:author="Nguyen, Huong T [AGRON]" w:date="2022-08-02T13:27:00Z">
            <w:rPr>
              <w:rFonts w:ascii="Cambria Math" w:hAnsi="Cambria Math"/>
            </w:rPr>
            <m:t>0.8</m:t>
          </w:ins>
        </m:r>
      </m:oMath>
      <w:ins w:id="702" w:author="Nguyen, Huong T [AGRON]" w:date="2022-08-02T13:27:00Z">
        <w:r>
          <w:t xml:space="preserve"> is filled in the [1,1] position of the seedling recruitment matrix (</w:t>
        </w:r>
        <m:oMath>
          <m:sSub>
            <m:sSubPr>
              <m:ctrlPr>
                <w:rPr>
                  <w:rFonts w:ascii="Cambria Math" w:hAnsi="Cambria Math"/>
                </w:rPr>
              </m:ctrlPr>
            </m:sSubPr>
            <m:e>
              <m:r>
                <w:rPr>
                  <w:rFonts w:ascii="Cambria Math" w:hAnsi="Cambria Math"/>
                </w:rPr>
                <m:t>B</m:t>
              </m:r>
            </m:e>
            <m:sub>
              <m:r>
                <w:rPr>
                  <w:rFonts w:ascii="Cambria Math" w:hAnsi="Cambria Math"/>
                </w:rPr>
                <m:t>e</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w:t>
        </w:r>
      </w:ins>
      <w:ins w:id="703" w:author="Nguyen, Huong T [AGRON]" w:date="2022-08-02T13:30:00Z">
        <w:r w:rsidR="008B4693">
          <w:t xml:space="preserve"> The cohort-specific emergence rates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8B4693">
          <w:t xml:space="preserve"> through </w:t>
        </w:r>
        <m:oMath>
          <m:sSub>
            <m:sSubPr>
              <m:ctrlPr>
                <w:rPr>
                  <w:rFonts w:ascii="Cambria Math" w:hAnsi="Cambria Math"/>
                </w:rPr>
              </m:ctrlPr>
            </m:sSubPr>
            <m:e>
              <m:r>
                <w:rPr>
                  <w:rFonts w:ascii="Cambria Math" w:hAnsi="Cambria Math"/>
                </w:rPr>
                <m:t>e</m:t>
              </m:r>
            </m:e>
            <m:sub>
              <m:r>
                <w:rPr>
                  <w:rFonts w:ascii="Cambria Math" w:hAnsi="Cambria Math"/>
                </w:rPr>
                <m:t>6</m:t>
              </m:r>
            </m:sub>
          </m:sSub>
        </m:oMath>
        <w:r w:rsidR="008B4693">
          <w:t>) were adjusted from the raw data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k</m:t>
                  </m:r>
                </m:sub>
              </m:sSub>
            </m:num>
            <m:den>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den>
          </m:f>
        </m:oMath>
        <w:r w:rsidR="008B4693">
          <w:t xml:space="preserve"> with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rsidR="008B4693">
          <w:t xml:space="preserve">) to reflect 5% emergence success rate (equivalent to </w:t>
        </w:r>
        <m:oMath>
          <m:r>
            <w:rPr>
              <w:rFonts w:ascii="Cambria Math" w:hAnsi="Cambria Math"/>
            </w:rPr>
            <m:t>E</m:t>
          </m:r>
          <m:r>
            <m:rPr>
              <m:sty m:val="p"/>
            </m:rPr>
            <w:rPr>
              <w:rFonts w:ascii="Cambria Math" w:hAnsi="Cambria Math"/>
            </w:rPr>
            <m:t>=</m:t>
          </m:r>
          <m:r>
            <w:rPr>
              <w:rFonts w:ascii="Cambria Math" w:hAnsi="Cambria Math"/>
            </w:rPr>
            <m:t>0.01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 xml:space="preserve">) in crop environments that received pre-emergence herbicides (C2, C3 and C4 under conventional weed management and all the S2, S3, and S4 (Table 1, Nguyen and Liebman 2022b)), 100% emergence success rate (equivalent to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 xml:space="preserve">) in the crop environments that received </w:t>
        </w:r>
        <w:r w:rsidR="008B4693">
          <w:lastRenderedPageBreak/>
          <w:t xml:space="preserve">post-emergence herbicides (C2, C3 and C4 under low herbicide weed management, (Table 1, Nguyen and Liebman 2022b)) and 50% emergence success rate (equivalent to </w:t>
        </w:r>
        <m:oMath>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w:t>
        </w:r>
      </w:ins>
    </w:p>
    <w:p w14:paraId="64B13F51" w14:textId="3507C291" w:rsidR="001763CC" w:rsidRDefault="001763CC" w:rsidP="008B4693">
      <w:pPr>
        <w:pStyle w:val="BodyText"/>
        <w:spacing w:line="480" w:lineRule="auto"/>
        <w:rPr>
          <w:ins w:id="704" w:author="Nguyen, Huong T [AGRON]" w:date="2022-08-02T13:27:00Z"/>
        </w:rPr>
      </w:pPr>
    </w:p>
    <w:p w14:paraId="1277B47F" w14:textId="2331A864" w:rsidR="001763CC" w:rsidRDefault="001763CC" w:rsidP="001763CC">
      <w:pPr>
        <w:pStyle w:val="BodyText"/>
        <w:spacing w:line="480" w:lineRule="auto"/>
        <w:rPr>
          <w:ins w:id="705" w:author="Nguyen, Huong T [AGRON]" w:date="2022-08-02T13:21:00Z"/>
        </w:rPr>
        <w:sectPr w:rsidR="001763CC">
          <w:pgSz w:w="12240" w:h="15840"/>
          <w:pgMar w:top="1440" w:right="1440" w:bottom="1440" w:left="1440" w:header="720" w:footer="720" w:gutter="0"/>
          <w:cols w:space="720"/>
        </w:sectPr>
      </w:pPr>
      <w:ins w:id="706" w:author="Nguyen, Huong T [AGRON]" w:date="2022-08-02T13:26:00Z">
        <w:r>
          <w:t xml:space="preserve"> </w:t>
        </w:r>
      </w:ins>
      <w:ins w:id="707" w:author="Nguyen, Huong T [AGRON]" w:date="2022-08-02T13:27:00Z">
        <w:r>
          <w:t xml:space="preserve">   </w:t>
        </w:r>
      </w:ins>
    </w:p>
    <w:p w14:paraId="1EDA2CCD" w14:textId="2985F0E8" w:rsidR="007B098C" w:rsidRDefault="007B098C" w:rsidP="005414A8">
      <w:pPr>
        <w:pStyle w:val="BodyText"/>
        <w:spacing w:line="480" w:lineRule="auto"/>
        <w:rPr>
          <w:ins w:id="708" w:author="Nguyen, Huong T [AGRON]" w:date="2022-08-02T13:12:00Z"/>
          <w:color w:val="000000" w:themeColor="text1"/>
        </w:rPr>
      </w:pPr>
    </w:p>
    <w:p w14:paraId="26889706" w14:textId="1BE6E99A" w:rsidR="00DA65D2" w:rsidRDefault="00DA65D2">
      <w:pPr>
        <w:pStyle w:val="TableCaption"/>
        <w:spacing w:line="480" w:lineRule="auto"/>
        <w:rPr>
          <w:ins w:id="709" w:author="Nguyen, Huong T [AGRON]" w:date="2022-08-02T13:12:00Z"/>
        </w:rPr>
        <w:pPrChange w:id="710" w:author="Nguyen, Huong T [AGRON]" w:date="2022-08-02T13:20:00Z">
          <w:pPr>
            <w:pStyle w:val="TableCaption"/>
          </w:pPr>
        </w:pPrChange>
      </w:pPr>
      <w:ins w:id="711" w:author="Nguyen, Huong T [AGRON]" w:date="2022-08-02T13:12:00Z">
        <w:r>
          <w:t>Table A</w:t>
        </w:r>
      </w:ins>
      <w:ins w:id="712" w:author="Nguyen, Huong T [AGRON]" w:date="2022-08-02T13:13:00Z">
        <w:r>
          <w:t>4</w:t>
        </w:r>
      </w:ins>
      <w:ins w:id="713" w:author="Nguyen, Huong T [AGRON]" w:date="2022-08-02T13:12:00Z">
        <w:r>
          <w:t xml:space="preserve">: Estimated and adjusted seedling emergence proportion </w:t>
        </w:r>
      </w:ins>
      <w:ins w:id="714" w:author="Nguyen, Huong T [AGRON]" w:date="2022-08-02T13:13:00Z">
        <w:r>
          <w:t>of</w:t>
        </w:r>
      </w:ins>
      <w:ins w:id="715" w:author="Nguyen, Huong T [AGRON]" w:date="2022-08-02T13:12:00Z">
        <w:r>
          <w:t xml:space="preserve"> the top 0 - 2 cm soil stratum and the whole seedbank (20 cm deep) using 2019 stratified soil seedbank densities and 2020 seedling emergence densities.</w:t>
        </w:r>
      </w:ins>
    </w:p>
    <w:tbl>
      <w:tblPr>
        <w:tblStyle w:val="Table"/>
        <w:tblW w:w="0" w:type="dxa"/>
        <w:jc w:val="center"/>
        <w:tblLayout w:type="fixed"/>
        <w:tblLook w:val="0420" w:firstRow="1" w:lastRow="0" w:firstColumn="0" w:lastColumn="0" w:noHBand="0" w:noVBand="1"/>
      </w:tblPr>
      <w:tblGrid>
        <w:gridCol w:w="1440"/>
        <w:gridCol w:w="1440"/>
        <w:gridCol w:w="1440"/>
        <w:gridCol w:w="1440"/>
        <w:gridCol w:w="1440"/>
        <w:gridCol w:w="1440"/>
        <w:gridCol w:w="1440"/>
      </w:tblGrid>
      <w:tr w:rsidR="00DA65D2" w:rsidRPr="001763CC" w14:paraId="3C1453BD" w14:textId="77777777" w:rsidTr="001763CC">
        <w:trPr>
          <w:cnfStyle w:val="100000000000" w:firstRow="1" w:lastRow="0" w:firstColumn="0" w:lastColumn="0" w:oddVBand="0" w:evenVBand="0" w:oddHBand="0" w:evenHBand="0" w:firstRowFirstColumn="0" w:firstRowLastColumn="0" w:lastRowFirstColumn="0" w:lastRowLastColumn="0"/>
          <w:cantSplit/>
          <w:tblHeader/>
          <w:jc w:val="center"/>
          <w:ins w:id="716" w:author="Nguyen, Huong T [AGRON]" w:date="2022-08-02T13:12:00Z"/>
        </w:trPr>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6879C" w14:textId="77777777" w:rsidR="00DA65D2" w:rsidRPr="001763CC" w:rsidRDefault="00DA65D2">
            <w:pPr>
              <w:keepNext/>
              <w:spacing w:before="100" w:after="100"/>
              <w:ind w:left="100" w:right="100"/>
              <w:rPr>
                <w:ins w:id="717" w:author="Nguyen, Huong T [AGRON]" w:date="2022-08-02T13:12:00Z"/>
                <w:sz w:val="20"/>
              </w:rPr>
            </w:pPr>
            <w:ins w:id="718" w:author="Nguyen, Huong T [AGRON]" w:date="2022-08-02T13:12:00Z">
              <w:r w:rsidRPr="001763CC">
                <w:rPr>
                  <w:rFonts w:ascii="Arial"/>
                  <w:color w:val="000000"/>
                  <w:sz w:val="20"/>
                  <w:szCs w:val="22"/>
                </w:rPr>
                <w:t xml:space="preserve"> </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5D61FC" w14:textId="77777777" w:rsidR="00DA65D2" w:rsidRPr="001763CC" w:rsidRDefault="00DA65D2">
            <w:pPr>
              <w:keepNext/>
              <w:spacing w:before="100" w:after="100"/>
              <w:ind w:left="100" w:right="100"/>
              <w:rPr>
                <w:ins w:id="719" w:author="Nguyen, Huong T [AGRON]" w:date="2022-08-02T13:12:00Z"/>
                <w:sz w:val="20"/>
              </w:rPr>
            </w:pPr>
            <w:ins w:id="720" w:author="Nguyen, Huong T [AGRON]" w:date="2022-08-02T13:12:00Z">
              <w:r w:rsidRPr="001763CC">
                <w:rPr>
                  <w:rFonts w:ascii="Arial"/>
                  <w:color w:val="000000"/>
                  <w:sz w:val="20"/>
                  <w:szCs w:val="22"/>
                </w:rPr>
                <w:t xml:space="preserve"> </w:t>
              </w:r>
            </w:ins>
          </w:p>
        </w:tc>
        <w:tc>
          <w:tcPr>
            <w:tcW w:w="1440" w:type="dxa"/>
            <w:gridSpan w:val="2"/>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184D31D" w14:textId="77777777" w:rsidR="00DA65D2" w:rsidRPr="001763CC" w:rsidRDefault="00DA65D2">
            <w:pPr>
              <w:keepNext/>
              <w:spacing w:before="100" w:after="100"/>
              <w:ind w:left="100" w:right="100"/>
              <w:jc w:val="right"/>
              <w:rPr>
                <w:ins w:id="721" w:author="Nguyen, Huong T [AGRON]" w:date="2022-08-02T13:12:00Z"/>
                <w:sz w:val="20"/>
              </w:rPr>
            </w:pPr>
            <w:ins w:id="722" w:author="Nguyen, Huong T [AGRON]" w:date="2022-08-02T13:12:00Z">
              <w:r w:rsidRPr="001763CC">
                <w:rPr>
                  <w:rFonts w:ascii="Arial"/>
                  <w:color w:val="000000"/>
                  <w:sz w:val="20"/>
                  <w:szCs w:val="22"/>
                </w:rPr>
                <w:t>Estimated total emergence proportion from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A4062F" w14:textId="77777777" w:rsidR="00DA65D2" w:rsidRPr="001763CC" w:rsidRDefault="00DA65D2">
            <w:pPr>
              <w:keepNext/>
              <w:spacing w:before="100" w:after="100"/>
              <w:ind w:left="100" w:right="100"/>
              <w:jc w:val="right"/>
              <w:rPr>
                <w:ins w:id="723" w:author="Nguyen, Huong T [AGRON]" w:date="2022-08-02T13:12:00Z"/>
                <w:sz w:val="20"/>
              </w:rPr>
            </w:pPr>
            <w:ins w:id="724" w:author="Nguyen, Huong T [AGRON]" w:date="2022-08-02T13:12:00Z">
              <w:r w:rsidRPr="001763CC">
                <w:rPr>
                  <w:rFonts w:ascii="Arial"/>
                  <w:color w:val="000000"/>
                  <w:sz w:val="20"/>
                  <w:szCs w:val="22"/>
                </w:rPr>
                <w:t xml:space="preserve"> </w:t>
              </w:r>
            </w:ins>
          </w:p>
        </w:tc>
        <w:tc>
          <w:tcPr>
            <w:tcW w:w="1440" w:type="dxa"/>
            <w:gridSpan w:val="2"/>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8DFC49" w14:textId="77777777" w:rsidR="00DA65D2" w:rsidRPr="001763CC" w:rsidRDefault="00DA65D2">
            <w:pPr>
              <w:keepNext/>
              <w:spacing w:before="100" w:after="100"/>
              <w:ind w:left="100" w:right="100"/>
              <w:jc w:val="right"/>
              <w:rPr>
                <w:ins w:id="725" w:author="Nguyen, Huong T [AGRON]" w:date="2022-08-02T13:12:00Z"/>
                <w:sz w:val="20"/>
              </w:rPr>
            </w:pPr>
            <w:ins w:id="726" w:author="Nguyen, Huong T [AGRON]" w:date="2022-08-02T13:12:00Z">
              <w:r w:rsidRPr="001763CC">
                <w:rPr>
                  <w:rFonts w:ascii="Arial"/>
                  <w:color w:val="000000"/>
                  <w:sz w:val="20"/>
                  <w:szCs w:val="22"/>
                </w:rPr>
                <w:t>Adjusted total emergence proportion from</w:t>
              </w:r>
            </w:ins>
          </w:p>
        </w:tc>
      </w:tr>
      <w:tr w:rsidR="00DA65D2" w:rsidRPr="001763CC" w14:paraId="4C662F65" w14:textId="77777777" w:rsidTr="001763CC">
        <w:trPr>
          <w:cnfStyle w:val="100000000000" w:firstRow="1" w:lastRow="0" w:firstColumn="0" w:lastColumn="0" w:oddVBand="0" w:evenVBand="0" w:oddHBand="0" w:evenHBand="0" w:firstRowFirstColumn="0" w:firstRowLastColumn="0" w:lastRowFirstColumn="0" w:lastRowLastColumn="0"/>
          <w:cantSplit/>
          <w:tblHeader/>
          <w:jc w:val="center"/>
          <w:ins w:id="727" w:author="Nguyen, Huong T [AGRON]" w:date="2022-08-02T13:12:00Z"/>
        </w:trPr>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2DD3D9E" w14:textId="77777777" w:rsidR="00DA65D2" w:rsidRPr="001763CC" w:rsidRDefault="00DA65D2">
            <w:pPr>
              <w:keepNext/>
              <w:spacing w:before="100" w:after="100"/>
              <w:ind w:left="100" w:right="100"/>
              <w:rPr>
                <w:ins w:id="728" w:author="Nguyen, Huong T [AGRON]" w:date="2022-08-02T13:12:00Z"/>
                <w:sz w:val="20"/>
              </w:rPr>
            </w:pPr>
            <w:ins w:id="729" w:author="Nguyen, Huong T [AGRON]" w:date="2022-08-02T13:12:00Z">
              <w:r w:rsidRPr="001763CC">
                <w:rPr>
                  <w:rFonts w:ascii="Arial"/>
                  <w:color w:val="000000"/>
                  <w:sz w:val="20"/>
                  <w:szCs w:val="22"/>
                </w:rPr>
                <w:t>Crop ID</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91CCF0" w14:textId="77777777" w:rsidR="00DA65D2" w:rsidRPr="001763CC" w:rsidRDefault="00DA65D2">
            <w:pPr>
              <w:keepNext/>
              <w:spacing w:before="100" w:after="100"/>
              <w:ind w:left="100" w:right="100"/>
              <w:rPr>
                <w:ins w:id="730" w:author="Nguyen, Huong T [AGRON]" w:date="2022-08-02T13:12:00Z"/>
                <w:sz w:val="20"/>
              </w:rPr>
            </w:pPr>
            <w:ins w:id="731" w:author="Nguyen, Huong T [AGRON]" w:date="2022-08-02T13:12:00Z">
              <w:r w:rsidRPr="001763CC">
                <w:rPr>
                  <w:rFonts w:ascii="Arial"/>
                  <w:color w:val="000000"/>
                  <w:sz w:val="20"/>
                  <w:szCs w:val="22"/>
                </w:rPr>
                <w:t>Corn weed management</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6FD473" w14:textId="77777777" w:rsidR="00DA65D2" w:rsidRPr="001763CC" w:rsidRDefault="00DA65D2">
            <w:pPr>
              <w:keepNext/>
              <w:spacing w:before="100" w:after="100"/>
              <w:ind w:left="100" w:right="100"/>
              <w:jc w:val="right"/>
              <w:rPr>
                <w:ins w:id="732" w:author="Nguyen, Huong T [AGRON]" w:date="2022-08-02T13:12:00Z"/>
                <w:sz w:val="20"/>
              </w:rPr>
            </w:pPr>
            <w:ins w:id="733" w:author="Nguyen, Huong T [AGRON]" w:date="2022-08-02T13:12:00Z">
              <w:r w:rsidRPr="001763CC">
                <w:rPr>
                  <w:rFonts w:ascii="Arial"/>
                  <w:color w:val="000000"/>
                  <w:sz w:val="20"/>
                  <w:szCs w:val="22"/>
                </w:rPr>
                <w:t>top 0 - 2 cm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D3621A3" w14:textId="77777777" w:rsidR="00DA65D2" w:rsidRPr="001763CC" w:rsidRDefault="00DA65D2">
            <w:pPr>
              <w:keepNext/>
              <w:spacing w:before="100" w:after="100"/>
              <w:ind w:left="100" w:right="100"/>
              <w:jc w:val="right"/>
              <w:rPr>
                <w:ins w:id="734" w:author="Nguyen, Huong T [AGRON]" w:date="2022-08-02T13:12:00Z"/>
                <w:sz w:val="20"/>
              </w:rPr>
            </w:pPr>
            <w:ins w:id="735" w:author="Nguyen, Huong T [AGRON]" w:date="2022-08-02T13:12:00Z">
              <w:r w:rsidRPr="001763CC">
                <w:rPr>
                  <w:rFonts w:ascii="Arial"/>
                  <w:color w:val="000000"/>
                  <w:sz w:val="20"/>
                  <w:szCs w:val="22"/>
                </w:rPr>
                <w:t>whole seedbank</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B52661" w14:textId="77777777" w:rsidR="00DA65D2" w:rsidRPr="001763CC" w:rsidRDefault="00DA65D2">
            <w:pPr>
              <w:keepNext/>
              <w:spacing w:before="100" w:after="100"/>
              <w:ind w:left="100" w:right="100"/>
              <w:jc w:val="right"/>
              <w:rPr>
                <w:ins w:id="736" w:author="Nguyen, Huong T [AGRON]" w:date="2022-08-02T13:12:00Z"/>
                <w:sz w:val="20"/>
              </w:rPr>
            </w:pPr>
            <w:ins w:id="737" w:author="Nguyen, Huong T [AGRON]" w:date="2022-08-02T13:12:00Z">
              <w:r w:rsidRPr="001763CC">
                <w:rPr>
                  <w:rFonts w:ascii="Arial"/>
                  <w:color w:val="000000"/>
                  <w:sz w:val="20"/>
                  <w:szCs w:val="22"/>
                </w:rPr>
                <w:t>adjuster</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8E51F8" w14:textId="77777777" w:rsidR="00DA65D2" w:rsidRPr="001763CC" w:rsidRDefault="00DA65D2">
            <w:pPr>
              <w:keepNext/>
              <w:spacing w:before="100" w:after="100"/>
              <w:ind w:left="100" w:right="100"/>
              <w:jc w:val="right"/>
              <w:rPr>
                <w:ins w:id="738" w:author="Nguyen, Huong T [AGRON]" w:date="2022-08-02T13:12:00Z"/>
                <w:sz w:val="20"/>
              </w:rPr>
            </w:pPr>
            <w:ins w:id="739" w:author="Nguyen, Huong T [AGRON]" w:date="2022-08-02T13:12:00Z">
              <w:r w:rsidRPr="001763CC">
                <w:rPr>
                  <w:rFonts w:ascii="Arial"/>
                  <w:color w:val="000000"/>
                  <w:sz w:val="20"/>
                  <w:szCs w:val="22"/>
                </w:rPr>
                <w:t>top 0 - 2 cm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EB8551" w14:textId="77777777" w:rsidR="00DA65D2" w:rsidRPr="001763CC" w:rsidRDefault="00DA65D2">
            <w:pPr>
              <w:keepNext/>
              <w:spacing w:before="100" w:after="100"/>
              <w:ind w:left="100" w:right="100"/>
              <w:jc w:val="right"/>
              <w:rPr>
                <w:ins w:id="740" w:author="Nguyen, Huong T [AGRON]" w:date="2022-08-02T13:12:00Z"/>
                <w:sz w:val="20"/>
              </w:rPr>
            </w:pPr>
            <w:ins w:id="741" w:author="Nguyen, Huong T [AGRON]" w:date="2022-08-02T13:12:00Z">
              <w:r w:rsidRPr="001763CC">
                <w:rPr>
                  <w:rFonts w:ascii="Arial"/>
                  <w:color w:val="000000"/>
                  <w:sz w:val="20"/>
                  <w:szCs w:val="22"/>
                </w:rPr>
                <w:t>whole seedbank</w:t>
              </w:r>
            </w:ins>
          </w:p>
        </w:tc>
      </w:tr>
      <w:tr w:rsidR="00DA65D2" w:rsidRPr="001763CC" w14:paraId="088D887D" w14:textId="77777777" w:rsidTr="001763CC">
        <w:trPr>
          <w:cantSplit/>
          <w:jc w:val="center"/>
          <w:ins w:id="742" w:author="Nguyen, Huong T [AGRON]" w:date="2022-08-02T13:12:00Z"/>
        </w:trPr>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7350DA9" w14:textId="77777777" w:rsidR="00DA65D2" w:rsidRPr="001763CC" w:rsidRDefault="00DA65D2">
            <w:pPr>
              <w:keepNext/>
              <w:spacing w:before="100" w:after="100"/>
              <w:ind w:left="100" w:right="100"/>
              <w:rPr>
                <w:ins w:id="743" w:author="Nguyen, Huong T [AGRON]" w:date="2022-08-02T13:12:00Z"/>
                <w:sz w:val="20"/>
              </w:rPr>
            </w:pPr>
            <w:ins w:id="744" w:author="Nguyen, Huong T [AGRON]" w:date="2022-08-02T13:12:00Z">
              <w:r w:rsidRPr="001763CC">
                <w:rPr>
                  <w:rFonts w:ascii="Arial"/>
                  <w:color w:val="000000"/>
                  <w:sz w:val="20"/>
                  <w:szCs w:val="22"/>
                </w:rPr>
                <w:t>C2</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1959C950" w14:textId="77777777" w:rsidR="00DA65D2" w:rsidRPr="001763CC" w:rsidRDefault="00DA65D2">
            <w:pPr>
              <w:keepNext/>
              <w:spacing w:before="100" w:after="100"/>
              <w:ind w:left="100" w:right="100"/>
              <w:rPr>
                <w:ins w:id="745" w:author="Nguyen, Huong T [AGRON]" w:date="2022-08-02T13:12:00Z"/>
                <w:sz w:val="20"/>
              </w:rPr>
            </w:pPr>
            <w:ins w:id="746" w:author="Nguyen, Huong T [AGRON]" w:date="2022-08-02T13:12:00Z">
              <w:r w:rsidRPr="001763CC">
                <w:rPr>
                  <w:rFonts w:ascii="Arial"/>
                  <w:color w:val="000000"/>
                  <w:sz w:val="20"/>
                  <w:szCs w:val="22"/>
                </w:rPr>
                <w:t>conventional</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48CCF64" w14:textId="77777777" w:rsidR="00DA65D2" w:rsidRPr="001763CC" w:rsidRDefault="00DA65D2">
            <w:pPr>
              <w:keepNext/>
              <w:spacing w:before="100" w:after="100"/>
              <w:ind w:left="100" w:right="100"/>
              <w:jc w:val="right"/>
              <w:rPr>
                <w:ins w:id="747" w:author="Nguyen, Huong T [AGRON]" w:date="2022-08-02T13:12:00Z"/>
                <w:sz w:val="20"/>
              </w:rPr>
            </w:pPr>
            <w:ins w:id="748" w:author="Nguyen, Huong T [AGRON]" w:date="2022-08-02T13:12:00Z">
              <w:r w:rsidRPr="001763CC">
                <w:rPr>
                  <w:rFonts w:ascii="Arial"/>
                  <w:color w:val="000000"/>
                  <w:sz w:val="20"/>
                  <w:szCs w:val="22"/>
                </w:rPr>
                <w:t>0.0024</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48FCF430" w14:textId="77777777" w:rsidR="00DA65D2" w:rsidRPr="001763CC" w:rsidRDefault="00DA65D2">
            <w:pPr>
              <w:keepNext/>
              <w:spacing w:before="100" w:after="100"/>
              <w:ind w:left="100" w:right="100"/>
              <w:jc w:val="right"/>
              <w:rPr>
                <w:ins w:id="749" w:author="Nguyen, Huong T [AGRON]" w:date="2022-08-02T13:12:00Z"/>
                <w:sz w:val="20"/>
              </w:rPr>
            </w:pPr>
            <w:ins w:id="750" w:author="Nguyen, Huong T [AGRON]" w:date="2022-08-02T13:12:00Z">
              <w:r w:rsidRPr="001763CC">
                <w:rPr>
                  <w:rFonts w:ascii="Arial"/>
                  <w:color w:val="000000"/>
                  <w:sz w:val="20"/>
                  <w:szCs w:val="22"/>
                </w:rPr>
                <w:t>0.0008</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B30AC81" w14:textId="77777777" w:rsidR="00DA65D2" w:rsidRPr="001763CC" w:rsidRDefault="00DA65D2">
            <w:pPr>
              <w:keepNext/>
              <w:spacing w:before="100" w:after="100"/>
              <w:ind w:left="100" w:right="100"/>
              <w:jc w:val="right"/>
              <w:rPr>
                <w:ins w:id="751" w:author="Nguyen, Huong T [AGRON]" w:date="2022-08-02T13:12:00Z"/>
                <w:sz w:val="20"/>
              </w:rPr>
            </w:pPr>
            <w:ins w:id="752" w:author="Nguyen, Huong T [AGRON]" w:date="2022-08-02T13:12:00Z">
              <w:r w:rsidRPr="001763CC">
                <w:rPr>
                  <w:rFonts w:ascii="Arial"/>
                  <w:color w:val="000000"/>
                  <w:sz w:val="20"/>
                  <w:szCs w:val="22"/>
                </w:rPr>
                <w:t>4.1310</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556AD41" w14:textId="77777777" w:rsidR="00DA65D2" w:rsidRPr="001763CC" w:rsidRDefault="00DA65D2">
            <w:pPr>
              <w:keepNext/>
              <w:spacing w:before="100" w:after="100"/>
              <w:ind w:left="100" w:right="100"/>
              <w:jc w:val="right"/>
              <w:rPr>
                <w:ins w:id="753" w:author="Nguyen, Huong T [AGRON]" w:date="2022-08-02T13:12:00Z"/>
                <w:sz w:val="20"/>
              </w:rPr>
            </w:pPr>
            <w:ins w:id="754" w:author="Nguyen, Huong T [AGRON]" w:date="2022-08-02T13:12:00Z">
              <w:r w:rsidRPr="001763CC">
                <w:rPr>
                  <w:rFonts w:ascii="Arial"/>
                  <w:color w:val="000000"/>
                  <w:sz w:val="20"/>
                  <w:szCs w:val="22"/>
                </w:rPr>
                <w:t>0.01</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694148AA" w14:textId="77777777" w:rsidR="00DA65D2" w:rsidRPr="001763CC" w:rsidRDefault="00DA65D2">
            <w:pPr>
              <w:keepNext/>
              <w:spacing w:before="100" w:after="100"/>
              <w:ind w:left="100" w:right="100"/>
              <w:jc w:val="right"/>
              <w:rPr>
                <w:ins w:id="755" w:author="Nguyen, Huong T [AGRON]" w:date="2022-08-02T13:12:00Z"/>
                <w:sz w:val="20"/>
              </w:rPr>
            </w:pPr>
            <w:ins w:id="756" w:author="Nguyen, Huong T [AGRON]" w:date="2022-08-02T13:12:00Z">
              <w:r w:rsidRPr="001763CC">
                <w:rPr>
                  <w:rFonts w:ascii="Arial"/>
                  <w:color w:val="000000"/>
                  <w:sz w:val="20"/>
                  <w:szCs w:val="22"/>
                </w:rPr>
                <w:t>0.0031</w:t>
              </w:r>
            </w:ins>
          </w:p>
        </w:tc>
      </w:tr>
      <w:tr w:rsidR="00DA65D2" w:rsidRPr="001763CC" w14:paraId="0CE9FCE0" w14:textId="77777777" w:rsidTr="001763CC">
        <w:trPr>
          <w:cantSplit/>
          <w:jc w:val="center"/>
          <w:ins w:id="75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8B9D803" w14:textId="77777777" w:rsidR="00DA65D2" w:rsidRPr="001763CC" w:rsidRDefault="00DA65D2">
            <w:pPr>
              <w:keepNext/>
              <w:spacing w:before="100" w:after="100"/>
              <w:ind w:left="100" w:right="100"/>
              <w:rPr>
                <w:ins w:id="758" w:author="Nguyen, Huong T [AGRON]" w:date="2022-08-02T13:12:00Z"/>
                <w:sz w:val="20"/>
              </w:rPr>
            </w:pPr>
            <w:ins w:id="759" w:author="Nguyen, Huong T [AGRON]" w:date="2022-08-02T13:12:00Z">
              <w:r w:rsidRPr="001763CC">
                <w:rPr>
                  <w:rFonts w:ascii="Arial"/>
                  <w:color w:val="000000"/>
                  <w:sz w:val="20"/>
                  <w:szCs w:val="22"/>
                </w:rPr>
                <w:t>C2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A0B232" w14:textId="77777777" w:rsidR="00DA65D2" w:rsidRPr="001763CC" w:rsidRDefault="00DA65D2">
            <w:pPr>
              <w:keepNext/>
              <w:spacing w:before="100" w:after="100"/>
              <w:ind w:left="100" w:right="100"/>
              <w:rPr>
                <w:ins w:id="760" w:author="Nguyen, Huong T [AGRON]" w:date="2022-08-02T13:12:00Z"/>
                <w:sz w:val="20"/>
              </w:rPr>
            </w:pPr>
            <w:ins w:id="76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BE11077" w14:textId="77777777" w:rsidR="00DA65D2" w:rsidRPr="001763CC" w:rsidRDefault="00DA65D2">
            <w:pPr>
              <w:keepNext/>
              <w:spacing w:before="100" w:after="100"/>
              <w:ind w:left="100" w:right="100"/>
              <w:jc w:val="right"/>
              <w:rPr>
                <w:ins w:id="762" w:author="Nguyen, Huong T [AGRON]" w:date="2022-08-02T13:12:00Z"/>
                <w:sz w:val="20"/>
              </w:rPr>
            </w:pPr>
            <w:ins w:id="763" w:author="Nguyen, Huong T [AGRON]" w:date="2022-08-02T13:12:00Z">
              <w:r w:rsidRPr="001763CC">
                <w:rPr>
                  <w:rFonts w:ascii="Arial"/>
                  <w:color w:val="000000"/>
                  <w:sz w:val="20"/>
                  <w:szCs w:val="22"/>
                </w:rPr>
                <w:t>0.0109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4417914" w14:textId="77777777" w:rsidR="00DA65D2" w:rsidRPr="001763CC" w:rsidRDefault="00DA65D2">
            <w:pPr>
              <w:keepNext/>
              <w:spacing w:before="100" w:after="100"/>
              <w:ind w:left="100" w:right="100"/>
              <w:jc w:val="right"/>
              <w:rPr>
                <w:ins w:id="764" w:author="Nguyen, Huong T [AGRON]" w:date="2022-08-02T13:12:00Z"/>
                <w:sz w:val="20"/>
              </w:rPr>
            </w:pPr>
            <w:ins w:id="765" w:author="Nguyen, Huong T [AGRON]" w:date="2022-08-02T13:12:00Z">
              <w:r w:rsidRPr="001763CC">
                <w:rPr>
                  <w:rFonts w:ascii="Arial"/>
                  <w:color w:val="000000"/>
                  <w:sz w:val="20"/>
                  <w:szCs w:val="22"/>
                </w:rPr>
                <w:t>0.0033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ECEB18F" w14:textId="77777777" w:rsidR="00DA65D2" w:rsidRPr="001763CC" w:rsidRDefault="00DA65D2">
            <w:pPr>
              <w:keepNext/>
              <w:spacing w:before="100" w:after="100"/>
              <w:ind w:left="100" w:right="100"/>
              <w:jc w:val="right"/>
              <w:rPr>
                <w:ins w:id="766" w:author="Nguyen, Huong T [AGRON]" w:date="2022-08-02T13:12:00Z"/>
                <w:sz w:val="20"/>
              </w:rPr>
            </w:pPr>
            <w:ins w:id="767" w:author="Nguyen, Huong T [AGRON]" w:date="2022-08-02T13:12:00Z">
              <w:r w:rsidRPr="001763CC">
                <w:rPr>
                  <w:rFonts w:ascii="Arial"/>
                  <w:color w:val="000000"/>
                  <w:sz w:val="20"/>
                  <w:szCs w:val="22"/>
                </w:rPr>
                <w:t>18.2760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A7E84C1" w14:textId="77777777" w:rsidR="00DA65D2" w:rsidRPr="001763CC" w:rsidRDefault="00DA65D2">
            <w:pPr>
              <w:keepNext/>
              <w:spacing w:before="100" w:after="100"/>
              <w:ind w:left="100" w:right="100"/>
              <w:jc w:val="right"/>
              <w:rPr>
                <w:ins w:id="768" w:author="Nguyen, Huong T [AGRON]" w:date="2022-08-02T13:12:00Z"/>
                <w:sz w:val="20"/>
              </w:rPr>
            </w:pPr>
            <w:ins w:id="769"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2B7B6BA" w14:textId="77777777" w:rsidR="00DA65D2" w:rsidRPr="001763CC" w:rsidRDefault="00DA65D2">
            <w:pPr>
              <w:keepNext/>
              <w:spacing w:before="100" w:after="100"/>
              <w:ind w:left="100" w:right="100"/>
              <w:jc w:val="right"/>
              <w:rPr>
                <w:ins w:id="770" w:author="Nguyen, Huong T [AGRON]" w:date="2022-08-02T13:12:00Z"/>
                <w:sz w:val="20"/>
              </w:rPr>
            </w:pPr>
            <w:ins w:id="771" w:author="Nguyen, Huong T [AGRON]" w:date="2022-08-02T13:12:00Z">
              <w:r w:rsidRPr="001763CC">
                <w:rPr>
                  <w:rFonts w:ascii="Arial"/>
                  <w:color w:val="000000"/>
                  <w:sz w:val="20"/>
                  <w:szCs w:val="22"/>
                </w:rPr>
                <w:t>0.0606</w:t>
              </w:r>
            </w:ins>
          </w:p>
        </w:tc>
      </w:tr>
      <w:tr w:rsidR="00DA65D2" w:rsidRPr="001763CC" w14:paraId="55DD554C" w14:textId="77777777" w:rsidTr="001763CC">
        <w:trPr>
          <w:cantSplit/>
          <w:jc w:val="center"/>
          <w:ins w:id="77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96E83B" w14:textId="77777777" w:rsidR="00DA65D2" w:rsidRPr="001763CC" w:rsidRDefault="00DA65D2">
            <w:pPr>
              <w:keepNext/>
              <w:spacing w:before="100" w:after="100"/>
              <w:ind w:left="100" w:right="100"/>
              <w:rPr>
                <w:ins w:id="773" w:author="Nguyen, Huong T [AGRON]" w:date="2022-08-02T13:12:00Z"/>
                <w:sz w:val="20"/>
              </w:rPr>
            </w:pPr>
            <w:ins w:id="774" w:author="Nguyen, Huong T [AGRON]" w:date="2022-08-02T13:12:00Z">
              <w:r w:rsidRPr="001763CC">
                <w:rPr>
                  <w:rFonts w:ascii="Arial"/>
                  <w:color w:val="000000"/>
                  <w:sz w:val="20"/>
                  <w:szCs w:val="22"/>
                </w:rPr>
                <w:t>S2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357E485" w14:textId="77777777" w:rsidR="00DA65D2" w:rsidRPr="001763CC" w:rsidRDefault="00DA65D2">
            <w:pPr>
              <w:keepNext/>
              <w:spacing w:before="100" w:after="100"/>
              <w:ind w:left="100" w:right="100"/>
              <w:rPr>
                <w:ins w:id="775" w:author="Nguyen, Huong T [AGRON]" w:date="2022-08-02T13:12:00Z"/>
                <w:sz w:val="20"/>
              </w:rPr>
            </w:pPr>
            <w:ins w:id="77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DE687ED" w14:textId="77777777" w:rsidR="00DA65D2" w:rsidRPr="001763CC" w:rsidRDefault="00DA65D2">
            <w:pPr>
              <w:keepNext/>
              <w:spacing w:before="100" w:after="100"/>
              <w:ind w:left="100" w:right="100"/>
              <w:jc w:val="right"/>
              <w:rPr>
                <w:ins w:id="777" w:author="Nguyen, Huong T [AGRON]" w:date="2022-08-02T13:12:00Z"/>
                <w:sz w:val="20"/>
              </w:rPr>
            </w:pPr>
            <w:ins w:id="778" w:author="Nguyen, Huong T [AGRON]" w:date="2022-08-02T13:12:00Z">
              <w:r w:rsidRPr="001763CC">
                <w:rPr>
                  <w:rFonts w:ascii="Arial"/>
                  <w:color w:val="000000"/>
                  <w:sz w:val="20"/>
                  <w:szCs w:val="22"/>
                </w:rPr>
                <w:t>0.0637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FF95F1F" w14:textId="77777777" w:rsidR="00DA65D2" w:rsidRPr="001763CC" w:rsidRDefault="00DA65D2">
            <w:pPr>
              <w:keepNext/>
              <w:spacing w:before="100" w:after="100"/>
              <w:ind w:left="100" w:right="100"/>
              <w:jc w:val="right"/>
              <w:rPr>
                <w:ins w:id="779" w:author="Nguyen, Huong T [AGRON]" w:date="2022-08-02T13:12:00Z"/>
                <w:sz w:val="20"/>
              </w:rPr>
            </w:pPr>
            <w:ins w:id="780" w:author="Nguyen, Huong T [AGRON]" w:date="2022-08-02T13:12:00Z">
              <w:r w:rsidRPr="001763CC">
                <w:rPr>
                  <w:rFonts w:ascii="Arial"/>
                  <w:color w:val="000000"/>
                  <w:sz w:val="20"/>
                  <w:szCs w:val="22"/>
                </w:rPr>
                <w:t>0.0179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CC301CE" w14:textId="77777777" w:rsidR="00DA65D2" w:rsidRPr="001763CC" w:rsidRDefault="00DA65D2">
            <w:pPr>
              <w:keepNext/>
              <w:spacing w:before="100" w:after="100"/>
              <w:ind w:left="100" w:right="100"/>
              <w:jc w:val="right"/>
              <w:rPr>
                <w:ins w:id="781" w:author="Nguyen, Huong T [AGRON]" w:date="2022-08-02T13:12:00Z"/>
                <w:sz w:val="20"/>
              </w:rPr>
            </w:pPr>
            <w:ins w:id="782" w:author="Nguyen, Huong T [AGRON]" w:date="2022-08-02T13:12:00Z">
              <w:r w:rsidRPr="001763CC">
                <w:rPr>
                  <w:rFonts w:ascii="Arial"/>
                  <w:color w:val="000000"/>
                  <w:sz w:val="20"/>
                  <w:szCs w:val="22"/>
                </w:rPr>
                <w:t>0.1570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28F1A3" w14:textId="77777777" w:rsidR="00DA65D2" w:rsidRPr="001763CC" w:rsidRDefault="00DA65D2">
            <w:pPr>
              <w:keepNext/>
              <w:spacing w:before="100" w:after="100"/>
              <w:ind w:left="100" w:right="100"/>
              <w:jc w:val="right"/>
              <w:rPr>
                <w:ins w:id="783" w:author="Nguyen, Huong T [AGRON]" w:date="2022-08-02T13:12:00Z"/>
                <w:sz w:val="20"/>
              </w:rPr>
            </w:pPr>
            <w:ins w:id="784"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DCABDBA" w14:textId="77777777" w:rsidR="00DA65D2" w:rsidRPr="001763CC" w:rsidRDefault="00DA65D2">
            <w:pPr>
              <w:keepNext/>
              <w:spacing w:before="100" w:after="100"/>
              <w:ind w:left="100" w:right="100"/>
              <w:jc w:val="right"/>
              <w:rPr>
                <w:ins w:id="785" w:author="Nguyen, Huong T [AGRON]" w:date="2022-08-02T13:12:00Z"/>
                <w:sz w:val="20"/>
              </w:rPr>
            </w:pPr>
            <w:ins w:id="786" w:author="Nguyen, Huong T [AGRON]" w:date="2022-08-02T13:12:00Z">
              <w:r w:rsidRPr="001763CC">
                <w:rPr>
                  <w:rFonts w:ascii="Arial"/>
                  <w:color w:val="000000"/>
                  <w:sz w:val="20"/>
                  <w:szCs w:val="22"/>
                </w:rPr>
                <w:t>0.0028</w:t>
              </w:r>
            </w:ins>
          </w:p>
        </w:tc>
      </w:tr>
      <w:tr w:rsidR="00DA65D2" w:rsidRPr="001763CC" w14:paraId="7F53E994" w14:textId="77777777" w:rsidTr="001763CC">
        <w:trPr>
          <w:cantSplit/>
          <w:jc w:val="center"/>
          <w:ins w:id="78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71E1E73" w14:textId="77777777" w:rsidR="00DA65D2" w:rsidRPr="001763CC" w:rsidRDefault="00DA65D2">
            <w:pPr>
              <w:keepNext/>
              <w:spacing w:before="100" w:after="100"/>
              <w:ind w:left="100" w:right="100"/>
              <w:rPr>
                <w:ins w:id="788" w:author="Nguyen, Huong T [AGRON]" w:date="2022-08-02T13:12:00Z"/>
                <w:sz w:val="20"/>
              </w:rPr>
            </w:pPr>
            <w:ins w:id="789" w:author="Nguyen, Huong T [AGRON]" w:date="2022-08-02T13:12:00Z">
              <w:r w:rsidRPr="001763CC">
                <w:rPr>
                  <w:rFonts w:ascii="Arial"/>
                  <w:color w:val="000000"/>
                  <w:sz w:val="20"/>
                  <w:szCs w:val="22"/>
                </w:rPr>
                <w:t>S2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982F373" w14:textId="77777777" w:rsidR="00DA65D2" w:rsidRPr="001763CC" w:rsidRDefault="00DA65D2">
            <w:pPr>
              <w:keepNext/>
              <w:spacing w:before="100" w:after="100"/>
              <w:ind w:left="100" w:right="100"/>
              <w:rPr>
                <w:ins w:id="790" w:author="Nguyen, Huong T [AGRON]" w:date="2022-08-02T13:12:00Z"/>
                <w:sz w:val="20"/>
              </w:rPr>
            </w:pPr>
            <w:ins w:id="79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FC25C2B" w14:textId="77777777" w:rsidR="00DA65D2" w:rsidRPr="001763CC" w:rsidRDefault="00DA65D2">
            <w:pPr>
              <w:keepNext/>
              <w:spacing w:before="100" w:after="100"/>
              <w:ind w:left="100" w:right="100"/>
              <w:jc w:val="right"/>
              <w:rPr>
                <w:ins w:id="792" w:author="Nguyen, Huong T [AGRON]" w:date="2022-08-02T13:12:00Z"/>
                <w:sz w:val="20"/>
              </w:rPr>
            </w:pPr>
            <w:ins w:id="793" w:author="Nguyen, Huong T [AGRON]" w:date="2022-08-02T13:12:00Z">
              <w:r w:rsidRPr="001763CC">
                <w:rPr>
                  <w:rFonts w:ascii="Arial"/>
                  <w:color w:val="000000"/>
                  <w:sz w:val="20"/>
                  <w:szCs w:val="22"/>
                </w:rPr>
                <w:t>0.0248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E56ABD9" w14:textId="77777777" w:rsidR="00DA65D2" w:rsidRPr="001763CC" w:rsidRDefault="00DA65D2">
            <w:pPr>
              <w:keepNext/>
              <w:spacing w:before="100" w:after="100"/>
              <w:ind w:left="100" w:right="100"/>
              <w:jc w:val="right"/>
              <w:rPr>
                <w:ins w:id="794" w:author="Nguyen, Huong T [AGRON]" w:date="2022-08-02T13:12:00Z"/>
                <w:sz w:val="20"/>
              </w:rPr>
            </w:pPr>
            <w:ins w:id="795" w:author="Nguyen, Huong T [AGRON]" w:date="2022-08-02T13:12:00Z">
              <w:r w:rsidRPr="001763CC">
                <w:rPr>
                  <w:rFonts w:ascii="Arial"/>
                  <w:color w:val="000000"/>
                  <w:sz w:val="20"/>
                  <w:szCs w:val="22"/>
                </w:rPr>
                <w:t>0.0086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E0B6F95" w14:textId="77777777" w:rsidR="00DA65D2" w:rsidRPr="001763CC" w:rsidRDefault="00DA65D2">
            <w:pPr>
              <w:keepNext/>
              <w:spacing w:before="100" w:after="100"/>
              <w:ind w:left="100" w:right="100"/>
              <w:jc w:val="right"/>
              <w:rPr>
                <w:ins w:id="796" w:author="Nguyen, Huong T [AGRON]" w:date="2022-08-02T13:12:00Z"/>
                <w:sz w:val="20"/>
              </w:rPr>
            </w:pPr>
            <w:ins w:id="797" w:author="Nguyen, Huong T [AGRON]" w:date="2022-08-02T13:12:00Z">
              <w:r w:rsidRPr="001763CC">
                <w:rPr>
                  <w:rFonts w:ascii="Arial"/>
                  <w:color w:val="000000"/>
                  <w:sz w:val="20"/>
                  <w:szCs w:val="22"/>
                </w:rPr>
                <w:t>0.4035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C49979" w14:textId="77777777" w:rsidR="00DA65D2" w:rsidRPr="001763CC" w:rsidRDefault="00DA65D2">
            <w:pPr>
              <w:keepNext/>
              <w:spacing w:before="100" w:after="100"/>
              <w:ind w:left="100" w:right="100"/>
              <w:jc w:val="right"/>
              <w:rPr>
                <w:ins w:id="798" w:author="Nguyen, Huong T [AGRON]" w:date="2022-08-02T13:12:00Z"/>
                <w:sz w:val="20"/>
              </w:rPr>
            </w:pPr>
            <w:ins w:id="799"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C4071A0" w14:textId="77777777" w:rsidR="00DA65D2" w:rsidRPr="001763CC" w:rsidRDefault="00DA65D2">
            <w:pPr>
              <w:keepNext/>
              <w:spacing w:before="100" w:after="100"/>
              <w:ind w:left="100" w:right="100"/>
              <w:jc w:val="right"/>
              <w:rPr>
                <w:ins w:id="800" w:author="Nguyen, Huong T [AGRON]" w:date="2022-08-02T13:12:00Z"/>
                <w:sz w:val="20"/>
              </w:rPr>
            </w:pPr>
            <w:ins w:id="801" w:author="Nguyen, Huong T [AGRON]" w:date="2022-08-02T13:12:00Z">
              <w:r w:rsidRPr="001763CC">
                <w:rPr>
                  <w:rFonts w:ascii="Arial"/>
                  <w:color w:val="000000"/>
                  <w:sz w:val="20"/>
                  <w:szCs w:val="22"/>
                </w:rPr>
                <w:t>0.0035</w:t>
              </w:r>
            </w:ins>
          </w:p>
        </w:tc>
      </w:tr>
      <w:tr w:rsidR="00DA65D2" w:rsidRPr="001763CC" w14:paraId="76ABAB40" w14:textId="77777777" w:rsidTr="001763CC">
        <w:trPr>
          <w:cantSplit/>
          <w:jc w:val="center"/>
          <w:ins w:id="80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134C6AE" w14:textId="77777777" w:rsidR="00DA65D2" w:rsidRPr="001763CC" w:rsidRDefault="00DA65D2">
            <w:pPr>
              <w:keepNext/>
              <w:spacing w:before="100" w:after="100"/>
              <w:ind w:left="100" w:right="100"/>
              <w:rPr>
                <w:ins w:id="803" w:author="Nguyen, Huong T [AGRON]" w:date="2022-08-02T13:12:00Z"/>
                <w:sz w:val="20"/>
              </w:rPr>
            </w:pPr>
            <w:ins w:id="804" w:author="Nguyen, Huong T [AGRON]" w:date="2022-08-02T13:12:00Z">
              <w:r w:rsidRPr="001763CC">
                <w:rPr>
                  <w:rFonts w:ascii="Arial"/>
                  <w:color w:val="000000"/>
                  <w:sz w:val="20"/>
                  <w:szCs w:val="22"/>
                </w:rPr>
                <w:t>C3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0B6DB0C" w14:textId="77777777" w:rsidR="00DA65D2" w:rsidRPr="001763CC" w:rsidRDefault="00DA65D2">
            <w:pPr>
              <w:keepNext/>
              <w:spacing w:before="100" w:after="100"/>
              <w:ind w:left="100" w:right="100"/>
              <w:rPr>
                <w:ins w:id="805" w:author="Nguyen, Huong T [AGRON]" w:date="2022-08-02T13:12:00Z"/>
                <w:sz w:val="20"/>
              </w:rPr>
            </w:pPr>
            <w:ins w:id="80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1FE5365" w14:textId="77777777" w:rsidR="00DA65D2" w:rsidRPr="001763CC" w:rsidRDefault="00DA65D2">
            <w:pPr>
              <w:keepNext/>
              <w:spacing w:before="100" w:after="100"/>
              <w:ind w:left="100" w:right="100"/>
              <w:jc w:val="right"/>
              <w:rPr>
                <w:ins w:id="807" w:author="Nguyen, Huong T [AGRON]" w:date="2022-08-02T13:12:00Z"/>
                <w:sz w:val="20"/>
              </w:rPr>
            </w:pPr>
            <w:ins w:id="808" w:author="Nguyen, Huong T [AGRON]" w:date="2022-08-02T13:12:00Z">
              <w:r w:rsidRPr="001763CC">
                <w:rPr>
                  <w:rFonts w:ascii="Arial"/>
                  <w:color w:val="000000"/>
                  <w:sz w:val="20"/>
                  <w:szCs w:val="22"/>
                </w:rPr>
                <w:t>0.0073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4D2233C" w14:textId="77777777" w:rsidR="00DA65D2" w:rsidRPr="001763CC" w:rsidRDefault="00DA65D2">
            <w:pPr>
              <w:keepNext/>
              <w:spacing w:before="100" w:after="100"/>
              <w:ind w:left="100" w:right="100"/>
              <w:jc w:val="right"/>
              <w:rPr>
                <w:ins w:id="809" w:author="Nguyen, Huong T [AGRON]" w:date="2022-08-02T13:12:00Z"/>
                <w:sz w:val="20"/>
              </w:rPr>
            </w:pPr>
            <w:ins w:id="810" w:author="Nguyen, Huong T [AGRON]" w:date="2022-08-02T13:12:00Z">
              <w:r w:rsidRPr="001763CC">
                <w:rPr>
                  <w:rFonts w:ascii="Arial"/>
                  <w:color w:val="000000"/>
                  <w:sz w:val="20"/>
                  <w:szCs w:val="22"/>
                </w:rPr>
                <w:t>0.0017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C9E6A99" w14:textId="77777777" w:rsidR="00DA65D2" w:rsidRPr="001763CC" w:rsidRDefault="00DA65D2">
            <w:pPr>
              <w:keepNext/>
              <w:spacing w:before="100" w:after="100"/>
              <w:ind w:left="100" w:right="100"/>
              <w:jc w:val="right"/>
              <w:rPr>
                <w:ins w:id="811" w:author="Nguyen, Huong T [AGRON]" w:date="2022-08-02T13:12:00Z"/>
                <w:sz w:val="20"/>
              </w:rPr>
            </w:pPr>
            <w:ins w:id="812" w:author="Nguyen, Huong T [AGRON]" w:date="2022-08-02T13:12:00Z">
              <w:r w:rsidRPr="001763CC">
                <w:rPr>
                  <w:rFonts w:ascii="Arial"/>
                  <w:color w:val="000000"/>
                  <w:sz w:val="20"/>
                  <w:szCs w:val="22"/>
                </w:rPr>
                <w:t>1.3686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46C3318" w14:textId="77777777" w:rsidR="00DA65D2" w:rsidRPr="001763CC" w:rsidRDefault="00DA65D2">
            <w:pPr>
              <w:keepNext/>
              <w:spacing w:before="100" w:after="100"/>
              <w:ind w:left="100" w:right="100"/>
              <w:jc w:val="right"/>
              <w:rPr>
                <w:ins w:id="813" w:author="Nguyen, Huong T [AGRON]" w:date="2022-08-02T13:12:00Z"/>
                <w:sz w:val="20"/>
              </w:rPr>
            </w:pPr>
            <w:ins w:id="814"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5F0EC72" w14:textId="77777777" w:rsidR="00DA65D2" w:rsidRPr="001763CC" w:rsidRDefault="00DA65D2">
            <w:pPr>
              <w:keepNext/>
              <w:spacing w:before="100" w:after="100"/>
              <w:ind w:left="100" w:right="100"/>
              <w:jc w:val="right"/>
              <w:rPr>
                <w:ins w:id="815" w:author="Nguyen, Huong T [AGRON]" w:date="2022-08-02T13:12:00Z"/>
                <w:sz w:val="20"/>
              </w:rPr>
            </w:pPr>
            <w:ins w:id="816" w:author="Nguyen, Huong T [AGRON]" w:date="2022-08-02T13:12:00Z">
              <w:r w:rsidRPr="001763CC">
                <w:rPr>
                  <w:rFonts w:ascii="Arial"/>
                  <w:color w:val="000000"/>
                  <w:sz w:val="20"/>
                  <w:szCs w:val="22"/>
                </w:rPr>
                <w:t>0.0024</w:t>
              </w:r>
            </w:ins>
          </w:p>
        </w:tc>
      </w:tr>
      <w:tr w:rsidR="00DA65D2" w:rsidRPr="001763CC" w14:paraId="4A8F20D1" w14:textId="77777777" w:rsidTr="001763CC">
        <w:trPr>
          <w:cantSplit/>
          <w:jc w:val="center"/>
          <w:ins w:id="81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2D5AE49" w14:textId="77777777" w:rsidR="00DA65D2" w:rsidRPr="001763CC" w:rsidRDefault="00DA65D2">
            <w:pPr>
              <w:keepNext/>
              <w:spacing w:before="100" w:after="100"/>
              <w:ind w:left="100" w:right="100"/>
              <w:rPr>
                <w:ins w:id="818" w:author="Nguyen, Huong T [AGRON]" w:date="2022-08-02T13:12:00Z"/>
                <w:sz w:val="20"/>
              </w:rPr>
            </w:pPr>
            <w:ins w:id="819" w:author="Nguyen, Huong T [AGRON]" w:date="2022-08-02T13:12:00Z">
              <w:r w:rsidRPr="001763CC">
                <w:rPr>
                  <w:rFonts w:ascii="Arial"/>
                  <w:color w:val="000000"/>
                  <w:sz w:val="20"/>
                  <w:szCs w:val="22"/>
                </w:rPr>
                <w:t>C3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A8C000F" w14:textId="77777777" w:rsidR="00DA65D2" w:rsidRPr="001763CC" w:rsidRDefault="00DA65D2">
            <w:pPr>
              <w:keepNext/>
              <w:spacing w:before="100" w:after="100"/>
              <w:ind w:left="100" w:right="100"/>
              <w:rPr>
                <w:ins w:id="820" w:author="Nguyen, Huong T [AGRON]" w:date="2022-08-02T13:12:00Z"/>
                <w:sz w:val="20"/>
              </w:rPr>
            </w:pPr>
            <w:ins w:id="82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7EB1B9C" w14:textId="77777777" w:rsidR="00DA65D2" w:rsidRPr="001763CC" w:rsidRDefault="00DA65D2">
            <w:pPr>
              <w:keepNext/>
              <w:spacing w:before="100" w:after="100"/>
              <w:ind w:left="100" w:right="100"/>
              <w:jc w:val="right"/>
              <w:rPr>
                <w:ins w:id="822" w:author="Nguyen, Huong T [AGRON]" w:date="2022-08-02T13:12:00Z"/>
                <w:sz w:val="20"/>
              </w:rPr>
            </w:pPr>
            <w:ins w:id="823" w:author="Nguyen, Huong T [AGRON]" w:date="2022-08-02T13:12:00Z">
              <w:r w:rsidRPr="001763CC">
                <w:rPr>
                  <w:rFonts w:ascii="Arial"/>
                  <w:color w:val="000000"/>
                  <w:sz w:val="20"/>
                  <w:szCs w:val="22"/>
                </w:rPr>
                <w:t>0.0298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18F198C" w14:textId="77777777" w:rsidR="00DA65D2" w:rsidRPr="001763CC" w:rsidRDefault="00DA65D2">
            <w:pPr>
              <w:keepNext/>
              <w:spacing w:before="100" w:after="100"/>
              <w:ind w:left="100" w:right="100"/>
              <w:jc w:val="right"/>
              <w:rPr>
                <w:ins w:id="824" w:author="Nguyen, Huong T [AGRON]" w:date="2022-08-02T13:12:00Z"/>
                <w:sz w:val="20"/>
              </w:rPr>
            </w:pPr>
            <w:ins w:id="825" w:author="Nguyen, Huong T [AGRON]" w:date="2022-08-02T13:12:00Z">
              <w:r w:rsidRPr="001763CC">
                <w:rPr>
                  <w:rFonts w:ascii="Arial"/>
                  <w:color w:val="000000"/>
                  <w:sz w:val="20"/>
                  <w:szCs w:val="22"/>
                </w:rPr>
                <w:t>0.0067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9D3DCA9" w14:textId="77777777" w:rsidR="00DA65D2" w:rsidRPr="001763CC" w:rsidRDefault="00DA65D2">
            <w:pPr>
              <w:keepNext/>
              <w:spacing w:before="100" w:after="100"/>
              <w:ind w:left="100" w:right="100"/>
              <w:jc w:val="right"/>
              <w:rPr>
                <w:ins w:id="826" w:author="Nguyen, Huong T [AGRON]" w:date="2022-08-02T13:12:00Z"/>
                <w:sz w:val="20"/>
              </w:rPr>
            </w:pPr>
            <w:ins w:id="827" w:author="Nguyen, Huong T [AGRON]" w:date="2022-08-02T13:12:00Z">
              <w:r w:rsidRPr="001763CC">
                <w:rPr>
                  <w:rFonts w:ascii="Arial"/>
                  <w:color w:val="000000"/>
                  <w:sz w:val="20"/>
                  <w:szCs w:val="22"/>
                </w:rPr>
                <w:t>6.7167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FC52035" w14:textId="77777777" w:rsidR="00DA65D2" w:rsidRPr="001763CC" w:rsidRDefault="00DA65D2">
            <w:pPr>
              <w:keepNext/>
              <w:spacing w:before="100" w:after="100"/>
              <w:ind w:left="100" w:right="100"/>
              <w:jc w:val="right"/>
              <w:rPr>
                <w:ins w:id="828" w:author="Nguyen, Huong T [AGRON]" w:date="2022-08-02T13:12:00Z"/>
                <w:sz w:val="20"/>
              </w:rPr>
            </w:pPr>
            <w:ins w:id="829"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8713872" w14:textId="77777777" w:rsidR="00DA65D2" w:rsidRPr="001763CC" w:rsidRDefault="00DA65D2">
            <w:pPr>
              <w:keepNext/>
              <w:spacing w:before="100" w:after="100"/>
              <w:ind w:left="100" w:right="100"/>
              <w:jc w:val="right"/>
              <w:rPr>
                <w:ins w:id="830" w:author="Nguyen, Huong T [AGRON]" w:date="2022-08-02T13:12:00Z"/>
                <w:sz w:val="20"/>
              </w:rPr>
            </w:pPr>
            <w:ins w:id="831" w:author="Nguyen, Huong T [AGRON]" w:date="2022-08-02T13:12:00Z">
              <w:r w:rsidRPr="001763CC">
                <w:rPr>
                  <w:rFonts w:ascii="Arial"/>
                  <w:color w:val="000000"/>
                  <w:sz w:val="20"/>
                  <w:szCs w:val="22"/>
                </w:rPr>
                <w:t>0.0449</w:t>
              </w:r>
            </w:ins>
          </w:p>
        </w:tc>
      </w:tr>
      <w:tr w:rsidR="00DA65D2" w:rsidRPr="001763CC" w14:paraId="76FF37C7" w14:textId="77777777" w:rsidTr="001763CC">
        <w:trPr>
          <w:cantSplit/>
          <w:jc w:val="center"/>
          <w:ins w:id="83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FEABCA0" w14:textId="77777777" w:rsidR="00DA65D2" w:rsidRPr="001763CC" w:rsidRDefault="00DA65D2">
            <w:pPr>
              <w:keepNext/>
              <w:spacing w:before="100" w:after="100"/>
              <w:ind w:left="100" w:right="100"/>
              <w:rPr>
                <w:ins w:id="833" w:author="Nguyen, Huong T [AGRON]" w:date="2022-08-02T13:12:00Z"/>
                <w:sz w:val="20"/>
              </w:rPr>
            </w:pPr>
            <w:ins w:id="834" w:author="Nguyen, Huong T [AGRON]" w:date="2022-08-02T13:12:00Z">
              <w:r w:rsidRPr="001763CC">
                <w:rPr>
                  <w:rFonts w:ascii="Arial"/>
                  <w:color w:val="000000"/>
                  <w:sz w:val="20"/>
                  <w:szCs w:val="22"/>
                </w:rPr>
                <w:t>S3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B534A00" w14:textId="77777777" w:rsidR="00DA65D2" w:rsidRPr="001763CC" w:rsidRDefault="00DA65D2">
            <w:pPr>
              <w:keepNext/>
              <w:spacing w:before="100" w:after="100"/>
              <w:ind w:left="100" w:right="100"/>
              <w:rPr>
                <w:ins w:id="835" w:author="Nguyen, Huong T [AGRON]" w:date="2022-08-02T13:12:00Z"/>
                <w:sz w:val="20"/>
              </w:rPr>
            </w:pPr>
            <w:ins w:id="83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54AAFD9" w14:textId="77777777" w:rsidR="00DA65D2" w:rsidRPr="001763CC" w:rsidRDefault="00DA65D2">
            <w:pPr>
              <w:keepNext/>
              <w:spacing w:before="100" w:after="100"/>
              <w:ind w:left="100" w:right="100"/>
              <w:jc w:val="right"/>
              <w:rPr>
                <w:ins w:id="837" w:author="Nguyen, Huong T [AGRON]" w:date="2022-08-02T13:12:00Z"/>
                <w:sz w:val="20"/>
              </w:rPr>
            </w:pPr>
            <w:ins w:id="838" w:author="Nguyen, Huong T [AGRON]" w:date="2022-08-02T13:12:00Z">
              <w:r w:rsidRPr="001763CC">
                <w:rPr>
                  <w:rFonts w:ascii="Arial"/>
                  <w:color w:val="000000"/>
                  <w:sz w:val="20"/>
                  <w:szCs w:val="22"/>
                </w:rPr>
                <w:t>0.0374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D490D77" w14:textId="77777777" w:rsidR="00DA65D2" w:rsidRPr="001763CC" w:rsidRDefault="00DA65D2">
            <w:pPr>
              <w:keepNext/>
              <w:spacing w:before="100" w:after="100"/>
              <w:ind w:left="100" w:right="100"/>
              <w:jc w:val="right"/>
              <w:rPr>
                <w:ins w:id="839" w:author="Nguyen, Huong T [AGRON]" w:date="2022-08-02T13:12:00Z"/>
                <w:sz w:val="20"/>
              </w:rPr>
            </w:pPr>
            <w:ins w:id="840" w:author="Nguyen, Huong T [AGRON]" w:date="2022-08-02T13:12:00Z">
              <w:r w:rsidRPr="001763CC">
                <w:rPr>
                  <w:rFonts w:ascii="Arial"/>
                  <w:color w:val="000000"/>
                  <w:sz w:val="20"/>
                  <w:szCs w:val="22"/>
                </w:rPr>
                <w:t>0.0063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696952C" w14:textId="77777777" w:rsidR="00DA65D2" w:rsidRPr="001763CC" w:rsidRDefault="00DA65D2">
            <w:pPr>
              <w:keepNext/>
              <w:spacing w:before="100" w:after="100"/>
              <w:ind w:left="100" w:right="100"/>
              <w:jc w:val="right"/>
              <w:rPr>
                <w:ins w:id="841" w:author="Nguyen, Huong T [AGRON]" w:date="2022-08-02T13:12:00Z"/>
                <w:sz w:val="20"/>
              </w:rPr>
            </w:pPr>
            <w:ins w:id="842" w:author="Nguyen, Huong T [AGRON]" w:date="2022-08-02T13:12:00Z">
              <w:r w:rsidRPr="001763CC">
                <w:rPr>
                  <w:rFonts w:ascii="Arial"/>
                  <w:color w:val="000000"/>
                  <w:sz w:val="20"/>
                  <w:szCs w:val="22"/>
                </w:rPr>
                <w:t>0.2676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9E5BE6F" w14:textId="77777777" w:rsidR="00DA65D2" w:rsidRPr="001763CC" w:rsidRDefault="00DA65D2">
            <w:pPr>
              <w:keepNext/>
              <w:spacing w:before="100" w:after="100"/>
              <w:ind w:left="100" w:right="100"/>
              <w:jc w:val="right"/>
              <w:rPr>
                <w:ins w:id="843" w:author="Nguyen, Huong T [AGRON]" w:date="2022-08-02T13:12:00Z"/>
                <w:sz w:val="20"/>
              </w:rPr>
            </w:pPr>
            <w:ins w:id="844"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DC76F22" w14:textId="77777777" w:rsidR="00DA65D2" w:rsidRPr="001763CC" w:rsidRDefault="00DA65D2">
            <w:pPr>
              <w:keepNext/>
              <w:spacing w:before="100" w:after="100"/>
              <w:ind w:left="100" w:right="100"/>
              <w:jc w:val="right"/>
              <w:rPr>
                <w:ins w:id="845" w:author="Nguyen, Huong T [AGRON]" w:date="2022-08-02T13:12:00Z"/>
                <w:sz w:val="20"/>
              </w:rPr>
            </w:pPr>
            <w:ins w:id="846" w:author="Nguyen, Huong T [AGRON]" w:date="2022-08-02T13:12:00Z">
              <w:r w:rsidRPr="001763CC">
                <w:rPr>
                  <w:rFonts w:ascii="Arial"/>
                  <w:color w:val="000000"/>
                  <w:sz w:val="20"/>
                  <w:szCs w:val="22"/>
                </w:rPr>
                <w:t>0.0017</w:t>
              </w:r>
            </w:ins>
          </w:p>
        </w:tc>
      </w:tr>
      <w:tr w:rsidR="00DA65D2" w:rsidRPr="001763CC" w14:paraId="161FB296" w14:textId="77777777" w:rsidTr="001763CC">
        <w:trPr>
          <w:cantSplit/>
          <w:jc w:val="center"/>
          <w:ins w:id="84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80BB19F" w14:textId="77777777" w:rsidR="00DA65D2" w:rsidRPr="001763CC" w:rsidRDefault="00DA65D2">
            <w:pPr>
              <w:keepNext/>
              <w:spacing w:before="100" w:after="100"/>
              <w:ind w:left="100" w:right="100"/>
              <w:rPr>
                <w:ins w:id="848" w:author="Nguyen, Huong T [AGRON]" w:date="2022-08-02T13:12:00Z"/>
                <w:sz w:val="20"/>
              </w:rPr>
            </w:pPr>
            <w:ins w:id="849" w:author="Nguyen, Huong T [AGRON]" w:date="2022-08-02T13:12:00Z">
              <w:r w:rsidRPr="001763CC">
                <w:rPr>
                  <w:rFonts w:ascii="Arial"/>
                  <w:color w:val="000000"/>
                  <w:sz w:val="20"/>
                  <w:szCs w:val="22"/>
                </w:rPr>
                <w:t>S3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3AA02FE" w14:textId="77777777" w:rsidR="00DA65D2" w:rsidRPr="001763CC" w:rsidRDefault="00DA65D2">
            <w:pPr>
              <w:keepNext/>
              <w:spacing w:before="100" w:after="100"/>
              <w:ind w:left="100" w:right="100"/>
              <w:rPr>
                <w:ins w:id="850" w:author="Nguyen, Huong T [AGRON]" w:date="2022-08-02T13:12:00Z"/>
                <w:sz w:val="20"/>
              </w:rPr>
            </w:pPr>
            <w:ins w:id="85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C41A923" w14:textId="77777777" w:rsidR="00DA65D2" w:rsidRPr="001763CC" w:rsidRDefault="00DA65D2">
            <w:pPr>
              <w:keepNext/>
              <w:spacing w:before="100" w:after="100"/>
              <w:ind w:left="100" w:right="100"/>
              <w:jc w:val="right"/>
              <w:rPr>
                <w:ins w:id="852" w:author="Nguyen, Huong T [AGRON]" w:date="2022-08-02T13:12:00Z"/>
                <w:sz w:val="20"/>
              </w:rPr>
            </w:pPr>
            <w:ins w:id="853" w:author="Nguyen, Huong T [AGRON]" w:date="2022-08-02T13:12:00Z">
              <w:r w:rsidRPr="001763CC">
                <w:rPr>
                  <w:rFonts w:ascii="Arial"/>
                  <w:color w:val="000000"/>
                  <w:sz w:val="20"/>
                  <w:szCs w:val="22"/>
                </w:rPr>
                <w:t>0.0234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E02558B" w14:textId="77777777" w:rsidR="00DA65D2" w:rsidRPr="001763CC" w:rsidRDefault="00DA65D2">
            <w:pPr>
              <w:keepNext/>
              <w:spacing w:before="100" w:after="100"/>
              <w:ind w:left="100" w:right="100"/>
              <w:jc w:val="right"/>
              <w:rPr>
                <w:ins w:id="854" w:author="Nguyen, Huong T [AGRON]" w:date="2022-08-02T13:12:00Z"/>
                <w:sz w:val="20"/>
              </w:rPr>
            </w:pPr>
            <w:ins w:id="855" w:author="Nguyen, Huong T [AGRON]" w:date="2022-08-02T13:12:00Z">
              <w:r w:rsidRPr="001763CC">
                <w:rPr>
                  <w:rFonts w:ascii="Arial"/>
                  <w:color w:val="000000"/>
                  <w:sz w:val="20"/>
                  <w:szCs w:val="22"/>
                </w:rPr>
                <w:t>0.0048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A988751" w14:textId="77777777" w:rsidR="00DA65D2" w:rsidRPr="001763CC" w:rsidRDefault="00DA65D2">
            <w:pPr>
              <w:keepNext/>
              <w:spacing w:before="100" w:after="100"/>
              <w:ind w:left="100" w:right="100"/>
              <w:jc w:val="right"/>
              <w:rPr>
                <w:ins w:id="856" w:author="Nguyen, Huong T [AGRON]" w:date="2022-08-02T13:12:00Z"/>
                <w:sz w:val="20"/>
              </w:rPr>
            </w:pPr>
            <w:ins w:id="857" w:author="Nguyen, Huong T [AGRON]" w:date="2022-08-02T13:12:00Z">
              <w:r w:rsidRPr="001763CC">
                <w:rPr>
                  <w:rFonts w:ascii="Arial"/>
                  <w:color w:val="000000"/>
                  <w:sz w:val="20"/>
                  <w:szCs w:val="22"/>
                </w:rPr>
                <w:t>0.4275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88C15C1" w14:textId="77777777" w:rsidR="00DA65D2" w:rsidRPr="001763CC" w:rsidRDefault="00DA65D2">
            <w:pPr>
              <w:keepNext/>
              <w:spacing w:before="100" w:after="100"/>
              <w:ind w:left="100" w:right="100"/>
              <w:jc w:val="right"/>
              <w:rPr>
                <w:ins w:id="858" w:author="Nguyen, Huong T [AGRON]" w:date="2022-08-02T13:12:00Z"/>
                <w:sz w:val="20"/>
              </w:rPr>
            </w:pPr>
            <w:ins w:id="859"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12B5319" w14:textId="77777777" w:rsidR="00DA65D2" w:rsidRPr="001763CC" w:rsidRDefault="00DA65D2">
            <w:pPr>
              <w:keepNext/>
              <w:spacing w:before="100" w:after="100"/>
              <w:ind w:left="100" w:right="100"/>
              <w:jc w:val="right"/>
              <w:rPr>
                <w:ins w:id="860" w:author="Nguyen, Huong T [AGRON]" w:date="2022-08-02T13:12:00Z"/>
                <w:sz w:val="20"/>
              </w:rPr>
            </w:pPr>
            <w:ins w:id="861" w:author="Nguyen, Huong T [AGRON]" w:date="2022-08-02T13:12:00Z">
              <w:r w:rsidRPr="001763CC">
                <w:rPr>
                  <w:rFonts w:ascii="Arial"/>
                  <w:color w:val="000000"/>
                  <w:sz w:val="20"/>
                  <w:szCs w:val="22"/>
                </w:rPr>
                <w:t>0.0021</w:t>
              </w:r>
            </w:ins>
          </w:p>
        </w:tc>
      </w:tr>
      <w:tr w:rsidR="00DA65D2" w:rsidRPr="001763CC" w14:paraId="7E65CFD4" w14:textId="77777777" w:rsidTr="001763CC">
        <w:trPr>
          <w:cantSplit/>
          <w:jc w:val="center"/>
          <w:ins w:id="86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912E96D" w14:textId="77777777" w:rsidR="00DA65D2" w:rsidRPr="001763CC" w:rsidRDefault="00DA65D2">
            <w:pPr>
              <w:keepNext/>
              <w:spacing w:before="100" w:after="100"/>
              <w:ind w:left="100" w:right="100"/>
              <w:rPr>
                <w:ins w:id="863" w:author="Nguyen, Huong T [AGRON]" w:date="2022-08-02T13:12:00Z"/>
                <w:sz w:val="20"/>
              </w:rPr>
            </w:pPr>
            <w:ins w:id="864" w:author="Nguyen, Huong T [AGRON]" w:date="2022-08-02T13:12:00Z">
              <w:r w:rsidRPr="001763CC">
                <w:rPr>
                  <w:rFonts w:ascii="Arial"/>
                  <w:color w:val="000000"/>
                  <w:sz w:val="20"/>
                  <w:szCs w:val="22"/>
                </w:rPr>
                <w:t>O3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591D8A2" w14:textId="77777777" w:rsidR="00DA65D2" w:rsidRPr="001763CC" w:rsidRDefault="00DA65D2">
            <w:pPr>
              <w:keepNext/>
              <w:spacing w:before="100" w:after="100"/>
              <w:ind w:left="100" w:right="100"/>
              <w:rPr>
                <w:ins w:id="865" w:author="Nguyen, Huong T [AGRON]" w:date="2022-08-02T13:12:00Z"/>
                <w:sz w:val="20"/>
              </w:rPr>
            </w:pPr>
            <w:ins w:id="86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30971F" w14:textId="77777777" w:rsidR="00DA65D2" w:rsidRPr="001763CC" w:rsidRDefault="00DA65D2">
            <w:pPr>
              <w:keepNext/>
              <w:spacing w:before="100" w:after="100"/>
              <w:ind w:left="100" w:right="100"/>
              <w:jc w:val="right"/>
              <w:rPr>
                <w:ins w:id="867" w:author="Nguyen, Huong T [AGRON]" w:date="2022-08-02T13:12:00Z"/>
                <w:sz w:val="20"/>
              </w:rPr>
            </w:pPr>
            <w:ins w:id="868" w:author="Nguyen, Huong T [AGRON]" w:date="2022-08-02T13:12:00Z">
              <w:r w:rsidRPr="001763CC">
                <w:rPr>
                  <w:rFonts w:ascii="Arial"/>
                  <w:color w:val="000000"/>
                  <w:sz w:val="20"/>
                  <w:szCs w:val="22"/>
                </w:rPr>
                <w:t>0.0030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2232B0" w14:textId="77777777" w:rsidR="00DA65D2" w:rsidRPr="001763CC" w:rsidRDefault="00DA65D2">
            <w:pPr>
              <w:keepNext/>
              <w:spacing w:before="100" w:after="100"/>
              <w:ind w:left="100" w:right="100"/>
              <w:jc w:val="right"/>
              <w:rPr>
                <w:ins w:id="869" w:author="Nguyen, Huong T [AGRON]" w:date="2022-08-02T13:12:00Z"/>
                <w:sz w:val="20"/>
              </w:rPr>
            </w:pPr>
            <w:ins w:id="870" w:author="Nguyen, Huong T [AGRON]" w:date="2022-08-02T13:12:00Z">
              <w:r w:rsidRPr="001763CC">
                <w:rPr>
                  <w:rFonts w:ascii="Arial"/>
                  <w:color w:val="000000"/>
                  <w:sz w:val="20"/>
                  <w:szCs w:val="22"/>
                </w:rPr>
                <w:t>0.0005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FF6D25" w14:textId="77777777" w:rsidR="00DA65D2" w:rsidRPr="001763CC" w:rsidRDefault="00DA65D2">
            <w:pPr>
              <w:keepNext/>
              <w:spacing w:before="100" w:after="100"/>
              <w:ind w:left="100" w:right="100"/>
              <w:jc w:val="right"/>
              <w:rPr>
                <w:ins w:id="871" w:author="Nguyen, Huong T [AGRON]" w:date="2022-08-02T13:12:00Z"/>
                <w:sz w:val="20"/>
              </w:rPr>
            </w:pPr>
            <w:ins w:id="872" w:author="Nguyen, Huong T [AGRON]" w:date="2022-08-02T13:12:00Z">
              <w:r w:rsidRPr="001763CC">
                <w:rPr>
                  <w:rFonts w:ascii="Arial"/>
                  <w:color w:val="000000"/>
                  <w:sz w:val="20"/>
                  <w:szCs w:val="22"/>
                </w:rPr>
                <w:t>33.1797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20AEACC" w14:textId="77777777" w:rsidR="00DA65D2" w:rsidRPr="001763CC" w:rsidRDefault="00DA65D2">
            <w:pPr>
              <w:keepNext/>
              <w:spacing w:before="100" w:after="100"/>
              <w:ind w:left="100" w:right="100"/>
              <w:jc w:val="right"/>
              <w:rPr>
                <w:ins w:id="873" w:author="Nguyen, Huong T [AGRON]" w:date="2022-08-02T13:12:00Z"/>
                <w:sz w:val="20"/>
              </w:rPr>
            </w:pPr>
            <w:ins w:id="874"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DE8375" w14:textId="77777777" w:rsidR="00DA65D2" w:rsidRPr="001763CC" w:rsidRDefault="00DA65D2">
            <w:pPr>
              <w:keepNext/>
              <w:spacing w:before="100" w:after="100"/>
              <w:ind w:left="100" w:right="100"/>
              <w:jc w:val="right"/>
              <w:rPr>
                <w:ins w:id="875" w:author="Nguyen, Huong T [AGRON]" w:date="2022-08-02T13:12:00Z"/>
                <w:sz w:val="20"/>
              </w:rPr>
            </w:pPr>
            <w:ins w:id="876" w:author="Nguyen, Huong T [AGRON]" w:date="2022-08-02T13:12:00Z">
              <w:r w:rsidRPr="001763CC">
                <w:rPr>
                  <w:rFonts w:ascii="Arial"/>
                  <w:color w:val="000000"/>
                  <w:sz w:val="20"/>
                  <w:szCs w:val="22"/>
                </w:rPr>
                <w:t>0.0167</w:t>
              </w:r>
            </w:ins>
          </w:p>
        </w:tc>
      </w:tr>
      <w:tr w:rsidR="00DA65D2" w:rsidRPr="001763CC" w14:paraId="25AB87B7" w14:textId="77777777" w:rsidTr="001763CC">
        <w:trPr>
          <w:cantSplit/>
          <w:jc w:val="center"/>
          <w:ins w:id="87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E2FE4A" w14:textId="77777777" w:rsidR="00DA65D2" w:rsidRPr="001763CC" w:rsidRDefault="00DA65D2">
            <w:pPr>
              <w:keepNext/>
              <w:spacing w:before="100" w:after="100"/>
              <w:ind w:left="100" w:right="100"/>
              <w:rPr>
                <w:ins w:id="878" w:author="Nguyen, Huong T [AGRON]" w:date="2022-08-02T13:12:00Z"/>
                <w:sz w:val="20"/>
              </w:rPr>
            </w:pPr>
            <w:ins w:id="879" w:author="Nguyen, Huong T [AGRON]" w:date="2022-08-02T13:12:00Z">
              <w:r w:rsidRPr="001763CC">
                <w:rPr>
                  <w:rFonts w:ascii="Arial"/>
                  <w:color w:val="000000"/>
                  <w:sz w:val="20"/>
                  <w:szCs w:val="22"/>
                </w:rPr>
                <w:t>O3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422389" w14:textId="77777777" w:rsidR="00DA65D2" w:rsidRPr="001763CC" w:rsidRDefault="00DA65D2">
            <w:pPr>
              <w:keepNext/>
              <w:spacing w:before="100" w:after="100"/>
              <w:ind w:left="100" w:right="100"/>
              <w:rPr>
                <w:ins w:id="880" w:author="Nguyen, Huong T [AGRON]" w:date="2022-08-02T13:12:00Z"/>
                <w:sz w:val="20"/>
              </w:rPr>
            </w:pPr>
            <w:ins w:id="88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5A49FC" w14:textId="77777777" w:rsidR="00DA65D2" w:rsidRPr="001763CC" w:rsidRDefault="00DA65D2">
            <w:pPr>
              <w:keepNext/>
              <w:spacing w:before="100" w:after="100"/>
              <w:ind w:left="100" w:right="100"/>
              <w:jc w:val="right"/>
              <w:rPr>
                <w:ins w:id="882" w:author="Nguyen, Huong T [AGRON]" w:date="2022-08-02T13:12:00Z"/>
                <w:sz w:val="20"/>
              </w:rPr>
            </w:pPr>
            <w:ins w:id="883" w:author="Nguyen, Huong T [AGRON]" w:date="2022-08-02T13:12:00Z">
              <w:r w:rsidRPr="001763CC">
                <w:rPr>
                  <w:rFonts w:ascii="Arial"/>
                  <w:color w:val="000000"/>
                  <w:sz w:val="20"/>
                  <w:szCs w:val="22"/>
                </w:rPr>
                <w:t>0.0033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D53545" w14:textId="77777777" w:rsidR="00DA65D2" w:rsidRPr="001763CC" w:rsidRDefault="00DA65D2">
            <w:pPr>
              <w:keepNext/>
              <w:spacing w:before="100" w:after="100"/>
              <w:ind w:left="100" w:right="100"/>
              <w:jc w:val="right"/>
              <w:rPr>
                <w:ins w:id="884" w:author="Nguyen, Huong T [AGRON]" w:date="2022-08-02T13:12:00Z"/>
                <w:sz w:val="20"/>
              </w:rPr>
            </w:pPr>
            <w:ins w:id="885" w:author="Nguyen, Huong T [AGRON]" w:date="2022-08-02T13:12:00Z">
              <w:r w:rsidRPr="001763CC">
                <w:rPr>
                  <w:rFonts w:ascii="Arial"/>
                  <w:color w:val="000000"/>
                  <w:sz w:val="20"/>
                  <w:szCs w:val="22"/>
                </w:rPr>
                <w:t>0.0005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969611F" w14:textId="77777777" w:rsidR="00DA65D2" w:rsidRPr="001763CC" w:rsidRDefault="00DA65D2">
            <w:pPr>
              <w:keepNext/>
              <w:spacing w:before="100" w:after="100"/>
              <w:ind w:left="100" w:right="100"/>
              <w:jc w:val="right"/>
              <w:rPr>
                <w:ins w:id="886" w:author="Nguyen, Huong T [AGRON]" w:date="2022-08-02T13:12:00Z"/>
                <w:sz w:val="20"/>
              </w:rPr>
            </w:pPr>
            <w:ins w:id="887" w:author="Nguyen, Huong T [AGRON]" w:date="2022-08-02T13:12:00Z">
              <w:r w:rsidRPr="001763CC">
                <w:rPr>
                  <w:rFonts w:ascii="Arial"/>
                  <w:color w:val="000000"/>
                  <w:sz w:val="20"/>
                  <w:szCs w:val="22"/>
                </w:rPr>
                <w:t>30.3782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ABFBFED" w14:textId="77777777" w:rsidR="00DA65D2" w:rsidRPr="001763CC" w:rsidRDefault="00DA65D2">
            <w:pPr>
              <w:keepNext/>
              <w:spacing w:before="100" w:after="100"/>
              <w:ind w:left="100" w:right="100"/>
              <w:jc w:val="right"/>
              <w:rPr>
                <w:ins w:id="888" w:author="Nguyen, Huong T [AGRON]" w:date="2022-08-02T13:12:00Z"/>
                <w:sz w:val="20"/>
              </w:rPr>
            </w:pPr>
            <w:ins w:id="889"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329C85" w14:textId="77777777" w:rsidR="00DA65D2" w:rsidRPr="001763CC" w:rsidRDefault="00DA65D2">
            <w:pPr>
              <w:keepNext/>
              <w:spacing w:before="100" w:after="100"/>
              <w:ind w:left="100" w:right="100"/>
              <w:jc w:val="right"/>
              <w:rPr>
                <w:ins w:id="890" w:author="Nguyen, Huong T [AGRON]" w:date="2022-08-02T13:12:00Z"/>
                <w:sz w:val="20"/>
              </w:rPr>
            </w:pPr>
            <w:ins w:id="891" w:author="Nguyen, Huong T [AGRON]" w:date="2022-08-02T13:12:00Z">
              <w:r w:rsidRPr="001763CC">
                <w:rPr>
                  <w:rFonts w:ascii="Arial"/>
                  <w:color w:val="000000"/>
                  <w:sz w:val="20"/>
                  <w:szCs w:val="22"/>
                </w:rPr>
                <w:t>0.0165</w:t>
              </w:r>
            </w:ins>
          </w:p>
        </w:tc>
      </w:tr>
      <w:tr w:rsidR="00DA65D2" w:rsidRPr="001763CC" w14:paraId="47C544B4" w14:textId="77777777" w:rsidTr="001763CC">
        <w:trPr>
          <w:cantSplit/>
          <w:jc w:val="center"/>
          <w:ins w:id="89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0823273" w14:textId="77777777" w:rsidR="00DA65D2" w:rsidRPr="001763CC" w:rsidRDefault="00DA65D2">
            <w:pPr>
              <w:keepNext/>
              <w:spacing w:before="100" w:after="100"/>
              <w:ind w:left="100" w:right="100"/>
              <w:rPr>
                <w:ins w:id="893" w:author="Nguyen, Huong T [AGRON]" w:date="2022-08-02T13:12:00Z"/>
                <w:sz w:val="20"/>
              </w:rPr>
            </w:pPr>
            <w:ins w:id="894" w:author="Nguyen, Huong T [AGRON]" w:date="2022-08-02T13:12:00Z">
              <w:r w:rsidRPr="001763CC">
                <w:rPr>
                  <w:rFonts w:ascii="Arial"/>
                  <w:color w:val="000000"/>
                  <w:sz w:val="20"/>
                  <w:szCs w:val="22"/>
                </w:rPr>
                <w:t>C4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DD63DBE" w14:textId="77777777" w:rsidR="00DA65D2" w:rsidRPr="001763CC" w:rsidRDefault="00DA65D2">
            <w:pPr>
              <w:keepNext/>
              <w:spacing w:before="100" w:after="100"/>
              <w:ind w:left="100" w:right="100"/>
              <w:rPr>
                <w:ins w:id="895" w:author="Nguyen, Huong T [AGRON]" w:date="2022-08-02T13:12:00Z"/>
                <w:sz w:val="20"/>
              </w:rPr>
            </w:pPr>
            <w:ins w:id="89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F0B854D" w14:textId="77777777" w:rsidR="00DA65D2" w:rsidRPr="001763CC" w:rsidRDefault="00DA65D2">
            <w:pPr>
              <w:keepNext/>
              <w:spacing w:before="100" w:after="100"/>
              <w:ind w:left="100" w:right="100"/>
              <w:jc w:val="right"/>
              <w:rPr>
                <w:ins w:id="897" w:author="Nguyen, Huong T [AGRON]" w:date="2022-08-02T13:12:00Z"/>
                <w:sz w:val="20"/>
              </w:rPr>
            </w:pPr>
            <w:ins w:id="898" w:author="Nguyen, Huong T [AGRON]" w:date="2022-08-02T13:12:00Z">
              <w:r w:rsidRPr="001763CC">
                <w:rPr>
                  <w:rFonts w:ascii="Arial"/>
                  <w:color w:val="000000"/>
                  <w:sz w:val="20"/>
                  <w:szCs w:val="22"/>
                </w:rPr>
                <w:t>0.0587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805CEA9" w14:textId="77777777" w:rsidR="00DA65D2" w:rsidRPr="001763CC" w:rsidRDefault="00DA65D2">
            <w:pPr>
              <w:keepNext/>
              <w:spacing w:before="100" w:after="100"/>
              <w:ind w:left="100" w:right="100"/>
              <w:jc w:val="right"/>
              <w:rPr>
                <w:ins w:id="899" w:author="Nguyen, Huong T [AGRON]" w:date="2022-08-02T13:12:00Z"/>
                <w:sz w:val="20"/>
              </w:rPr>
            </w:pPr>
            <w:ins w:id="900" w:author="Nguyen, Huong T [AGRON]" w:date="2022-08-02T13:12:00Z">
              <w:r w:rsidRPr="001763CC">
                <w:rPr>
                  <w:rFonts w:ascii="Arial"/>
                  <w:color w:val="000000"/>
                  <w:sz w:val="20"/>
                  <w:szCs w:val="22"/>
                </w:rPr>
                <w:t>0.0121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1D6149F" w14:textId="77777777" w:rsidR="00DA65D2" w:rsidRPr="001763CC" w:rsidRDefault="00DA65D2">
            <w:pPr>
              <w:keepNext/>
              <w:spacing w:before="100" w:after="100"/>
              <w:ind w:left="100" w:right="100"/>
              <w:jc w:val="right"/>
              <w:rPr>
                <w:ins w:id="901" w:author="Nguyen, Huong T [AGRON]" w:date="2022-08-02T13:12:00Z"/>
                <w:sz w:val="20"/>
              </w:rPr>
            </w:pPr>
            <w:ins w:id="902" w:author="Nguyen, Huong T [AGRON]" w:date="2022-08-02T13:12:00Z">
              <w:r w:rsidRPr="001763CC">
                <w:rPr>
                  <w:rFonts w:ascii="Arial"/>
                  <w:color w:val="000000"/>
                  <w:sz w:val="20"/>
                  <w:szCs w:val="22"/>
                </w:rPr>
                <w:t>0.1704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CE1C88A" w14:textId="77777777" w:rsidR="00DA65D2" w:rsidRPr="001763CC" w:rsidRDefault="00DA65D2">
            <w:pPr>
              <w:keepNext/>
              <w:spacing w:before="100" w:after="100"/>
              <w:ind w:left="100" w:right="100"/>
              <w:jc w:val="right"/>
              <w:rPr>
                <w:ins w:id="903" w:author="Nguyen, Huong T [AGRON]" w:date="2022-08-02T13:12:00Z"/>
                <w:sz w:val="20"/>
              </w:rPr>
            </w:pPr>
            <w:ins w:id="904"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CD7397C" w14:textId="77777777" w:rsidR="00DA65D2" w:rsidRPr="001763CC" w:rsidRDefault="00DA65D2">
            <w:pPr>
              <w:keepNext/>
              <w:spacing w:before="100" w:after="100"/>
              <w:ind w:left="100" w:right="100"/>
              <w:jc w:val="right"/>
              <w:rPr>
                <w:ins w:id="905" w:author="Nguyen, Huong T [AGRON]" w:date="2022-08-02T13:12:00Z"/>
                <w:sz w:val="20"/>
              </w:rPr>
            </w:pPr>
            <w:ins w:id="906" w:author="Nguyen, Huong T [AGRON]" w:date="2022-08-02T13:12:00Z">
              <w:r w:rsidRPr="001763CC">
                <w:rPr>
                  <w:rFonts w:ascii="Arial"/>
                  <w:color w:val="000000"/>
                  <w:sz w:val="20"/>
                  <w:szCs w:val="22"/>
                </w:rPr>
                <w:t>0.0021</w:t>
              </w:r>
            </w:ins>
          </w:p>
        </w:tc>
      </w:tr>
      <w:tr w:rsidR="00DA65D2" w:rsidRPr="001763CC" w14:paraId="55904C9E" w14:textId="77777777" w:rsidTr="001763CC">
        <w:trPr>
          <w:cantSplit/>
          <w:jc w:val="center"/>
          <w:ins w:id="90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5E9947D" w14:textId="77777777" w:rsidR="00DA65D2" w:rsidRPr="001763CC" w:rsidRDefault="00DA65D2">
            <w:pPr>
              <w:keepNext/>
              <w:spacing w:before="100" w:after="100"/>
              <w:ind w:left="100" w:right="100"/>
              <w:rPr>
                <w:ins w:id="908" w:author="Nguyen, Huong T [AGRON]" w:date="2022-08-02T13:12:00Z"/>
                <w:sz w:val="20"/>
              </w:rPr>
            </w:pPr>
            <w:ins w:id="909" w:author="Nguyen, Huong T [AGRON]" w:date="2022-08-02T13:12:00Z">
              <w:r w:rsidRPr="001763CC">
                <w:rPr>
                  <w:rFonts w:ascii="Arial"/>
                  <w:color w:val="000000"/>
                  <w:sz w:val="20"/>
                  <w:szCs w:val="22"/>
                </w:rPr>
                <w:t>C4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CF27D38" w14:textId="77777777" w:rsidR="00DA65D2" w:rsidRPr="001763CC" w:rsidRDefault="00DA65D2">
            <w:pPr>
              <w:keepNext/>
              <w:spacing w:before="100" w:after="100"/>
              <w:ind w:left="100" w:right="100"/>
              <w:rPr>
                <w:ins w:id="910" w:author="Nguyen, Huong T [AGRON]" w:date="2022-08-02T13:12:00Z"/>
                <w:sz w:val="20"/>
              </w:rPr>
            </w:pPr>
            <w:ins w:id="91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DBA7FEC" w14:textId="77777777" w:rsidR="00DA65D2" w:rsidRPr="001763CC" w:rsidRDefault="00DA65D2">
            <w:pPr>
              <w:keepNext/>
              <w:spacing w:before="100" w:after="100"/>
              <w:ind w:left="100" w:right="100"/>
              <w:jc w:val="right"/>
              <w:rPr>
                <w:ins w:id="912" w:author="Nguyen, Huong T [AGRON]" w:date="2022-08-02T13:12:00Z"/>
                <w:sz w:val="20"/>
              </w:rPr>
            </w:pPr>
            <w:ins w:id="913" w:author="Nguyen, Huong T [AGRON]" w:date="2022-08-02T13:12:00Z">
              <w:r w:rsidRPr="001763CC">
                <w:rPr>
                  <w:rFonts w:ascii="Arial"/>
                  <w:color w:val="000000"/>
                  <w:sz w:val="20"/>
                  <w:szCs w:val="22"/>
                </w:rPr>
                <w:t>0.1997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6CA4B84" w14:textId="77777777" w:rsidR="00DA65D2" w:rsidRPr="001763CC" w:rsidRDefault="00DA65D2">
            <w:pPr>
              <w:keepNext/>
              <w:spacing w:before="100" w:after="100"/>
              <w:ind w:left="100" w:right="100"/>
              <w:jc w:val="right"/>
              <w:rPr>
                <w:ins w:id="914" w:author="Nguyen, Huong T [AGRON]" w:date="2022-08-02T13:12:00Z"/>
                <w:sz w:val="20"/>
              </w:rPr>
            </w:pPr>
            <w:ins w:id="915" w:author="Nguyen, Huong T [AGRON]" w:date="2022-08-02T13:12:00Z">
              <w:r w:rsidRPr="001763CC">
                <w:rPr>
                  <w:rFonts w:ascii="Arial"/>
                  <w:color w:val="000000"/>
                  <w:sz w:val="20"/>
                  <w:szCs w:val="22"/>
                </w:rPr>
                <w:t>0.0404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9BFC511" w14:textId="77777777" w:rsidR="00DA65D2" w:rsidRPr="001763CC" w:rsidRDefault="00DA65D2">
            <w:pPr>
              <w:keepNext/>
              <w:spacing w:before="100" w:after="100"/>
              <w:ind w:left="100" w:right="100"/>
              <w:jc w:val="right"/>
              <w:rPr>
                <w:ins w:id="916" w:author="Nguyen, Huong T [AGRON]" w:date="2022-08-02T13:12:00Z"/>
                <w:sz w:val="20"/>
              </w:rPr>
            </w:pPr>
            <w:ins w:id="917" w:author="Nguyen, Huong T [AGRON]" w:date="2022-08-02T13:12:00Z">
              <w:r w:rsidRPr="001763CC">
                <w:rPr>
                  <w:rFonts w:ascii="Arial"/>
                  <w:color w:val="000000"/>
                  <w:sz w:val="20"/>
                  <w:szCs w:val="22"/>
                </w:rPr>
                <w:t>1.0016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CF80D44" w14:textId="77777777" w:rsidR="00DA65D2" w:rsidRPr="001763CC" w:rsidRDefault="00DA65D2">
            <w:pPr>
              <w:keepNext/>
              <w:spacing w:before="100" w:after="100"/>
              <w:ind w:left="100" w:right="100"/>
              <w:jc w:val="right"/>
              <w:rPr>
                <w:ins w:id="918" w:author="Nguyen, Huong T [AGRON]" w:date="2022-08-02T13:12:00Z"/>
                <w:sz w:val="20"/>
              </w:rPr>
            </w:pPr>
            <w:ins w:id="919"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321DFB7" w14:textId="77777777" w:rsidR="00DA65D2" w:rsidRPr="001763CC" w:rsidRDefault="00DA65D2">
            <w:pPr>
              <w:keepNext/>
              <w:spacing w:before="100" w:after="100"/>
              <w:ind w:left="100" w:right="100"/>
              <w:jc w:val="right"/>
              <w:rPr>
                <w:ins w:id="920" w:author="Nguyen, Huong T [AGRON]" w:date="2022-08-02T13:12:00Z"/>
                <w:sz w:val="20"/>
              </w:rPr>
            </w:pPr>
            <w:ins w:id="921" w:author="Nguyen, Huong T [AGRON]" w:date="2022-08-02T13:12:00Z">
              <w:r w:rsidRPr="001763CC">
                <w:rPr>
                  <w:rFonts w:ascii="Arial"/>
                  <w:color w:val="000000"/>
                  <w:sz w:val="20"/>
                  <w:szCs w:val="22"/>
                </w:rPr>
                <w:t>0.0405</w:t>
              </w:r>
            </w:ins>
          </w:p>
        </w:tc>
      </w:tr>
      <w:tr w:rsidR="00DA65D2" w:rsidRPr="001763CC" w14:paraId="171F901A" w14:textId="77777777" w:rsidTr="001763CC">
        <w:trPr>
          <w:cantSplit/>
          <w:jc w:val="center"/>
          <w:ins w:id="92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BD81AC6" w14:textId="77777777" w:rsidR="00DA65D2" w:rsidRPr="001763CC" w:rsidRDefault="00DA65D2">
            <w:pPr>
              <w:keepNext/>
              <w:spacing w:before="100" w:after="100"/>
              <w:ind w:left="100" w:right="100"/>
              <w:rPr>
                <w:ins w:id="923" w:author="Nguyen, Huong T [AGRON]" w:date="2022-08-02T13:12:00Z"/>
                <w:sz w:val="20"/>
              </w:rPr>
            </w:pPr>
            <w:ins w:id="924" w:author="Nguyen, Huong T [AGRON]" w:date="2022-08-02T13:12:00Z">
              <w:r w:rsidRPr="001763CC">
                <w:rPr>
                  <w:rFonts w:ascii="Arial"/>
                  <w:color w:val="000000"/>
                  <w:sz w:val="20"/>
                  <w:szCs w:val="22"/>
                </w:rPr>
                <w:t>S4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87DB72" w14:textId="77777777" w:rsidR="00DA65D2" w:rsidRPr="001763CC" w:rsidRDefault="00DA65D2">
            <w:pPr>
              <w:keepNext/>
              <w:spacing w:before="100" w:after="100"/>
              <w:ind w:left="100" w:right="100"/>
              <w:rPr>
                <w:ins w:id="925" w:author="Nguyen, Huong T [AGRON]" w:date="2022-08-02T13:12:00Z"/>
                <w:sz w:val="20"/>
              </w:rPr>
            </w:pPr>
            <w:ins w:id="92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2FA8320" w14:textId="77777777" w:rsidR="00DA65D2" w:rsidRPr="001763CC" w:rsidRDefault="00DA65D2">
            <w:pPr>
              <w:keepNext/>
              <w:spacing w:before="100" w:after="100"/>
              <w:ind w:left="100" w:right="100"/>
              <w:jc w:val="right"/>
              <w:rPr>
                <w:ins w:id="927" w:author="Nguyen, Huong T [AGRON]" w:date="2022-08-02T13:12:00Z"/>
                <w:sz w:val="20"/>
              </w:rPr>
            </w:pPr>
            <w:ins w:id="928" w:author="Nguyen, Huong T [AGRON]" w:date="2022-08-02T13:12:00Z">
              <w:r w:rsidRPr="001763CC">
                <w:rPr>
                  <w:rFonts w:ascii="Arial"/>
                  <w:color w:val="000000"/>
                  <w:sz w:val="20"/>
                  <w:szCs w:val="22"/>
                </w:rPr>
                <w:t>0.0010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F852CE1" w14:textId="77777777" w:rsidR="00DA65D2" w:rsidRPr="001763CC" w:rsidRDefault="00DA65D2">
            <w:pPr>
              <w:keepNext/>
              <w:spacing w:before="100" w:after="100"/>
              <w:ind w:left="100" w:right="100"/>
              <w:jc w:val="right"/>
              <w:rPr>
                <w:ins w:id="929" w:author="Nguyen, Huong T [AGRON]" w:date="2022-08-02T13:12:00Z"/>
                <w:sz w:val="20"/>
              </w:rPr>
            </w:pPr>
            <w:ins w:id="930" w:author="Nguyen, Huong T [AGRON]" w:date="2022-08-02T13:12:00Z">
              <w:r w:rsidRPr="001763CC">
                <w:rPr>
                  <w:rFonts w:ascii="Arial"/>
                  <w:color w:val="000000"/>
                  <w:sz w:val="20"/>
                  <w:szCs w:val="22"/>
                </w:rPr>
                <w:t>0.0002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3178DCE" w14:textId="77777777" w:rsidR="00DA65D2" w:rsidRPr="001763CC" w:rsidRDefault="00DA65D2">
            <w:pPr>
              <w:keepNext/>
              <w:spacing w:before="100" w:after="100"/>
              <w:ind w:left="100" w:right="100"/>
              <w:jc w:val="right"/>
              <w:rPr>
                <w:ins w:id="931" w:author="Nguyen, Huong T [AGRON]" w:date="2022-08-02T13:12:00Z"/>
                <w:sz w:val="20"/>
              </w:rPr>
            </w:pPr>
            <w:ins w:id="932" w:author="Nguyen, Huong T [AGRON]" w:date="2022-08-02T13:12:00Z">
              <w:r w:rsidRPr="001763CC">
                <w:rPr>
                  <w:rFonts w:ascii="Arial"/>
                  <w:color w:val="000000"/>
                  <w:sz w:val="20"/>
                  <w:szCs w:val="22"/>
                </w:rPr>
                <w:t>9.6448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9A7D80C" w14:textId="77777777" w:rsidR="00DA65D2" w:rsidRPr="001763CC" w:rsidRDefault="00DA65D2">
            <w:pPr>
              <w:keepNext/>
              <w:spacing w:before="100" w:after="100"/>
              <w:ind w:left="100" w:right="100"/>
              <w:jc w:val="right"/>
              <w:rPr>
                <w:ins w:id="933" w:author="Nguyen, Huong T [AGRON]" w:date="2022-08-02T13:12:00Z"/>
                <w:sz w:val="20"/>
              </w:rPr>
            </w:pPr>
            <w:ins w:id="934"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1837C0" w14:textId="77777777" w:rsidR="00DA65D2" w:rsidRPr="001763CC" w:rsidRDefault="00DA65D2">
            <w:pPr>
              <w:keepNext/>
              <w:spacing w:before="100" w:after="100"/>
              <w:ind w:left="100" w:right="100"/>
              <w:jc w:val="right"/>
              <w:rPr>
                <w:ins w:id="935" w:author="Nguyen, Huong T [AGRON]" w:date="2022-08-02T13:12:00Z"/>
                <w:sz w:val="20"/>
              </w:rPr>
            </w:pPr>
            <w:ins w:id="936" w:author="Nguyen, Huong T [AGRON]" w:date="2022-08-02T13:12:00Z">
              <w:r w:rsidRPr="001763CC">
                <w:rPr>
                  <w:rFonts w:ascii="Arial"/>
                  <w:color w:val="000000"/>
                  <w:sz w:val="20"/>
                  <w:szCs w:val="22"/>
                </w:rPr>
                <w:t>0.0018</w:t>
              </w:r>
            </w:ins>
          </w:p>
        </w:tc>
      </w:tr>
      <w:tr w:rsidR="00DA65D2" w:rsidRPr="001763CC" w14:paraId="580BB9B1" w14:textId="77777777" w:rsidTr="001763CC">
        <w:trPr>
          <w:cantSplit/>
          <w:jc w:val="center"/>
          <w:ins w:id="93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E7F6A2" w14:textId="77777777" w:rsidR="00DA65D2" w:rsidRPr="001763CC" w:rsidRDefault="00DA65D2">
            <w:pPr>
              <w:keepNext/>
              <w:spacing w:before="100" w:after="100"/>
              <w:ind w:left="100" w:right="100"/>
              <w:rPr>
                <w:ins w:id="938" w:author="Nguyen, Huong T [AGRON]" w:date="2022-08-02T13:12:00Z"/>
                <w:sz w:val="20"/>
              </w:rPr>
            </w:pPr>
            <w:ins w:id="939" w:author="Nguyen, Huong T [AGRON]" w:date="2022-08-02T13:12:00Z">
              <w:r w:rsidRPr="001763CC">
                <w:rPr>
                  <w:rFonts w:ascii="Arial"/>
                  <w:color w:val="000000"/>
                  <w:sz w:val="20"/>
                  <w:szCs w:val="22"/>
                </w:rPr>
                <w:t>S4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DED7FBD" w14:textId="77777777" w:rsidR="00DA65D2" w:rsidRPr="001763CC" w:rsidRDefault="00DA65D2">
            <w:pPr>
              <w:keepNext/>
              <w:spacing w:before="100" w:after="100"/>
              <w:ind w:left="100" w:right="100"/>
              <w:rPr>
                <w:ins w:id="940" w:author="Nguyen, Huong T [AGRON]" w:date="2022-08-02T13:12:00Z"/>
                <w:sz w:val="20"/>
              </w:rPr>
            </w:pPr>
            <w:ins w:id="94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B4A5C2A" w14:textId="77777777" w:rsidR="00DA65D2" w:rsidRPr="001763CC" w:rsidRDefault="00DA65D2">
            <w:pPr>
              <w:keepNext/>
              <w:spacing w:before="100" w:after="100"/>
              <w:ind w:left="100" w:right="100"/>
              <w:jc w:val="right"/>
              <w:rPr>
                <w:ins w:id="942" w:author="Nguyen, Huong T [AGRON]" w:date="2022-08-02T13:12:00Z"/>
                <w:sz w:val="20"/>
              </w:rPr>
            </w:pPr>
            <w:ins w:id="943" w:author="Nguyen, Huong T [AGRON]" w:date="2022-08-02T13:12:00Z">
              <w:r w:rsidRPr="001763CC">
                <w:rPr>
                  <w:rFonts w:ascii="Arial"/>
                  <w:color w:val="000000"/>
                  <w:sz w:val="20"/>
                  <w:szCs w:val="22"/>
                </w:rPr>
                <w:t>0.0011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EBE7D50" w14:textId="77777777" w:rsidR="00DA65D2" w:rsidRPr="001763CC" w:rsidRDefault="00DA65D2">
            <w:pPr>
              <w:keepNext/>
              <w:spacing w:before="100" w:after="100"/>
              <w:ind w:left="100" w:right="100"/>
              <w:jc w:val="right"/>
              <w:rPr>
                <w:ins w:id="944" w:author="Nguyen, Huong T [AGRON]" w:date="2022-08-02T13:12:00Z"/>
                <w:sz w:val="20"/>
              </w:rPr>
            </w:pPr>
            <w:ins w:id="945" w:author="Nguyen, Huong T [AGRON]" w:date="2022-08-02T13:12:00Z">
              <w:r w:rsidRPr="001763CC">
                <w:rPr>
                  <w:rFonts w:ascii="Arial"/>
                  <w:color w:val="000000"/>
                  <w:sz w:val="20"/>
                  <w:szCs w:val="22"/>
                </w:rPr>
                <w:t>0.0002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DA5FE5" w14:textId="77777777" w:rsidR="00DA65D2" w:rsidRPr="001763CC" w:rsidRDefault="00DA65D2">
            <w:pPr>
              <w:keepNext/>
              <w:spacing w:before="100" w:after="100"/>
              <w:ind w:left="100" w:right="100"/>
              <w:jc w:val="right"/>
              <w:rPr>
                <w:ins w:id="946" w:author="Nguyen, Huong T [AGRON]" w:date="2022-08-02T13:12:00Z"/>
                <w:sz w:val="20"/>
              </w:rPr>
            </w:pPr>
            <w:ins w:id="947" w:author="Nguyen, Huong T [AGRON]" w:date="2022-08-02T13:12:00Z">
              <w:r w:rsidRPr="001763CC">
                <w:rPr>
                  <w:rFonts w:ascii="Arial"/>
                  <w:color w:val="000000"/>
                  <w:sz w:val="20"/>
                  <w:szCs w:val="22"/>
                </w:rPr>
                <w:t>9.3056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09DBB5D" w14:textId="77777777" w:rsidR="00DA65D2" w:rsidRPr="001763CC" w:rsidRDefault="00DA65D2">
            <w:pPr>
              <w:keepNext/>
              <w:spacing w:before="100" w:after="100"/>
              <w:ind w:left="100" w:right="100"/>
              <w:jc w:val="right"/>
              <w:rPr>
                <w:ins w:id="948" w:author="Nguyen, Huong T [AGRON]" w:date="2022-08-02T13:12:00Z"/>
                <w:sz w:val="20"/>
              </w:rPr>
            </w:pPr>
            <w:ins w:id="949"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29E38E" w14:textId="77777777" w:rsidR="00DA65D2" w:rsidRPr="001763CC" w:rsidRDefault="00DA65D2">
            <w:pPr>
              <w:keepNext/>
              <w:spacing w:before="100" w:after="100"/>
              <w:ind w:left="100" w:right="100"/>
              <w:jc w:val="right"/>
              <w:rPr>
                <w:ins w:id="950" w:author="Nguyen, Huong T [AGRON]" w:date="2022-08-02T13:12:00Z"/>
                <w:sz w:val="20"/>
              </w:rPr>
            </w:pPr>
            <w:ins w:id="951" w:author="Nguyen, Huong T [AGRON]" w:date="2022-08-02T13:12:00Z">
              <w:r w:rsidRPr="001763CC">
                <w:rPr>
                  <w:rFonts w:ascii="Arial"/>
                  <w:color w:val="000000"/>
                  <w:sz w:val="20"/>
                  <w:szCs w:val="22"/>
                </w:rPr>
                <w:t>0.0019</w:t>
              </w:r>
            </w:ins>
          </w:p>
        </w:tc>
      </w:tr>
      <w:tr w:rsidR="00DA65D2" w:rsidRPr="001763CC" w14:paraId="1175D092" w14:textId="77777777" w:rsidTr="001763CC">
        <w:trPr>
          <w:cantSplit/>
          <w:jc w:val="center"/>
          <w:ins w:id="95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4DFA5EC" w14:textId="77777777" w:rsidR="00DA65D2" w:rsidRPr="001763CC" w:rsidRDefault="00DA65D2">
            <w:pPr>
              <w:keepNext/>
              <w:spacing w:before="100" w:after="100"/>
              <w:ind w:left="100" w:right="100"/>
              <w:rPr>
                <w:ins w:id="953" w:author="Nguyen, Huong T [AGRON]" w:date="2022-08-02T13:12:00Z"/>
                <w:sz w:val="20"/>
              </w:rPr>
            </w:pPr>
            <w:ins w:id="954" w:author="Nguyen, Huong T [AGRON]" w:date="2022-08-02T13:12:00Z">
              <w:r w:rsidRPr="001763CC">
                <w:rPr>
                  <w:rFonts w:ascii="Arial"/>
                  <w:color w:val="000000"/>
                  <w:sz w:val="20"/>
                  <w:szCs w:val="22"/>
                </w:rPr>
                <w:t>O4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ED3AC8" w14:textId="77777777" w:rsidR="00DA65D2" w:rsidRPr="001763CC" w:rsidRDefault="00DA65D2">
            <w:pPr>
              <w:keepNext/>
              <w:spacing w:before="100" w:after="100"/>
              <w:ind w:left="100" w:right="100"/>
              <w:rPr>
                <w:ins w:id="955" w:author="Nguyen, Huong T [AGRON]" w:date="2022-08-02T13:12:00Z"/>
                <w:sz w:val="20"/>
              </w:rPr>
            </w:pPr>
            <w:ins w:id="95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1F4E1A7" w14:textId="77777777" w:rsidR="00DA65D2" w:rsidRPr="001763CC" w:rsidRDefault="00DA65D2">
            <w:pPr>
              <w:keepNext/>
              <w:spacing w:before="100" w:after="100"/>
              <w:ind w:left="100" w:right="100"/>
              <w:jc w:val="right"/>
              <w:rPr>
                <w:ins w:id="957" w:author="Nguyen, Huong T [AGRON]" w:date="2022-08-02T13:12:00Z"/>
                <w:sz w:val="20"/>
              </w:rPr>
            </w:pPr>
            <w:ins w:id="958" w:author="Nguyen, Huong T [AGRON]" w:date="2022-08-02T13:12:00Z">
              <w:r w:rsidRPr="001763CC">
                <w:rPr>
                  <w:rFonts w:ascii="Arial"/>
                  <w:color w:val="000000"/>
                  <w:sz w:val="20"/>
                  <w:szCs w:val="22"/>
                </w:rPr>
                <w:t>0.0009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A8172B9" w14:textId="77777777" w:rsidR="00DA65D2" w:rsidRPr="001763CC" w:rsidRDefault="00DA65D2">
            <w:pPr>
              <w:keepNext/>
              <w:spacing w:before="100" w:after="100"/>
              <w:ind w:left="100" w:right="100"/>
              <w:jc w:val="right"/>
              <w:rPr>
                <w:ins w:id="959" w:author="Nguyen, Huong T [AGRON]" w:date="2022-08-02T13:12:00Z"/>
                <w:sz w:val="20"/>
              </w:rPr>
            </w:pPr>
            <w:ins w:id="960" w:author="Nguyen, Huong T [AGRON]" w:date="2022-08-02T13:12:00Z">
              <w:r w:rsidRPr="001763CC">
                <w:rPr>
                  <w:rFonts w:ascii="Arial"/>
                  <w:color w:val="000000"/>
                  <w:sz w:val="20"/>
                  <w:szCs w:val="22"/>
                </w:rPr>
                <w:t>0.0004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31AFFBF" w14:textId="77777777" w:rsidR="00DA65D2" w:rsidRPr="001763CC" w:rsidRDefault="00DA65D2">
            <w:pPr>
              <w:keepNext/>
              <w:spacing w:before="100" w:after="100"/>
              <w:ind w:left="100" w:right="100"/>
              <w:jc w:val="right"/>
              <w:rPr>
                <w:ins w:id="961" w:author="Nguyen, Huong T [AGRON]" w:date="2022-08-02T13:12:00Z"/>
                <w:sz w:val="20"/>
              </w:rPr>
            </w:pPr>
            <w:ins w:id="962" w:author="Nguyen, Huong T [AGRON]" w:date="2022-08-02T13:12:00Z">
              <w:r w:rsidRPr="001763CC">
                <w:rPr>
                  <w:rFonts w:ascii="Arial"/>
                  <w:color w:val="000000"/>
                  <w:sz w:val="20"/>
                  <w:szCs w:val="22"/>
                </w:rPr>
                <w:t>110.0551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DD21960" w14:textId="77777777" w:rsidR="00DA65D2" w:rsidRPr="001763CC" w:rsidRDefault="00DA65D2">
            <w:pPr>
              <w:keepNext/>
              <w:spacing w:before="100" w:after="100"/>
              <w:ind w:left="100" w:right="100"/>
              <w:jc w:val="right"/>
              <w:rPr>
                <w:ins w:id="963" w:author="Nguyen, Huong T [AGRON]" w:date="2022-08-02T13:12:00Z"/>
                <w:sz w:val="20"/>
              </w:rPr>
            </w:pPr>
            <w:ins w:id="964"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02473A9" w14:textId="77777777" w:rsidR="00DA65D2" w:rsidRPr="001763CC" w:rsidRDefault="00DA65D2">
            <w:pPr>
              <w:keepNext/>
              <w:spacing w:before="100" w:after="100"/>
              <w:ind w:left="100" w:right="100"/>
              <w:jc w:val="right"/>
              <w:rPr>
                <w:ins w:id="965" w:author="Nguyen, Huong T [AGRON]" w:date="2022-08-02T13:12:00Z"/>
                <w:sz w:val="20"/>
              </w:rPr>
            </w:pPr>
            <w:ins w:id="966" w:author="Nguyen, Huong T [AGRON]" w:date="2022-08-02T13:12:00Z">
              <w:r w:rsidRPr="001763CC">
                <w:rPr>
                  <w:rFonts w:ascii="Arial"/>
                  <w:color w:val="000000"/>
                  <w:sz w:val="20"/>
                  <w:szCs w:val="22"/>
                </w:rPr>
                <w:t>0.0433</w:t>
              </w:r>
            </w:ins>
          </w:p>
        </w:tc>
      </w:tr>
      <w:tr w:rsidR="00DA65D2" w:rsidRPr="001763CC" w14:paraId="58F20C1B" w14:textId="77777777" w:rsidTr="001763CC">
        <w:trPr>
          <w:cantSplit/>
          <w:jc w:val="center"/>
          <w:ins w:id="967"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FCF3107" w14:textId="77777777" w:rsidR="00DA65D2" w:rsidRPr="001763CC" w:rsidRDefault="00DA65D2">
            <w:pPr>
              <w:keepNext/>
              <w:spacing w:before="100" w:after="100"/>
              <w:ind w:left="100" w:right="100"/>
              <w:rPr>
                <w:ins w:id="968" w:author="Nguyen, Huong T [AGRON]" w:date="2022-08-02T13:12:00Z"/>
                <w:sz w:val="20"/>
              </w:rPr>
            </w:pPr>
            <w:ins w:id="969" w:author="Nguyen, Huong T [AGRON]" w:date="2022-08-02T13:12:00Z">
              <w:r w:rsidRPr="001763CC">
                <w:rPr>
                  <w:rFonts w:ascii="Arial"/>
                  <w:color w:val="000000"/>
                  <w:sz w:val="20"/>
                  <w:szCs w:val="22"/>
                </w:rPr>
                <w:t>O4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A98C664" w14:textId="77777777" w:rsidR="00DA65D2" w:rsidRPr="001763CC" w:rsidRDefault="00DA65D2">
            <w:pPr>
              <w:keepNext/>
              <w:spacing w:before="100" w:after="100"/>
              <w:ind w:left="100" w:right="100"/>
              <w:rPr>
                <w:ins w:id="970" w:author="Nguyen, Huong T [AGRON]" w:date="2022-08-02T13:12:00Z"/>
                <w:sz w:val="20"/>
              </w:rPr>
            </w:pPr>
            <w:ins w:id="971"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1FFEF7A" w14:textId="77777777" w:rsidR="00DA65D2" w:rsidRPr="001763CC" w:rsidRDefault="00DA65D2">
            <w:pPr>
              <w:keepNext/>
              <w:spacing w:before="100" w:after="100"/>
              <w:ind w:left="100" w:right="100"/>
              <w:jc w:val="right"/>
              <w:rPr>
                <w:ins w:id="972" w:author="Nguyen, Huong T [AGRON]" w:date="2022-08-02T13:12:00Z"/>
                <w:sz w:val="20"/>
              </w:rPr>
            </w:pPr>
            <w:ins w:id="973" w:author="Nguyen, Huong T [AGRON]" w:date="2022-08-02T13:12:00Z">
              <w:r w:rsidRPr="001763CC">
                <w:rPr>
                  <w:rFonts w:ascii="Arial"/>
                  <w:color w:val="000000"/>
                  <w:sz w:val="20"/>
                  <w:szCs w:val="22"/>
                </w:rPr>
                <w:t>0.0009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292EC9E" w14:textId="77777777" w:rsidR="00DA65D2" w:rsidRPr="001763CC" w:rsidRDefault="00DA65D2">
            <w:pPr>
              <w:keepNext/>
              <w:spacing w:before="100" w:after="100"/>
              <w:ind w:left="100" w:right="100"/>
              <w:jc w:val="right"/>
              <w:rPr>
                <w:ins w:id="974" w:author="Nguyen, Huong T [AGRON]" w:date="2022-08-02T13:12:00Z"/>
                <w:sz w:val="20"/>
              </w:rPr>
            </w:pPr>
            <w:ins w:id="975" w:author="Nguyen, Huong T [AGRON]" w:date="2022-08-02T13:12:00Z">
              <w:r w:rsidRPr="001763CC">
                <w:rPr>
                  <w:rFonts w:ascii="Arial"/>
                  <w:color w:val="000000"/>
                  <w:sz w:val="20"/>
                  <w:szCs w:val="22"/>
                </w:rPr>
                <w:t>0.0004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98C464F" w14:textId="77777777" w:rsidR="00DA65D2" w:rsidRPr="001763CC" w:rsidRDefault="00DA65D2">
            <w:pPr>
              <w:keepNext/>
              <w:spacing w:before="100" w:after="100"/>
              <w:ind w:left="100" w:right="100"/>
              <w:jc w:val="right"/>
              <w:rPr>
                <w:ins w:id="976" w:author="Nguyen, Huong T [AGRON]" w:date="2022-08-02T13:12:00Z"/>
                <w:sz w:val="20"/>
              </w:rPr>
            </w:pPr>
            <w:ins w:id="977" w:author="Nguyen, Huong T [AGRON]" w:date="2022-08-02T13:12:00Z">
              <w:r w:rsidRPr="001763CC">
                <w:rPr>
                  <w:rFonts w:ascii="Arial"/>
                  <w:color w:val="000000"/>
                  <w:sz w:val="20"/>
                  <w:szCs w:val="22"/>
                </w:rPr>
                <w:t>107.2800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5722787" w14:textId="77777777" w:rsidR="00DA65D2" w:rsidRPr="001763CC" w:rsidRDefault="00DA65D2">
            <w:pPr>
              <w:keepNext/>
              <w:spacing w:before="100" w:after="100"/>
              <w:ind w:left="100" w:right="100"/>
              <w:jc w:val="right"/>
              <w:rPr>
                <w:ins w:id="978" w:author="Nguyen, Huong T [AGRON]" w:date="2022-08-02T13:12:00Z"/>
                <w:sz w:val="20"/>
              </w:rPr>
            </w:pPr>
            <w:ins w:id="979"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63564A" w14:textId="77777777" w:rsidR="00DA65D2" w:rsidRPr="001763CC" w:rsidRDefault="00DA65D2">
            <w:pPr>
              <w:keepNext/>
              <w:spacing w:before="100" w:after="100"/>
              <w:ind w:left="100" w:right="100"/>
              <w:jc w:val="right"/>
              <w:rPr>
                <w:ins w:id="980" w:author="Nguyen, Huong T [AGRON]" w:date="2022-08-02T13:12:00Z"/>
                <w:sz w:val="20"/>
              </w:rPr>
            </w:pPr>
            <w:ins w:id="981" w:author="Nguyen, Huong T [AGRON]" w:date="2022-08-02T13:12:00Z">
              <w:r w:rsidRPr="001763CC">
                <w:rPr>
                  <w:rFonts w:ascii="Arial"/>
                  <w:color w:val="000000"/>
                  <w:sz w:val="20"/>
                  <w:szCs w:val="22"/>
                </w:rPr>
                <w:t>0.0474</w:t>
              </w:r>
            </w:ins>
          </w:p>
        </w:tc>
      </w:tr>
      <w:tr w:rsidR="00DA65D2" w:rsidRPr="001763CC" w14:paraId="2F233359" w14:textId="77777777" w:rsidTr="001763CC">
        <w:trPr>
          <w:cantSplit/>
          <w:jc w:val="center"/>
          <w:ins w:id="982"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8C73CA0" w14:textId="77777777" w:rsidR="00DA65D2" w:rsidRPr="001763CC" w:rsidRDefault="00DA65D2">
            <w:pPr>
              <w:keepNext/>
              <w:spacing w:before="100" w:after="100"/>
              <w:ind w:left="100" w:right="100"/>
              <w:rPr>
                <w:ins w:id="983" w:author="Nguyen, Huong T [AGRON]" w:date="2022-08-02T13:12:00Z"/>
                <w:sz w:val="20"/>
              </w:rPr>
            </w:pPr>
            <w:ins w:id="984" w:author="Nguyen, Huong T [AGRON]" w:date="2022-08-02T13:12:00Z">
              <w:r w:rsidRPr="001763CC">
                <w:rPr>
                  <w:rFonts w:ascii="Arial"/>
                  <w:color w:val="000000"/>
                  <w:sz w:val="20"/>
                  <w:szCs w:val="22"/>
                </w:rPr>
                <w:t>A4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6DB7A4" w14:textId="77777777" w:rsidR="00DA65D2" w:rsidRPr="001763CC" w:rsidRDefault="00DA65D2">
            <w:pPr>
              <w:keepNext/>
              <w:spacing w:before="100" w:after="100"/>
              <w:ind w:left="100" w:right="100"/>
              <w:rPr>
                <w:ins w:id="985" w:author="Nguyen, Huong T [AGRON]" w:date="2022-08-02T13:12:00Z"/>
                <w:sz w:val="20"/>
              </w:rPr>
            </w:pPr>
            <w:ins w:id="986"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22AEF8A" w14:textId="77777777" w:rsidR="00DA65D2" w:rsidRPr="001763CC" w:rsidRDefault="00DA65D2">
            <w:pPr>
              <w:keepNext/>
              <w:spacing w:before="100" w:after="100"/>
              <w:ind w:left="100" w:right="100"/>
              <w:jc w:val="right"/>
              <w:rPr>
                <w:ins w:id="987" w:author="Nguyen, Huong T [AGRON]" w:date="2022-08-02T13:12:00Z"/>
                <w:sz w:val="20"/>
              </w:rPr>
            </w:pPr>
            <w:ins w:id="988" w:author="Nguyen, Huong T [AGRON]" w:date="2022-08-02T13:12:00Z">
              <w:r w:rsidRPr="001763CC">
                <w:rPr>
                  <w:rFonts w:ascii="Arial"/>
                  <w:color w:val="000000"/>
                  <w:sz w:val="20"/>
                  <w:szCs w:val="22"/>
                </w:rPr>
                <w:t>0.3926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4343668" w14:textId="77777777" w:rsidR="00DA65D2" w:rsidRPr="001763CC" w:rsidRDefault="00DA65D2">
            <w:pPr>
              <w:keepNext/>
              <w:spacing w:before="100" w:after="100"/>
              <w:ind w:left="100" w:right="100"/>
              <w:jc w:val="right"/>
              <w:rPr>
                <w:ins w:id="989" w:author="Nguyen, Huong T [AGRON]" w:date="2022-08-02T13:12:00Z"/>
                <w:sz w:val="20"/>
              </w:rPr>
            </w:pPr>
            <w:ins w:id="990" w:author="Nguyen, Huong T [AGRON]" w:date="2022-08-02T13:12:00Z">
              <w:r w:rsidRPr="001763CC">
                <w:rPr>
                  <w:rFonts w:ascii="Arial"/>
                  <w:color w:val="000000"/>
                  <w:sz w:val="20"/>
                  <w:szCs w:val="22"/>
                </w:rPr>
                <w:t>0.0126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18133F" w14:textId="77777777" w:rsidR="00DA65D2" w:rsidRPr="001763CC" w:rsidRDefault="00DA65D2">
            <w:pPr>
              <w:keepNext/>
              <w:spacing w:before="100" w:after="100"/>
              <w:ind w:left="100" w:right="100"/>
              <w:jc w:val="right"/>
              <w:rPr>
                <w:ins w:id="991" w:author="Nguyen, Huong T [AGRON]" w:date="2022-08-02T13:12:00Z"/>
                <w:sz w:val="20"/>
              </w:rPr>
            </w:pPr>
            <w:ins w:id="992" w:author="Nguyen, Huong T [AGRON]" w:date="2022-08-02T13:12:00Z">
              <w:r w:rsidRPr="001763CC">
                <w:rPr>
                  <w:rFonts w:ascii="Arial"/>
                  <w:color w:val="000000"/>
                  <w:sz w:val="20"/>
                  <w:szCs w:val="22"/>
                </w:rPr>
                <w:t>0.2547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0A70BBE" w14:textId="77777777" w:rsidR="00DA65D2" w:rsidRPr="001763CC" w:rsidRDefault="00DA65D2">
            <w:pPr>
              <w:keepNext/>
              <w:spacing w:before="100" w:after="100"/>
              <w:ind w:left="100" w:right="100"/>
              <w:jc w:val="right"/>
              <w:rPr>
                <w:ins w:id="993" w:author="Nguyen, Huong T [AGRON]" w:date="2022-08-02T13:12:00Z"/>
                <w:sz w:val="20"/>
              </w:rPr>
            </w:pPr>
            <w:ins w:id="994"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37A1FCF" w14:textId="77777777" w:rsidR="00DA65D2" w:rsidRPr="001763CC" w:rsidRDefault="00DA65D2">
            <w:pPr>
              <w:keepNext/>
              <w:spacing w:before="100" w:after="100"/>
              <w:ind w:left="100" w:right="100"/>
              <w:jc w:val="right"/>
              <w:rPr>
                <w:ins w:id="995" w:author="Nguyen, Huong T [AGRON]" w:date="2022-08-02T13:12:00Z"/>
                <w:sz w:val="20"/>
              </w:rPr>
            </w:pPr>
            <w:ins w:id="996" w:author="Nguyen, Huong T [AGRON]" w:date="2022-08-02T13:12:00Z">
              <w:r w:rsidRPr="001763CC">
                <w:rPr>
                  <w:rFonts w:ascii="Arial"/>
                  <w:color w:val="000000"/>
                  <w:sz w:val="20"/>
                  <w:szCs w:val="22"/>
                </w:rPr>
                <w:t>0.0032</w:t>
              </w:r>
            </w:ins>
          </w:p>
        </w:tc>
      </w:tr>
      <w:tr w:rsidR="00DA65D2" w:rsidRPr="001763CC" w14:paraId="545B4190" w14:textId="77777777" w:rsidTr="001763CC">
        <w:trPr>
          <w:cantSplit/>
          <w:jc w:val="center"/>
          <w:ins w:id="997" w:author="Nguyen, Huong T [AGRON]" w:date="2022-08-02T13:12:00Z"/>
        </w:trPr>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475AD94" w14:textId="77777777" w:rsidR="00DA65D2" w:rsidRPr="001763CC" w:rsidRDefault="00DA65D2">
            <w:pPr>
              <w:keepNext/>
              <w:spacing w:before="100" w:after="100"/>
              <w:ind w:left="100" w:right="100"/>
              <w:rPr>
                <w:ins w:id="998" w:author="Nguyen, Huong T [AGRON]" w:date="2022-08-02T13:12:00Z"/>
                <w:sz w:val="20"/>
              </w:rPr>
            </w:pPr>
            <w:ins w:id="999" w:author="Nguyen, Huong T [AGRON]" w:date="2022-08-02T13:12:00Z">
              <w:r w:rsidRPr="001763CC">
                <w:rPr>
                  <w:rFonts w:ascii="Arial"/>
                  <w:color w:val="000000"/>
                  <w:sz w:val="20"/>
                  <w:szCs w:val="22"/>
                </w:rPr>
                <w:t>A4</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190F535" w14:textId="77777777" w:rsidR="00DA65D2" w:rsidRPr="001763CC" w:rsidRDefault="00DA65D2">
            <w:pPr>
              <w:keepNext/>
              <w:spacing w:before="100" w:after="100"/>
              <w:ind w:left="100" w:right="100"/>
              <w:rPr>
                <w:ins w:id="1000" w:author="Nguyen, Huong T [AGRON]" w:date="2022-08-02T13:12:00Z"/>
                <w:sz w:val="20"/>
              </w:rPr>
            </w:pPr>
            <w:ins w:id="1001" w:author="Nguyen, Huong T [AGRON]" w:date="2022-08-02T13:12:00Z">
              <w:r w:rsidRPr="001763CC">
                <w:rPr>
                  <w:rFonts w:ascii="Arial"/>
                  <w:color w:val="000000"/>
                  <w:sz w:val="20"/>
                  <w:szCs w:val="22"/>
                </w:rPr>
                <w:t>low</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11BE892" w14:textId="77777777" w:rsidR="00DA65D2" w:rsidRPr="001763CC" w:rsidRDefault="00DA65D2">
            <w:pPr>
              <w:keepNext/>
              <w:spacing w:before="100" w:after="100"/>
              <w:ind w:left="100" w:right="100"/>
              <w:jc w:val="right"/>
              <w:rPr>
                <w:ins w:id="1002" w:author="Nguyen, Huong T [AGRON]" w:date="2022-08-02T13:12:00Z"/>
                <w:sz w:val="20"/>
              </w:rPr>
            </w:pPr>
            <w:ins w:id="1003" w:author="Nguyen, Huong T [AGRON]" w:date="2022-08-02T13:12:00Z">
              <w:r w:rsidRPr="001763CC">
                <w:rPr>
                  <w:rFonts w:ascii="Arial"/>
                  <w:color w:val="000000"/>
                  <w:sz w:val="20"/>
                  <w:szCs w:val="22"/>
                </w:rPr>
                <w:t>0.3517</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6B5D53E" w14:textId="77777777" w:rsidR="00DA65D2" w:rsidRPr="001763CC" w:rsidRDefault="00DA65D2">
            <w:pPr>
              <w:keepNext/>
              <w:spacing w:before="100" w:after="100"/>
              <w:ind w:left="100" w:right="100"/>
              <w:jc w:val="right"/>
              <w:rPr>
                <w:ins w:id="1004" w:author="Nguyen, Huong T [AGRON]" w:date="2022-08-02T13:12:00Z"/>
                <w:sz w:val="20"/>
              </w:rPr>
            </w:pPr>
            <w:ins w:id="1005" w:author="Nguyen, Huong T [AGRON]" w:date="2022-08-02T13:12:00Z">
              <w:r w:rsidRPr="001763CC">
                <w:rPr>
                  <w:rFonts w:ascii="Arial"/>
                  <w:color w:val="000000"/>
                  <w:sz w:val="20"/>
                  <w:szCs w:val="22"/>
                </w:rPr>
                <w:t>0.0108</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8C2B22C" w14:textId="77777777" w:rsidR="00DA65D2" w:rsidRPr="001763CC" w:rsidRDefault="00DA65D2">
            <w:pPr>
              <w:keepNext/>
              <w:spacing w:before="100" w:after="100"/>
              <w:ind w:left="100" w:right="100"/>
              <w:jc w:val="right"/>
              <w:rPr>
                <w:ins w:id="1006" w:author="Nguyen, Huong T [AGRON]" w:date="2022-08-02T13:12:00Z"/>
                <w:sz w:val="20"/>
              </w:rPr>
            </w:pPr>
            <w:ins w:id="1007" w:author="Nguyen, Huong T [AGRON]" w:date="2022-08-02T13:12:00Z">
              <w:r w:rsidRPr="001763CC">
                <w:rPr>
                  <w:rFonts w:ascii="Arial"/>
                  <w:color w:val="000000"/>
                  <w:sz w:val="20"/>
                  <w:szCs w:val="22"/>
                </w:rPr>
                <w:t>0.2843</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03A0533" w14:textId="77777777" w:rsidR="00DA65D2" w:rsidRPr="001763CC" w:rsidRDefault="00DA65D2">
            <w:pPr>
              <w:keepNext/>
              <w:spacing w:before="100" w:after="100"/>
              <w:ind w:left="100" w:right="100"/>
              <w:jc w:val="right"/>
              <w:rPr>
                <w:ins w:id="1008" w:author="Nguyen, Huong T [AGRON]" w:date="2022-08-02T13:12:00Z"/>
                <w:sz w:val="20"/>
              </w:rPr>
            </w:pPr>
            <w:ins w:id="1009" w:author="Nguyen, Huong T [AGRON]" w:date="2022-08-02T13:12:00Z">
              <w:r w:rsidRPr="001763CC">
                <w:rPr>
                  <w:rFonts w:ascii="Arial"/>
                  <w:color w:val="000000"/>
                  <w:sz w:val="20"/>
                  <w:szCs w:val="22"/>
                </w:rPr>
                <w:t>0.10</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CE62661" w14:textId="77777777" w:rsidR="00DA65D2" w:rsidRPr="001763CC" w:rsidRDefault="00DA65D2">
            <w:pPr>
              <w:keepNext/>
              <w:spacing w:before="100" w:after="100"/>
              <w:ind w:left="100" w:right="100"/>
              <w:jc w:val="right"/>
              <w:rPr>
                <w:ins w:id="1010" w:author="Nguyen, Huong T [AGRON]" w:date="2022-08-02T13:12:00Z"/>
                <w:sz w:val="20"/>
              </w:rPr>
            </w:pPr>
            <w:ins w:id="1011" w:author="Nguyen, Huong T [AGRON]" w:date="2022-08-02T13:12:00Z">
              <w:r w:rsidRPr="001763CC">
                <w:rPr>
                  <w:rFonts w:ascii="Arial"/>
                  <w:color w:val="000000"/>
                  <w:sz w:val="20"/>
                  <w:szCs w:val="22"/>
                </w:rPr>
                <w:t>0.0031</w:t>
              </w:r>
            </w:ins>
          </w:p>
        </w:tc>
      </w:tr>
    </w:tbl>
    <w:p w14:paraId="489256CF" w14:textId="77777777" w:rsidR="001763CC" w:rsidRDefault="001763CC" w:rsidP="007B098C">
      <w:pPr>
        <w:pStyle w:val="BodyText"/>
        <w:spacing w:line="480" w:lineRule="auto"/>
        <w:rPr>
          <w:ins w:id="1012" w:author="Nguyen, Huong T [AGRON]" w:date="2022-08-02T13:21:00Z"/>
          <w:color w:val="000000" w:themeColor="text1"/>
        </w:rPr>
        <w:sectPr w:rsidR="001763CC">
          <w:pgSz w:w="12240" w:h="15840"/>
          <w:pgMar w:top="1440" w:right="1440" w:bottom="1440" w:left="1440" w:header="720" w:footer="720" w:gutter="0"/>
          <w:cols w:space="720"/>
        </w:sectPr>
      </w:pPr>
    </w:p>
    <w:p w14:paraId="1E30B95E" w14:textId="3B2654DC" w:rsidR="00DA65D2" w:rsidRDefault="00DA65D2" w:rsidP="007B098C">
      <w:pPr>
        <w:pStyle w:val="BodyText"/>
        <w:spacing w:line="480" w:lineRule="auto"/>
        <w:rPr>
          <w:ins w:id="1013" w:author="Nguyen, Huong T [AGRON]" w:date="2022-08-02T13:12:00Z"/>
          <w:color w:val="000000" w:themeColor="text1"/>
        </w:rPr>
      </w:pPr>
    </w:p>
    <w:p w14:paraId="24B6AD54" w14:textId="77777777" w:rsidR="00DA65D2" w:rsidRPr="009F1439" w:rsidRDefault="00DA65D2" w:rsidP="00FC6086">
      <w:pPr>
        <w:pStyle w:val="BlockText"/>
      </w:pPr>
    </w:p>
    <w:p w14:paraId="445C42C8" w14:textId="58442CB3" w:rsidR="00FC6086" w:rsidRDefault="007B098C" w:rsidP="00FC6086">
      <w:pPr>
        <w:pStyle w:val="BodyText"/>
        <w:spacing w:line="480" w:lineRule="auto"/>
        <w:rPr>
          <w:ins w:id="1014" w:author="Nguyen, Huong T [AGRON]" w:date="2022-08-02T13:43:00Z"/>
        </w:rPr>
      </w:pPr>
      <w:r w:rsidRPr="009F1439">
        <w:t xml:space="preserve">The same emergence rates were used in </w:t>
      </w:r>
      <w:del w:id="1015" w:author="Nguyen, Huong T [AGRON]" w:date="2022-08-02T13:43:00Z">
        <w:r w:rsidRPr="009F1439" w:rsidDel="00FC6086">
          <w:delText>2018 and 2019</w:delText>
        </w:r>
      </w:del>
      <w:ins w:id="1016" w:author="Nguyen, Huong T [AGRON]" w:date="2022-08-02T13:43:00Z">
        <w:r w:rsidR="00FC6086">
          <w:t>Scenario 1 (</w:t>
        </w:r>
      </w:ins>
      <w:ins w:id="1017" w:author="Nguyen, Huong T [AGRON]" w:date="2022-08-02T13:44:00Z">
        <w:r w:rsidR="00FC6086">
          <w:t xml:space="preserve">high control efficacy concerning seed production) and </w:t>
        </w:r>
        <w:proofErr w:type="gramStart"/>
        <w:r w:rsidR="00FC6086">
          <w:t>Scenario  2</w:t>
        </w:r>
        <w:proofErr w:type="gramEnd"/>
        <w:r w:rsidR="00FC6086">
          <w:t xml:space="preserve"> (low control efficacy concerning mature plant density)</w:t>
        </w:r>
      </w:ins>
      <w:r w:rsidRPr="009F1439">
        <w:t xml:space="preserve">. </w:t>
      </w:r>
      <w:del w:id="1018" w:author="Nguyen, Huong T [AGRON]" w:date="2022-08-02T13:43:00Z">
        <w:r w:rsidRPr="009F1439" w:rsidDel="00FC6086">
          <w:delText>Some zero values in the first column were due to rounding.</w:delText>
        </w:r>
      </w:del>
    </w:p>
    <w:p w14:paraId="5E9ED7CE" w14:textId="77777777" w:rsidR="00FC6086" w:rsidRDefault="00FC6086" w:rsidP="00FC6086">
      <w:pPr>
        <w:pStyle w:val="SourceCode"/>
        <w:spacing w:line="480" w:lineRule="auto"/>
        <w:rPr>
          <w:ins w:id="1019" w:author="Nguyen, Huong T [AGRON]" w:date="2022-08-02T13:43:00Z"/>
          <w:rStyle w:val="VerbatimChar"/>
        </w:rPr>
      </w:pPr>
    </w:p>
    <w:p w14:paraId="0CDB3F14" w14:textId="227ADDE1" w:rsidR="00FC6086" w:rsidRDefault="00FC6086" w:rsidP="00FC6086">
      <w:pPr>
        <w:pStyle w:val="SourceCode"/>
        <w:spacing w:line="480" w:lineRule="auto"/>
        <w:rPr>
          <w:ins w:id="1020" w:author="Nguyen, Huong T [AGRON]" w:date="2022-08-02T13:43:00Z"/>
        </w:rPr>
      </w:pPr>
      <w:ins w:id="1021" w:author="Nguyen, Huong T [AGRON]" w:date="2022-08-02T13:43:00Z">
        <w:r>
          <w:rPr>
            <w:rStyle w:val="VerbatimChar"/>
          </w:rPr>
          <w:t>## $A4_conv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0.0196957501    0    0    0    0    0    0    0</w:t>
        </w:r>
        <w:r>
          <w:br/>
        </w:r>
        <w:r>
          <w:rPr>
            <w:rStyle w:val="VerbatimChar"/>
          </w:rPr>
          <w:t>## [4,] 0.0442930181    0    0    0    0    0    0    0</w:t>
        </w:r>
        <w:r>
          <w:br/>
        </w:r>
        <w:r>
          <w:rPr>
            <w:rStyle w:val="VerbatimChar"/>
          </w:rPr>
          <w:t>## [5,] 0.0003761959    0    0    0    0    0    0    0</w:t>
        </w:r>
        <w:r>
          <w:br/>
        </w:r>
        <w:r>
          <w:rPr>
            <w:rStyle w:val="VerbatimChar"/>
          </w:rPr>
          <w:t>## [6,] 0.0335678394    0    0    0    0    0    0    0</w:t>
        </w:r>
        <w:r>
          <w:br/>
        </w:r>
        <w:r>
          <w:rPr>
            <w:rStyle w:val="VerbatimChar"/>
          </w:rPr>
          <w:t>## [7,] 0.0016212218    0    0    0    0    0    0    0</w:t>
        </w:r>
        <w:r>
          <w:br/>
        </w:r>
        <w:r>
          <w:rPr>
            <w:rStyle w:val="VerbatimChar"/>
          </w:rPr>
          <w:t>## [8,] 0.0004459747    0    0    0    0    0    0    0</w:t>
        </w:r>
        <w:r>
          <w:br/>
        </w:r>
        <w:r>
          <w:rPr>
            <w:rStyle w:val="VerbatimChar"/>
          </w:rPr>
          <w:t xml:space="preserve">## </w:t>
        </w:r>
        <w:r>
          <w:br/>
        </w:r>
        <w:r>
          <w:rPr>
            <w:rStyle w:val="VerbatimChar"/>
          </w:rPr>
          <w:t>## $A4_low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0.0196449014    0    0    0    0    0    0    0</w:t>
        </w:r>
        <w:r>
          <w:br/>
        </w:r>
        <w:r>
          <w:rPr>
            <w:rStyle w:val="VerbatimChar"/>
          </w:rPr>
          <w:lastRenderedPageBreak/>
          <w:t>## [4,] 0.0438292593    0    0    0    0    0    0    0</w:t>
        </w:r>
        <w:r>
          <w:br/>
        </w:r>
        <w:r>
          <w:rPr>
            <w:rStyle w:val="VerbatimChar"/>
          </w:rPr>
          <w:t>## [5,] 0.0006496612    0    0    0    0    0    0    0</w:t>
        </w:r>
        <w:r>
          <w:br/>
        </w:r>
        <w:r>
          <w:rPr>
            <w:rStyle w:val="VerbatimChar"/>
          </w:rPr>
          <w:t>## [6,] 0.0332841223    0    0    0    0    0    0    0</w:t>
        </w:r>
        <w:r>
          <w:br/>
        </w:r>
        <w:r>
          <w:rPr>
            <w:rStyle w:val="VerbatimChar"/>
          </w:rPr>
          <w:t>## [7,] 0.0018737871    0    0    0    0    0    0    0</w:t>
        </w:r>
        <w:r>
          <w:br/>
        </w:r>
        <w:r>
          <w:rPr>
            <w:rStyle w:val="VerbatimChar"/>
          </w:rPr>
          <w:t>## [8,] 0.0007182687    0    0    0    0    0    0    0</w:t>
        </w:r>
        <w:r>
          <w:br/>
        </w:r>
        <w:r>
          <w:rPr>
            <w:rStyle w:val="VerbatimChar"/>
          </w:rPr>
          <w:t xml:space="preserve">## </w:t>
        </w:r>
        <w:r>
          <w:br/>
        </w:r>
        <w:r>
          <w:rPr>
            <w:rStyle w:val="VerbatimChar"/>
          </w:rPr>
          <w:t>## $C2_conv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8.192085e-04    0    0    0    0    0    0    0</w:t>
        </w:r>
        <w:r>
          <w:br/>
        </w:r>
        <w:r>
          <w:rPr>
            <w:rStyle w:val="VerbatimChar"/>
          </w:rPr>
          <w:t>## [4,] 9.126203e-03    0    0    0    0    0    0    0</w:t>
        </w:r>
        <w:r>
          <w:br/>
        </w:r>
        <w:r>
          <w:rPr>
            <w:rStyle w:val="VerbatimChar"/>
          </w:rPr>
          <w:t>## [5,] 1.364711e-05    0    0    0    0    0    0    0</w:t>
        </w:r>
        <w:r>
          <w:br/>
        </w:r>
        <w:r>
          <w:rPr>
            <w:rStyle w:val="VerbatimChar"/>
          </w:rPr>
          <w:t>## [6,] 1.364711e-05    0    0    0    0    0    0    0</w:t>
        </w:r>
        <w:r>
          <w:br/>
        </w:r>
        <w:r>
          <w:rPr>
            <w:rStyle w:val="VerbatimChar"/>
          </w:rPr>
          <w:t>## [7,] 1.364711e-05    0    0    0    0    0    0    0</w:t>
        </w:r>
        <w:r>
          <w:br/>
        </w:r>
        <w:r>
          <w:rPr>
            <w:rStyle w:val="VerbatimChar"/>
          </w:rPr>
          <w:t>## [8,] 1.364711e-05    0    0    0    0    0    0    0</w:t>
        </w:r>
        <w:r>
          <w:br/>
        </w:r>
        <w:r>
          <w:rPr>
            <w:rStyle w:val="VerbatimChar"/>
          </w:rPr>
          <w:t xml:space="preserve">## </w:t>
        </w:r>
        <w:r>
          <w:br/>
        </w:r>
        <w:r>
          <w:rPr>
            <w:rStyle w:val="VerbatimChar"/>
          </w:rPr>
          <w:t>## $C2_low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0.027154679    0    0    0    0    0    0    0</w:t>
        </w:r>
        <w:r>
          <w:br/>
        </w:r>
        <w:r>
          <w:rPr>
            <w:rStyle w:val="VerbatimChar"/>
          </w:rPr>
          <w:t>## [4,] 0.136315915    0    0    0    0    0    0    0</w:t>
        </w:r>
        <w:r>
          <w:br/>
        </w:r>
        <w:r>
          <w:rPr>
            <w:rStyle w:val="VerbatimChar"/>
          </w:rPr>
          <w:lastRenderedPageBreak/>
          <w:t>## [5,] 0.012822644    0    0    0    0    0    0    0</w:t>
        </w:r>
        <w:r>
          <w:br/>
        </w:r>
        <w:r>
          <w:rPr>
            <w:rStyle w:val="VerbatimChar"/>
          </w:rPr>
          <w:t>## [6,] 0.009270740    0    0    0    0    0    0    0</w:t>
        </w:r>
        <w:r>
          <w:br/>
        </w:r>
        <w:r>
          <w:rPr>
            <w:rStyle w:val="VerbatimChar"/>
          </w:rPr>
          <w:t>## [7,] 0.007394421    0    0    0    0    0    0    0</w:t>
        </w:r>
        <w:r>
          <w:br/>
        </w:r>
        <w:r>
          <w:rPr>
            <w:rStyle w:val="VerbatimChar"/>
          </w:rPr>
          <w:t>## [8,] 0.007041600    0    0    0    0    0    0    0</w:t>
        </w:r>
        <w:r>
          <w:br/>
        </w:r>
        <w:r>
          <w:rPr>
            <w:rStyle w:val="VerbatimChar"/>
          </w:rPr>
          <w:t xml:space="preserve">## </w:t>
        </w:r>
        <w:r>
          <w:br/>
        </w:r>
        <w:r>
          <w:rPr>
            <w:rStyle w:val="VerbatimChar"/>
          </w:rPr>
          <w:t>## $C3_conv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9.922701e-04    0    0    0    0    0    0    0</w:t>
        </w:r>
        <w:r>
          <w:br/>
        </w:r>
        <w:r>
          <w:rPr>
            <w:rStyle w:val="VerbatimChar"/>
          </w:rPr>
          <w:t>## [4,] 8.814370e-03    0    0    0    0    0    0    0</w:t>
        </w:r>
        <w:r>
          <w:br/>
        </w:r>
        <w:r>
          <w:rPr>
            <w:rStyle w:val="VerbatimChar"/>
          </w:rPr>
          <w:t>## [5,] 9.790507e-06    0    0    0    0    0    0    0</w:t>
        </w:r>
        <w:r>
          <w:br/>
        </w:r>
        <w:r>
          <w:rPr>
            <w:rStyle w:val="VerbatimChar"/>
          </w:rPr>
          <w:t>## [6,] 1.639881e-04    0    0    0    0    0    0    0</w:t>
        </w:r>
        <w:r>
          <w:br/>
        </w:r>
        <w:r>
          <w:rPr>
            <w:rStyle w:val="VerbatimChar"/>
          </w:rPr>
          <w:t>## [7,] 9.790507e-06    0    0    0    0    0    0    0</w:t>
        </w:r>
        <w:r>
          <w:br/>
        </w:r>
        <w:r>
          <w:rPr>
            <w:rStyle w:val="VerbatimChar"/>
          </w:rPr>
          <w:t>## [8,] 9.790507e-06    0    0    0    0    0    0    0</w:t>
        </w:r>
        <w:r>
          <w:br/>
        </w:r>
        <w:r>
          <w:rPr>
            <w:rStyle w:val="VerbatimChar"/>
          </w:rPr>
          <w:t xml:space="preserve">## </w:t>
        </w:r>
        <w:r>
          <w:br/>
        </w:r>
        <w:r>
          <w:rPr>
            <w:rStyle w:val="VerbatimChar"/>
          </w:rPr>
          <w:t>## $C3_low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0.029273645    0    0    0    0    0    0    0</w:t>
        </w:r>
        <w:r>
          <w:br/>
        </w:r>
        <w:r>
          <w:rPr>
            <w:rStyle w:val="VerbatimChar"/>
          </w:rPr>
          <w:t>## [4,] 0.127406335    0    0    0    0    0    0    0</w:t>
        </w:r>
        <w:r>
          <w:br/>
        </w:r>
        <w:r>
          <w:rPr>
            <w:rStyle w:val="VerbatimChar"/>
          </w:rPr>
          <w:t>## [5,] 0.012067914    0    0    0    0    0    0    0</w:t>
        </w:r>
        <w:r>
          <w:br/>
        </w:r>
        <w:r>
          <w:rPr>
            <w:rStyle w:val="VerbatimChar"/>
          </w:rPr>
          <w:lastRenderedPageBreak/>
          <w:t>## [6,] 0.018882378    0    0    0    0    0    0    0</w:t>
        </w:r>
        <w:r>
          <w:br/>
        </w:r>
        <w:r>
          <w:rPr>
            <w:rStyle w:val="VerbatimChar"/>
          </w:rPr>
          <w:t>## [7,] 0.006186034    0    0    0    0    0    0    0</w:t>
        </w:r>
        <w:r>
          <w:br/>
        </w:r>
        <w:r>
          <w:rPr>
            <w:rStyle w:val="VerbatimChar"/>
          </w:rPr>
          <w:t>## [8,] 0.006183694    0    0    0    0    0    0    0</w:t>
        </w:r>
        <w:r>
          <w:br/>
        </w:r>
        <w:r>
          <w:rPr>
            <w:rStyle w:val="VerbatimChar"/>
          </w:rPr>
          <w:t xml:space="preserve">## </w:t>
        </w:r>
        <w:r>
          <w:br/>
        </w:r>
        <w:r>
          <w:rPr>
            <w:rStyle w:val="VerbatimChar"/>
          </w:rPr>
          <w:t>## $C4_conv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9.614807e-04    0    0    0    0    0    0    0</w:t>
        </w:r>
        <w:r>
          <w:br/>
        </w:r>
        <w:r>
          <w:rPr>
            <w:rStyle w:val="VerbatimChar"/>
          </w:rPr>
          <w:t>## [4,] 8.998794e-03    0    0    0    0    0    0    0</w:t>
        </w:r>
        <w:r>
          <w:br/>
        </w:r>
        <w:r>
          <w:rPr>
            <w:rStyle w:val="VerbatimChar"/>
          </w:rPr>
          <w:t>## [5,] 9.931386e-06    0    0    0    0    0    0    0</w:t>
        </w:r>
        <w:r>
          <w:br/>
        </w:r>
        <w:r>
          <w:rPr>
            <w:rStyle w:val="VerbatimChar"/>
          </w:rPr>
          <w:t>## [6,] 9.931386e-06    0    0    0    0    0    0    0</w:t>
        </w:r>
        <w:r>
          <w:br/>
        </w:r>
        <w:r>
          <w:rPr>
            <w:rStyle w:val="VerbatimChar"/>
          </w:rPr>
          <w:t>## [7,] 9.931386e-06    0    0    0    0    0    0    0</w:t>
        </w:r>
        <w:r>
          <w:br/>
        </w:r>
        <w:r>
          <w:rPr>
            <w:rStyle w:val="VerbatimChar"/>
          </w:rPr>
          <w:t>## [8,] 9.931386e-06    0    0    0    0    0    0    0</w:t>
        </w:r>
        <w:r>
          <w:br/>
        </w:r>
        <w:r>
          <w:rPr>
            <w:rStyle w:val="VerbatimChar"/>
          </w:rPr>
          <w:t xml:space="preserve">## </w:t>
        </w:r>
        <w:r>
          <w:br/>
        </w:r>
        <w:r>
          <w:rPr>
            <w:rStyle w:val="VerbatimChar"/>
          </w:rPr>
          <w:t>## $C4_low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0.029999699    0    0    0    0    0    0    0</w:t>
        </w:r>
        <w:r>
          <w:br/>
        </w:r>
        <w:r>
          <w:rPr>
            <w:rStyle w:val="VerbatimChar"/>
          </w:rPr>
          <w:t>## [4,] 0.138718132    0    0    0    0    0    0    0</w:t>
        </w:r>
        <w:r>
          <w:br/>
        </w:r>
        <w:r>
          <w:rPr>
            <w:rStyle w:val="VerbatimChar"/>
          </w:rPr>
          <w:t>## [5,] 0.010246571    0    0    0    0    0    0    0</w:t>
        </w:r>
        <w:r>
          <w:br/>
        </w:r>
        <w:r>
          <w:rPr>
            <w:rStyle w:val="VerbatimChar"/>
          </w:rPr>
          <w:t>## [6,] 0.007991206    0    0    0    0    0    0    0</w:t>
        </w:r>
        <w:r>
          <w:br/>
        </w:r>
        <w:r>
          <w:rPr>
            <w:rStyle w:val="VerbatimChar"/>
          </w:rPr>
          <w:lastRenderedPageBreak/>
          <w:t>## [7,] 0.006630544    0    0    0    0    0    0    0</w:t>
        </w:r>
        <w:r>
          <w:br/>
        </w:r>
        <w:r>
          <w:rPr>
            <w:rStyle w:val="VerbatimChar"/>
          </w:rPr>
          <w:t>## [8,] 0.006413847    0    0    0    0    0    0    0</w:t>
        </w:r>
        <w:r>
          <w:br/>
        </w:r>
        <w:r>
          <w:rPr>
            <w:rStyle w:val="VerbatimChar"/>
          </w:rPr>
          <w:t xml:space="preserve">## </w:t>
        </w:r>
        <w:r>
          <w:br/>
        </w:r>
        <w:r>
          <w:rPr>
            <w:rStyle w:val="VerbatimChar"/>
          </w:rPr>
          <w:t>## $O3_conv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0.0207984844    0    0    0    0    0    0    0</w:t>
        </w:r>
        <w:r>
          <w:br/>
        </w:r>
        <w:r>
          <w:rPr>
            <w:rStyle w:val="VerbatimChar"/>
          </w:rPr>
          <w:t>## [4,] 0.0380865465    0    0    0    0    0    0    0</w:t>
        </w:r>
        <w:r>
          <w:br/>
        </w:r>
        <w:r>
          <w:rPr>
            <w:rStyle w:val="VerbatimChar"/>
          </w:rPr>
          <w:t>## [5,] 0.0243725123    0    0    0    0    0    0    0</w:t>
        </w:r>
        <w:r>
          <w:br/>
        </w:r>
        <w:r>
          <w:rPr>
            <w:rStyle w:val="VerbatimChar"/>
          </w:rPr>
          <w:t>## [6,] 0.0155099704    0    0    0    0    0    0    0</w:t>
        </w:r>
        <w:r>
          <w:br/>
        </w:r>
        <w:r>
          <w:rPr>
            <w:rStyle w:val="VerbatimChar"/>
          </w:rPr>
          <w:t>## [7,] 0.0010180758    0    0    0    0    0    0    0</w:t>
        </w:r>
        <w:r>
          <w:br/>
        </w:r>
        <w:r>
          <w:rPr>
            <w:rStyle w:val="VerbatimChar"/>
          </w:rPr>
          <w:t>## [8,] 0.0002144107    0    0    0    0    0    0    0</w:t>
        </w:r>
        <w:r>
          <w:br/>
        </w:r>
        <w:r>
          <w:rPr>
            <w:rStyle w:val="VerbatimChar"/>
          </w:rPr>
          <w:t xml:space="preserve">## </w:t>
        </w:r>
        <w:r>
          <w:br/>
        </w:r>
        <w:r>
          <w:rPr>
            <w:rStyle w:val="VerbatimChar"/>
          </w:rPr>
          <w:t>## $O3_low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0.0205526989    0    0    0    0    0    0    0</w:t>
        </w:r>
        <w:r>
          <w:br/>
        </w:r>
        <w:r>
          <w:rPr>
            <w:rStyle w:val="VerbatimChar"/>
          </w:rPr>
          <w:t>## [4,] 0.0359709847    0    0    0    0    0    0    0</w:t>
        </w:r>
        <w:r>
          <w:br/>
        </w:r>
        <w:r>
          <w:rPr>
            <w:rStyle w:val="VerbatimChar"/>
          </w:rPr>
          <w:t>## [5,] 0.0237401807    0    0    0    0    0    0    0</w:t>
        </w:r>
        <w:r>
          <w:br/>
        </w:r>
        <w:r>
          <w:rPr>
            <w:rStyle w:val="VerbatimChar"/>
          </w:rPr>
          <w:t>## [6,] 0.0158361598    0    0    0    0    0    0    0</w:t>
        </w:r>
        <w:r>
          <w:br/>
        </w:r>
        <w:r>
          <w:rPr>
            <w:rStyle w:val="VerbatimChar"/>
          </w:rPr>
          <w:t>## [7,] 0.0029116243    0    0    0    0    0    0    0</w:t>
        </w:r>
        <w:r>
          <w:br/>
        </w:r>
        <w:r>
          <w:rPr>
            <w:rStyle w:val="VerbatimChar"/>
          </w:rPr>
          <w:lastRenderedPageBreak/>
          <w:t>## [8,] 0.0009883517    0    0    0    0    0    0    0</w:t>
        </w:r>
        <w:r>
          <w:br/>
        </w:r>
        <w:r>
          <w:rPr>
            <w:rStyle w:val="VerbatimChar"/>
          </w:rPr>
          <w:t xml:space="preserve">## </w:t>
        </w:r>
        <w:r>
          <w:br/>
        </w:r>
        <w:r>
          <w:rPr>
            <w:rStyle w:val="VerbatimChar"/>
          </w:rPr>
          <w:t>## $O4_conv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0.0137987465    0    0    0    0    0    0    0</w:t>
        </w:r>
        <w:r>
          <w:br/>
        </w:r>
        <w:r>
          <w:rPr>
            <w:rStyle w:val="VerbatimChar"/>
          </w:rPr>
          <w:t>## [4,] 0.0389900716    0    0    0    0    0    0    0</w:t>
        </w:r>
        <w:r>
          <w:br/>
        </w:r>
        <w:r>
          <w:rPr>
            <w:rStyle w:val="VerbatimChar"/>
          </w:rPr>
          <w:t>## [5,] 0.0263769079    0    0    0    0    0    0    0</w:t>
        </w:r>
        <w:r>
          <w:br/>
        </w:r>
        <w:r>
          <w:rPr>
            <w:rStyle w:val="VerbatimChar"/>
          </w:rPr>
          <w:t>## [6,] 0.0151215082    0    0    0    0    0    0    0</w:t>
        </w:r>
        <w:r>
          <w:br/>
        </w:r>
        <w:r>
          <w:rPr>
            <w:rStyle w:val="VerbatimChar"/>
          </w:rPr>
          <w:t>## [7,] 0.0052103905    0    0    0    0    0    0    0</w:t>
        </w:r>
        <w:r>
          <w:br/>
        </w:r>
        <w:r>
          <w:rPr>
            <w:rStyle w:val="VerbatimChar"/>
          </w:rPr>
          <w:t>## [8,] 0.0005023752    0    0    0    0    0    0    0</w:t>
        </w:r>
        <w:r>
          <w:br/>
        </w:r>
        <w:r>
          <w:rPr>
            <w:rStyle w:val="VerbatimChar"/>
          </w:rPr>
          <w:t xml:space="preserve">## </w:t>
        </w:r>
        <w:r>
          <w:br/>
        </w:r>
        <w:r>
          <w:rPr>
            <w:rStyle w:val="VerbatimChar"/>
          </w:rPr>
          <w:t>## $O4_low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0.014320464    0    0    0    0    0    0    0</w:t>
        </w:r>
        <w:r>
          <w:br/>
        </w:r>
        <w:r>
          <w:rPr>
            <w:rStyle w:val="VerbatimChar"/>
          </w:rPr>
          <w:t>## [4,] 0.034929111    0    0    0    0    0    0    0</w:t>
        </w:r>
        <w:r>
          <w:br/>
        </w:r>
        <w:r>
          <w:rPr>
            <w:rStyle w:val="VerbatimChar"/>
          </w:rPr>
          <w:t>## [5,] 0.024610470    0    0    0    0    0    0    0</w:t>
        </w:r>
        <w:r>
          <w:br/>
        </w:r>
        <w:r>
          <w:rPr>
            <w:rStyle w:val="VerbatimChar"/>
          </w:rPr>
          <w:t>## [6,] 0.015402596    0    0    0    0    0    0    0</w:t>
        </w:r>
        <w:r>
          <w:br/>
        </w:r>
        <w:r>
          <w:rPr>
            <w:rStyle w:val="VerbatimChar"/>
          </w:rPr>
          <w:t>## [7,] 0.007294458    0    0    0    0    0    0    0</w:t>
        </w:r>
        <w:r>
          <w:br/>
        </w:r>
        <w:r>
          <w:rPr>
            <w:rStyle w:val="VerbatimChar"/>
          </w:rPr>
          <w:t>## [8,] 0.003442901    0    0    0    0    0    0    0</w:t>
        </w:r>
        <w:r>
          <w:br/>
        </w:r>
        <w:r>
          <w:rPr>
            <w:rStyle w:val="VerbatimChar"/>
          </w:rPr>
          <w:lastRenderedPageBreak/>
          <w:t xml:space="preserve">## </w:t>
        </w:r>
        <w:r>
          <w:br/>
        </w:r>
        <w:r>
          <w:rPr>
            <w:rStyle w:val="VerbatimChar"/>
          </w:rPr>
          <w:t>## $S2_conv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0.0072150975    0    0    0    0    0    0    0</w:t>
        </w:r>
        <w:r>
          <w:br/>
        </w:r>
        <w:r>
          <w:rPr>
            <w:rStyle w:val="VerbatimChar"/>
          </w:rPr>
          <w:t>## [4,] 0.0018243253    0    0    0    0    0    0    0</w:t>
        </w:r>
        <w:r>
          <w:br/>
        </w:r>
        <w:r>
          <w:rPr>
            <w:rStyle w:val="VerbatimChar"/>
          </w:rPr>
          <w:t>## [5,] 0.0005192177    0    0    0    0    0    0    0</w:t>
        </w:r>
        <w:r>
          <w:br/>
        </w:r>
        <w:r>
          <w:rPr>
            <w:rStyle w:val="VerbatimChar"/>
          </w:rPr>
          <w:t>## [6,] 0.0001950235    0    0    0    0    0    0    0</w:t>
        </w:r>
        <w:r>
          <w:br/>
        </w:r>
        <w:r>
          <w:rPr>
            <w:rStyle w:val="VerbatimChar"/>
          </w:rPr>
          <w:t>## [7,] 0.0001066115    0    0    0    0    0    0    0</w:t>
        </w:r>
        <w:r>
          <w:br/>
        </w:r>
        <w:r>
          <w:rPr>
            <w:rStyle w:val="VerbatimChar"/>
          </w:rPr>
          <w:t>## [8,] 0.0001397245    0    0    0    0    0    0    0</w:t>
        </w:r>
        <w:r>
          <w:br/>
        </w:r>
        <w:r>
          <w:rPr>
            <w:rStyle w:val="VerbatimChar"/>
          </w:rPr>
          <w:t xml:space="preserve">## </w:t>
        </w:r>
        <w:r>
          <w:br/>
        </w:r>
        <w:r>
          <w:rPr>
            <w:rStyle w:val="VerbatimChar"/>
          </w:rPr>
          <w:t>## $S2_low</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7.733657e-03    0    0    0    0    0    0    0</w:t>
        </w:r>
        <w:r>
          <w:br/>
        </w:r>
        <w:r>
          <w:rPr>
            <w:rStyle w:val="VerbatimChar"/>
          </w:rPr>
          <w:t>## [4,] 1.824108e-03    0    0    0    0    0    0    0</w:t>
        </w:r>
        <w:r>
          <w:br/>
        </w:r>
        <w:r>
          <w:rPr>
            <w:rStyle w:val="VerbatimChar"/>
          </w:rPr>
          <w:t>## [5,] 3.934042e-04    0    0    0    0    0    0    0</w:t>
        </w:r>
        <w:r>
          <w:br/>
        </w:r>
        <w:r>
          <w:rPr>
            <w:rStyle w:val="VerbatimChar"/>
          </w:rPr>
          <w:t>## [6,] 3.801152e-05    0    0    0    0    0    0    0</w:t>
        </w:r>
        <w:r>
          <w:br/>
        </w:r>
        <w:r>
          <w:rPr>
            <w:rStyle w:val="VerbatimChar"/>
          </w:rPr>
          <w:t>## [7,] 5.409597e-06    0    0    0    0    0    0    0</w:t>
        </w:r>
        <w:r>
          <w:br/>
        </w:r>
        <w:r>
          <w:rPr>
            <w:rStyle w:val="VerbatimChar"/>
          </w:rPr>
          <w:t>## [8,] 5.409597e-06    0    0    0    0    0    0    0</w:t>
        </w:r>
        <w:r>
          <w:br/>
        </w:r>
        <w:r>
          <w:rPr>
            <w:rStyle w:val="VerbatimChar"/>
          </w:rPr>
          <w:t xml:space="preserve">## </w:t>
        </w:r>
        <w:r>
          <w:br/>
        </w:r>
        <w:r>
          <w:rPr>
            <w:rStyle w:val="VerbatimChar"/>
          </w:rPr>
          <w:lastRenderedPageBreak/>
          <w:t>## $S3_conv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7.806923e-03    0    0    0    0    0    0    0</w:t>
        </w:r>
        <w:r>
          <w:br/>
        </w:r>
        <w:r>
          <w:rPr>
            <w:rStyle w:val="VerbatimChar"/>
          </w:rPr>
          <w:t>## [4,] 1.557903e-03    0    0    0    0    0    0    0</w:t>
        </w:r>
        <w:r>
          <w:br/>
        </w:r>
        <w:r>
          <w:rPr>
            <w:rStyle w:val="VerbatimChar"/>
          </w:rPr>
          <w:t>## [5,] 3.869985e-04    0    0    0    0    0    0    0</w:t>
        </w:r>
        <w:r>
          <w:br/>
        </w:r>
        <w:r>
          <w:rPr>
            <w:rStyle w:val="VerbatimChar"/>
          </w:rPr>
          <w:t>## [6,] 3.302373e-05    0    0    0    0    0    0    0</w:t>
        </w:r>
        <w:r>
          <w:br/>
        </w:r>
        <w:r>
          <w:rPr>
            <w:rStyle w:val="VerbatimChar"/>
          </w:rPr>
          <w:t>## [7,] 6.735231e-05    0    0    0    0    0    0    0</w:t>
        </w:r>
        <w:r>
          <w:br/>
        </w:r>
        <w:r>
          <w:rPr>
            <w:rStyle w:val="VerbatimChar"/>
          </w:rPr>
          <w:t>## [8,] 1.477994e-04    0    0    0    0    0    0    0</w:t>
        </w:r>
        <w:r>
          <w:br/>
        </w:r>
        <w:r>
          <w:rPr>
            <w:rStyle w:val="VerbatimChar"/>
          </w:rPr>
          <w:t xml:space="preserve">## </w:t>
        </w:r>
        <w:r>
          <w:br/>
        </w:r>
        <w:r>
          <w:rPr>
            <w:rStyle w:val="VerbatimChar"/>
          </w:rPr>
          <w:t>## $S3_low</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7.925166e-03    0    0    0    0    0    0    0</w:t>
        </w:r>
        <w:r>
          <w:br/>
        </w:r>
        <w:r>
          <w:rPr>
            <w:rStyle w:val="VerbatimChar"/>
          </w:rPr>
          <w:t>## [4,] 1.555809e-03    0    0    0    0    0    0    0</w:t>
        </w:r>
        <w:r>
          <w:br/>
        </w:r>
        <w:r>
          <w:rPr>
            <w:rStyle w:val="VerbatimChar"/>
          </w:rPr>
          <w:t>## [5,] 3.623558e-04    0    0    0    0    0    0    0</w:t>
        </w:r>
        <w:r>
          <w:br/>
        </w:r>
        <w:r>
          <w:rPr>
            <w:rStyle w:val="VerbatimChar"/>
          </w:rPr>
          <w:t>## [6,] 1.564556e-06    0    0    0    0    0    0    0</w:t>
        </w:r>
        <w:r>
          <w:br/>
        </w:r>
        <w:r>
          <w:rPr>
            <w:rStyle w:val="VerbatimChar"/>
          </w:rPr>
          <w:t>## [7,] 3.655421e-05    0    0    0    0    0    0    0</w:t>
        </w:r>
        <w:r>
          <w:br/>
        </w:r>
        <w:r>
          <w:rPr>
            <w:rStyle w:val="VerbatimChar"/>
          </w:rPr>
          <w:t>## [8,] 1.185505e-04    0    0    0    0    0    0    0</w:t>
        </w:r>
        <w:r>
          <w:br/>
        </w:r>
        <w:r>
          <w:rPr>
            <w:rStyle w:val="VerbatimChar"/>
          </w:rPr>
          <w:t xml:space="preserve">## </w:t>
        </w:r>
        <w:r>
          <w:br/>
        </w:r>
        <w:r>
          <w:rPr>
            <w:rStyle w:val="VerbatimChar"/>
          </w:rPr>
          <w:t>## $S4_conv</w:t>
        </w:r>
        <w:r>
          <w:br/>
        </w:r>
        <w:r>
          <w:rPr>
            <w:rStyle w:val="VerbatimChar"/>
          </w:rPr>
          <w:lastRenderedPageBreak/>
          <w:t>##              [,1] [,2] [,3] [,4] [,5] [,6] [,7] [,8]</w:t>
        </w:r>
        <w:r>
          <w:br/>
        </w:r>
        <w:r>
          <w:rPr>
            <w:rStyle w:val="VerbatimChar"/>
          </w:rPr>
          <w:t>## [1,] 8.000000e-01    0    0    0    0    0    0    0</w:t>
        </w:r>
        <w:r>
          <w:br/>
        </w:r>
        <w:r>
          <w:rPr>
            <w:rStyle w:val="VerbatimChar"/>
          </w:rPr>
          <w:t>## [2,] 0.000000e+00    1    0    0    0    0    0    0</w:t>
        </w:r>
        <w:r>
          <w:br/>
        </w:r>
        <w:r>
          <w:rPr>
            <w:rStyle w:val="VerbatimChar"/>
          </w:rPr>
          <w:t>## [3,] 7.640143e-03    0    0    0    0    0    0    0</w:t>
        </w:r>
        <w:r>
          <w:br/>
        </w:r>
        <w:r>
          <w:rPr>
            <w:rStyle w:val="VerbatimChar"/>
          </w:rPr>
          <w:t>## [4,] 1.545552e-03    0    0    0    0    0    0    0</w:t>
        </w:r>
        <w:r>
          <w:br/>
        </w:r>
        <w:r>
          <w:rPr>
            <w:rStyle w:val="VerbatimChar"/>
          </w:rPr>
          <w:t>## [5,] 3.835362e-05    0    0    0    0    0    0    0</w:t>
        </w:r>
        <w:r>
          <w:br/>
        </w:r>
        <w:r>
          <w:rPr>
            <w:rStyle w:val="VerbatimChar"/>
          </w:rPr>
          <w:t>## [6,] 2.586504e-04    0    0    0    0    0    0    0</w:t>
        </w:r>
        <w:r>
          <w:br/>
        </w:r>
        <w:r>
          <w:rPr>
            <w:rStyle w:val="VerbatimChar"/>
          </w:rPr>
          <w:t>## [7,] 2.586504e-04    0    0    0    0    0    0    0</w:t>
        </w:r>
        <w:r>
          <w:br/>
        </w:r>
        <w:r>
          <w:rPr>
            <w:rStyle w:val="VerbatimChar"/>
          </w:rPr>
          <w:t>## [8,] 2.586504e-04    0    0    0    0    0    0    0</w:t>
        </w:r>
        <w:r>
          <w:br/>
        </w:r>
        <w:r>
          <w:rPr>
            <w:rStyle w:val="VerbatimChar"/>
          </w:rPr>
          <w:t xml:space="preserve">## </w:t>
        </w:r>
        <w:r>
          <w:br/>
        </w:r>
        <w:r>
          <w:rPr>
            <w:rStyle w:val="VerbatimChar"/>
          </w:rPr>
          <w:t>## $S4_low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0.0058966010    0    0    0    0    0    0    0</w:t>
        </w:r>
        <w:r>
          <w:br/>
        </w:r>
        <w:r>
          <w:rPr>
            <w:rStyle w:val="VerbatimChar"/>
          </w:rPr>
          <w:t>## [4,] 0.0018654416    0    0    0    0    0    0    0</w:t>
        </w:r>
        <w:r>
          <w:br/>
        </w:r>
        <w:r>
          <w:rPr>
            <w:rStyle w:val="VerbatimChar"/>
          </w:rPr>
          <w:t>## [5,] 0.0008685319    0    0    0    0    0    0    0</w:t>
        </w:r>
        <w:r>
          <w:br/>
        </w:r>
        <w:r>
          <w:rPr>
            <w:rStyle w:val="VerbatimChar"/>
          </w:rPr>
          <w:t>## [6,] 0.0004189521    0    0    0    0    0    0    0</w:t>
        </w:r>
        <w:r>
          <w:br/>
        </w:r>
        <w:r>
          <w:rPr>
            <w:rStyle w:val="VerbatimChar"/>
          </w:rPr>
          <w:t>## [7,] 0.0004189521    0    0    0    0    0    0    0</w:t>
        </w:r>
        <w:r>
          <w:br/>
        </w:r>
        <w:r>
          <w:rPr>
            <w:rStyle w:val="VerbatimChar"/>
          </w:rPr>
          <w:t>## [8,] 0.0005315212    0    0    0    0    0    0    0</w:t>
        </w:r>
      </w:ins>
    </w:p>
    <w:p w14:paraId="32F56FE4" w14:textId="5D5B3078" w:rsidR="007B098C" w:rsidRPr="009F1439" w:rsidRDefault="007B098C" w:rsidP="007B098C">
      <w:pPr>
        <w:pStyle w:val="BodyText"/>
        <w:spacing w:line="480" w:lineRule="auto"/>
        <w:rPr>
          <w:color w:val="000000" w:themeColor="text1"/>
        </w:rPr>
      </w:pPr>
    </w:p>
    <w:p w14:paraId="0CD2593E" w14:textId="643C8260" w:rsidR="007B098C" w:rsidRPr="009F1439" w:rsidDel="008B4693" w:rsidRDefault="007B098C" w:rsidP="007B098C">
      <w:pPr>
        <w:pStyle w:val="SourceCode"/>
        <w:spacing w:line="480" w:lineRule="auto"/>
        <w:rPr>
          <w:del w:id="1022" w:author="Nguyen, Huong T [AGRON]" w:date="2022-08-02T13:32:00Z"/>
          <w:color w:val="000000" w:themeColor="text1"/>
        </w:rPr>
      </w:pPr>
      <w:del w:id="1023" w:author="Nguyen, Huong T [AGRON]" w:date="2022-08-02T13:32:00Z">
        <w:r w:rsidRPr="009F1439" w:rsidDel="008B4693">
          <w:rPr>
            <w:rStyle w:val="VerbatimChar"/>
            <w:color w:val="000000" w:themeColor="text1"/>
          </w:rPr>
          <w:lastRenderedPageBreak/>
          <w:delText>## $A4_conv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0.56527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0.08562   0      0      0      0      0      0      0</w:delText>
        </w:r>
        <w:r w:rsidRPr="009F1439" w:rsidDel="008B4693">
          <w:rPr>
            <w:color w:val="000000" w:themeColor="text1"/>
          </w:rPr>
          <w:br/>
        </w:r>
        <w:r w:rsidRPr="009F1439" w:rsidDel="008B4693">
          <w:rPr>
            <w:rStyle w:val="VerbatimChar"/>
            <w:color w:val="000000" w:themeColor="text1"/>
          </w:rPr>
          <w:delText>## p_co_2 0.19256   0      0      0      0      0      0      0</w:delText>
        </w:r>
        <w:r w:rsidRPr="009F1439" w:rsidDel="008B4693">
          <w:rPr>
            <w:color w:val="000000" w:themeColor="text1"/>
          </w:rPr>
          <w:br/>
        </w:r>
        <w:r w:rsidRPr="009F1439" w:rsidDel="008B4693">
          <w:rPr>
            <w:rStyle w:val="VerbatimChar"/>
            <w:color w:val="000000" w:themeColor="text1"/>
          </w:rPr>
          <w:delText>## p_co_3 0.00164   0      0      0      0      0      0      0</w:delText>
        </w:r>
        <w:r w:rsidRPr="009F1439" w:rsidDel="008B4693">
          <w:rPr>
            <w:color w:val="000000" w:themeColor="text1"/>
          </w:rPr>
          <w:br/>
        </w:r>
        <w:r w:rsidRPr="009F1439" w:rsidDel="008B4693">
          <w:rPr>
            <w:rStyle w:val="VerbatimChar"/>
            <w:color w:val="000000" w:themeColor="text1"/>
          </w:rPr>
          <w:delText>## p_co_4 0.14593   0      0      0      0      0      0      0</w:delText>
        </w:r>
        <w:r w:rsidRPr="009F1439" w:rsidDel="008B4693">
          <w:rPr>
            <w:color w:val="000000" w:themeColor="text1"/>
          </w:rPr>
          <w:br/>
        </w:r>
        <w:r w:rsidRPr="009F1439" w:rsidDel="008B4693">
          <w:rPr>
            <w:rStyle w:val="VerbatimChar"/>
            <w:color w:val="000000" w:themeColor="text1"/>
          </w:rPr>
          <w:delText>## p_co_5 0.00705   0      0      0      0      0      0      0</w:delText>
        </w:r>
        <w:r w:rsidRPr="009F1439" w:rsidDel="008B4693">
          <w:rPr>
            <w:color w:val="000000" w:themeColor="text1"/>
          </w:rPr>
          <w:br/>
        </w:r>
        <w:r w:rsidRPr="009F1439" w:rsidDel="008B4693">
          <w:rPr>
            <w:rStyle w:val="VerbatimChar"/>
            <w:color w:val="000000" w:themeColor="text1"/>
          </w:rPr>
          <w:delText>## p_co_6 0.00194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$A4_low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0.61054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0.07651   0      0      0      0      0      0      0</w:delText>
        </w:r>
        <w:r w:rsidRPr="009F1439" w:rsidDel="008B4693">
          <w:rPr>
            <w:color w:val="000000" w:themeColor="text1"/>
          </w:rPr>
          <w:br/>
        </w:r>
        <w:r w:rsidRPr="009F1439" w:rsidDel="008B4693">
          <w:rPr>
            <w:rStyle w:val="VerbatimChar"/>
            <w:color w:val="000000" w:themeColor="text1"/>
          </w:rPr>
          <w:delText>## p_co_2 0.17070   0      0      0      0      0      0      0</w:delText>
        </w:r>
        <w:r w:rsidRPr="009F1439" w:rsidDel="008B4693">
          <w:rPr>
            <w:color w:val="000000" w:themeColor="text1"/>
          </w:rPr>
          <w:br/>
        </w:r>
        <w:r w:rsidRPr="009F1439" w:rsidDel="008B4693">
          <w:rPr>
            <w:rStyle w:val="VerbatimChar"/>
            <w:color w:val="000000" w:themeColor="text1"/>
          </w:rPr>
          <w:delText>## p_co_3 0.00253   0      0      0      0      0      0      0</w:delText>
        </w:r>
        <w:r w:rsidRPr="009F1439" w:rsidDel="008B4693">
          <w:rPr>
            <w:color w:val="000000" w:themeColor="text1"/>
          </w:rPr>
          <w:br/>
        </w:r>
        <w:r w:rsidRPr="009F1439" w:rsidDel="008B4693">
          <w:rPr>
            <w:rStyle w:val="VerbatimChar"/>
            <w:color w:val="000000" w:themeColor="text1"/>
          </w:rPr>
          <w:delText>## p_co_4 0.12963   0      0      0      0      0      0      0</w:delText>
        </w:r>
        <w:r w:rsidRPr="009F1439" w:rsidDel="008B4693">
          <w:rPr>
            <w:color w:val="000000" w:themeColor="text1"/>
          </w:rPr>
          <w:br/>
        </w:r>
        <w:r w:rsidRPr="009F1439" w:rsidDel="008B4693">
          <w:rPr>
            <w:rStyle w:val="VerbatimChar"/>
            <w:color w:val="000000" w:themeColor="text1"/>
          </w:rPr>
          <w:delText>## p_co_5 0.00730   0      0      0      0      0      0      0</w:delText>
        </w:r>
        <w:r w:rsidRPr="009F1439" w:rsidDel="008B4693">
          <w:rPr>
            <w:color w:val="000000" w:themeColor="text1"/>
          </w:rPr>
          <w:br/>
        </w:r>
        <w:r w:rsidRPr="009F1439" w:rsidDel="008B4693">
          <w:rPr>
            <w:rStyle w:val="VerbatimChar"/>
            <w:color w:val="000000" w:themeColor="text1"/>
          </w:rPr>
          <w:delText>## p_co_6 0.00280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$C2_conv</w:delText>
        </w:r>
        <w:r w:rsidRPr="009F1439" w:rsidDel="008B4693">
          <w:rPr>
            <w:color w:val="000000" w:themeColor="text1"/>
          </w:rPr>
          <w:br/>
        </w:r>
        <w:r w:rsidRPr="009F1439" w:rsidDel="008B4693">
          <w:rPr>
            <w:rStyle w:val="VerbatimChar"/>
            <w:color w:val="000000" w:themeColor="text1"/>
          </w:rPr>
          <w:lastRenderedPageBreak/>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0.99758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0.00020   0      0      0      0      0      0      0</w:delText>
        </w:r>
        <w:r w:rsidRPr="009F1439" w:rsidDel="008B4693">
          <w:rPr>
            <w:color w:val="000000" w:themeColor="text1"/>
          </w:rPr>
          <w:br/>
        </w:r>
        <w:r w:rsidRPr="009F1439" w:rsidDel="008B4693">
          <w:rPr>
            <w:rStyle w:val="VerbatimChar"/>
            <w:color w:val="000000" w:themeColor="text1"/>
          </w:rPr>
          <w:delText>## p_co_2 0.00221   0      0      0      0      0      0      0</w:delText>
        </w:r>
        <w:r w:rsidRPr="009F1439" w:rsidDel="008B4693">
          <w:rPr>
            <w:color w:val="000000" w:themeColor="text1"/>
          </w:rPr>
          <w:br/>
        </w:r>
        <w:r w:rsidRPr="009F1439" w:rsidDel="008B4693">
          <w:rPr>
            <w:rStyle w:val="VerbatimChar"/>
            <w:color w:val="000000" w:themeColor="text1"/>
          </w:rPr>
          <w:delText>## p_co_3 0.00000   0      0      0      0      0      0      0</w:delText>
        </w:r>
        <w:r w:rsidRPr="009F1439" w:rsidDel="008B4693">
          <w:rPr>
            <w:color w:val="000000" w:themeColor="text1"/>
          </w:rPr>
          <w:br/>
        </w:r>
        <w:r w:rsidRPr="009F1439" w:rsidDel="008B4693">
          <w:rPr>
            <w:rStyle w:val="VerbatimChar"/>
            <w:color w:val="000000" w:themeColor="text1"/>
          </w:rPr>
          <w:delText>## p_co_4 0.00000   0      0      0      0      0      0      0</w:delText>
        </w:r>
        <w:r w:rsidRPr="009F1439" w:rsidDel="008B4693">
          <w:rPr>
            <w:color w:val="000000" w:themeColor="text1"/>
          </w:rPr>
          <w:br/>
        </w:r>
        <w:r w:rsidRPr="009F1439" w:rsidDel="008B4693">
          <w:rPr>
            <w:rStyle w:val="VerbatimChar"/>
            <w:color w:val="000000" w:themeColor="text1"/>
          </w:rPr>
          <w:delText>## p_co_5 0.00000   0      0      0      0      0      0      0</w:delText>
        </w:r>
        <w:r w:rsidRPr="009F1439" w:rsidDel="008B4693">
          <w:rPr>
            <w:color w:val="000000" w:themeColor="text1"/>
          </w:rPr>
          <w:br/>
        </w:r>
        <w:r w:rsidRPr="009F1439" w:rsidDel="008B4693">
          <w:rPr>
            <w:rStyle w:val="VerbatimChar"/>
            <w:color w:val="000000" w:themeColor="text1"/>
          </w:rPr>
          <w:delText>## p_co_6 0.00000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$C2_low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0.98906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0.00149   0      0      0      0      0      0      0</w:delText>
        </w:r>
        <w:r w:rsidRPr="009F1439" w:rsidDel="008B4693">
          <w:rPr>
            <w:color w:val="000000" w:themeColor="text1"/>
          </w:rPr>
          <w:br/>
        </w:r>
        <w:r w:rsidRPr="009F1439" w:rsidDel="008B4693">
          <w:rPr>
            <w:rStyle w:val="VerbatimChar"/>
            <w:color w:val="000000" w:themeColor="text1"/>
          </w:rPr>
          <w:delText>## p_co_2 0.00746   0      0      0      0      0      0      0</w:delText>
        </w:r>
        <w:r w:rsidRPr="009F1439" w:rsidDel="008B4693">
          <w:rPr>
            <w:color w:val="000000" w:themeColor="text1"/>
          </w:rPr>
          <w:br/>
        </w:r>
        <w:r w:rsidRPr="009F1439" w:rsidDel="008B4693">
          <w:rPr>
            <w:rStyle w:val="VerbatimChar"/>
            <w:color w:val="000000" w:themeColor="text1"/>
          </w:rPr>
          <w:delText>## p_co_3 0.00070   0      0      0      0      0      0      0</w:delText>
        </w:r>
        <w:r w:rsidRPr="009F1439" w:rsidDel="008B4693">
          <w:rPr>
            <w:color w:val="000000" w:themeColor="text1"/>
          </w:rPr>
          <w:br/>
        </w:r>
        <w:r w:rsidRPr="009F1439" w:rsidDel="008B4693">
          <w:rPr>
            <w:rStyle w:val="VerbatimChar"/>
            <w:color w:val="000000" w:themeColor="text1"/>
          </w:rPr>
          <w:delText>## p_co_4 0.00051   0      0      0      0      0      0      0</w:delText>
        </w:r>
        <w:r w:rsidRPr="009F1439" w:rsidDel="008B4693">
          <w:rPr>
            <w:color w:val="000000" w:themeColor="text1"/>
          </w:rPr>
          <w:br/>
        </w:r>
        <w:r w:rsidRPr="009F1439" w:rsidDel="008B4693">
          <w:rPr>
            <w:rStyle w:val="VerbatimChar"/>
            <w:color w:val="000000" w:themeColor="text1"/>
          </w:rPr>
          <w:delText>## p_co_5 0.00040   0      0      0      0      0      0      0</w:delText>
        </w:r>
        <w:r w:rsidRPr="009F1439" w:rsidDel="008B4693">
          <w:rPr>
            <w:color w:val="000000" w:themeColor="text1"/>
          </w:rPr>
          <w:br/>
        </w:r>
        <w:r w:rsidRPr="009F1439" w:rsidDel="008B4693">
          <w:rPr>
            <w:rStyle w:val="VerbatimChar"/>
            <w:color w:val="000000" w:themeColor="text1"/>
          </w:rPr>
          <w:delText>## p_co_6 0.00039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lastRenderedPageBreak/>
          <w:delText>## s_t    0.99269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0.00073   0      0      0      0      0      0      0</w:delText>
        </w:r>
        <w:r w:rsidRPr="009F1439" w:rsidDel="008B4693">
          <w:rPr>
            <w:color w:val="000000" w:themeColor="text1"/>
          </w:rPr>
          <w:br/>
        </w:r>
        <w:r w:rsidRPr="009F1439" w:rsidDel="008B4693">
          <w:rPr>
            <w:rStyle w:val="VerbatimChar"/>
            <w:color w:val="000000" w:themeColor="text1"/>
          </w:rPr>
          <w:delText>## p_co_2 0.00644   0      0      0      0      0      0      0</w:delText>
        </w:r>
        <w:r w:rsidRPr="009F1439" w:rsidDel="008B4693">
          <w:rPr>
            <w:color w:val="000000" w:themeColor="text1"/>
          </w:rPr>
          <w:br/>
        </w:r>
        <w:r w:rsidRPr="009F1439" w:rsidDel="008B4693">
          <w:rPr>
            <w:rStyle w:val="VerbatimChar"/>
            <w:color w:val="000000" w:themeColor="text1"/>
          </w:rPr>
          <w:delText>## p_co_3 0.00001   0      0      0      0      0      0      0</w:delText>
        </w:r>
        <w:r w:rsidRPr="009F1439" w:rsidDel="008B4693">
          <w:rPr>
            <w:color w:val="000000" w:themeColor="text1"/>
          </w:rPr>
          <w:br/>
        </w:r>
        <w:r w:rsidRPr="009F1439" w:rsidDel="008B4693">
          <w:rPr>
            <w:rStyle w:val="VerbatimChar"/>
            <w:color w:val="000000" w:themeColor="text1"/>
          </w:rPr>
          <w:delText>## p_co_4 0.00012   0      0      0      0      0      0      0</w:delText>
        </w:r>
        <w:r w:rsidRPr="009F1439" w:rsidDel="008B4693">
          <w:rPr>
            <w:color w:val="000000" w:themeColor="text1"/>
          </w:rPr>
          <w:br/>
        </w:r>
        <w:r w:rsidRPr="009F1439" w:rsidDel="008B4693">
          <w:rPr>
            <w:rStyle w:val="VerbatimChar"/>
            <w:color w:val="000000" w:themeColor="text1"/>
          </w:rPr>
          <w:delText>## p_co_5 0.00001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0.97022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0.00436   0      0      0      0      0      0      0</w:delText>
        </w:r>
        <w:r w:rsidRPr="009F1439" w:rsidDel="008B4693">
          <w:rPr>
            <w:color w:val="000000" w:themeColor="text1"/>
          </w:rPr>
          <w:br/>
        </w:r>
        <w:r w:rsidRPr="009F1439" w:rsidDel="008B4693">
          <w:rPr>
            <w:rStyle w:val="VerbatimChar"/>
            <w:color w:val="000000" w:themeColor="text1"/>
          </w:rPr>
          <w:delText>## p_co_2 0.01897   0      0      0      0      0      0      0</w:delText>
        </w:r>
        <w:r w:rsidRPr="009F1439" w:rsidDel="008B4693">
          <w:rPr>
            <w:color w:val="000000" w:themeColor="text1"/>
          </w:rPr>
          <w:br/>
        </w:r>
        <w:r w:rsidRPr="009F1439" w:rsidDel="008B4693">
          <w:rPr>
            <w:rStyle w:val="VerbatimChar"/>
            <w:color w:val="000000" w:themeColor="text1"/>
          </w:rPr>
          <w:delText>## p_co_3 0.00180   0      0      0      0      0      0      0</w:delText>
        </w:r>
        <w:r w:rsidRPr="009F1439" w:rsidDel="008B4693">
          <w:rPr>
            <w:color w:val="000000" w:themeColor="text1"/>
          </w:rPr>
          <w:br/>
        </w:r>
        <w:r w:rsidRPr="009F1439" w:rsidDel="008B4693">
          <w:rPr>
            <w:rStyle w:val="VerbatimChar"/>
            <w:color w:val="000000" w:themeColor="text1"/>
          </w:rPr>
          <w:delText>## p_co_4 0.00281   0      0      0      0      0      0      0</w:delText>
        </w:r>
        <w:r w:rsidRPr="009F1439" w:rsidDel="008B4693">
          <w:rPr>
            <w:color w:val="000000" w:themeColor="text1"/>
          </w:rPr>
          <w:br/>
        </w:r>
        <w:r w:rsidRPr="009F1439" w:rsidDel="008B4693">
          <w:rPr>
            <w:rStyle w:val="VerbatimChar"/>
            <w:color w:val="000000" w:themeColor="text1"/>
          </w:rPr>
          <w:delText>## p_co_5 0.00092   0      0      0      0      0      0      0</w:delText>
        </w:r>
        <w:r w:rsidRPr="009F1439" w:rsidDel="008B4693">
          <w:rPr>
            <w:color w:val="000000" w:themeColor="text1"/>
          </w:rPr>
          <w:br/>
        </w:r>
        <w:r w:rsidRPr="009F1439" w:rsidDel="008B4693">
          <w:rPr>
            <w:rStyle w:val="VerbatimChar"/>
            <w:color w:val="000000" w:themeColor="text1"/>
          </w:rPr>
          <w:delText>## p_co_6 0.00092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0.94130   0      0      0      0      0      0      0</w:delText>
        </w:r>
        <w:r w:rsidRPr="009F1439" w:rsidDel="008B4693">
          <w:rPr>
            <w:color w:val="000000" w:themeColor="text1"/>
          </w:rPr>
          <w:br/>
        </w:r>
        <w:r w:rsidRPr="009F1439" w:rsidDel="008B4693">
          <w:rPr>
            <w:rStyle w:val="VerbatimChar"/>
            <w:color w:val="000000" w:themeColor="text1"/>
          </w:rPr>
          <w:lastRenderedPageBreak/>
          <w:delText>## s_b    0.00000   1      0      0      0      0      0      0</w:delText>
        </w:r>
        <w:r w:rsidRPr="009F1439" w:rsidDel="008B4693">
          <w:rPr>
            <w:color w:val="000000" w:themeColor="text1"/>
          </w:rPr>
          <w:br/>
        </w:r>
        <w:r w:rsidRPr="009F1439" w:rsidDel="008B4693">
          <w:rPr>
            <w:rStyle w:val="VerbatimChar"/>
            <w:color w:val="000000" w:themeColor="text1"/>
          </w:rPr>
          <w:delText>## p_co_1 0.00564   0      0      0      0      0      0      0</w:delText>
        </w:r>
        <w:r w:rsidRPr="009F1439" w:rsidDel="008B4693">
          <w:rPr>
            <w:color w:val="000000" w:themeColor="text1"/>
          </w:rPr>
          <w:br/>
        </w:r>
        <w:r w:rsidRPr="009F1439" w:rsidDel="008B4693">
          <w:rPr>
            <w:rStyle w:val="VerbatimChar"/>
            <w:color w:val="000000" w:themeColor="text1"/>
          </w:rPr>
          <w:delText>## p_co_2 0.05282   0      0      0      0      0      0      0</w:delText>
        </w:r>
        <w:r w:rsidRPr="009F1439" w:rsidDel="008B4693">
          <w:rPr>
            <w:color w:val="000000" w:themeColor="text1"/>
          </w:rPr>
          <w:br/>
        </w:r>
        <w:r w:rsidRPr="009F1439" w:rsidDel="008B4693">
          <w:rPr>
            <w:rStyle w:val="VerbatimChar"/>
            <w:color w:val="000000" w:themeColor="text1"/>
          </w:rPr>
          <w:delText>## p_co_3 0.00006   0      0      0      0      0      0      0</w:delText>
        </w:r>
        <w:r w:rsidRPr="009F1439" w:rsidDel="008B4693">
          <w:rPr>
            <w:color w:val="000000" w:themeColor="text1"/>
          </w:rPr>
          <w:br/>
        </w:r>
        <w:r w:rsidRPr="009F1439" w:rsidDel="008B4693">
          <w:rPr>
            <w:rStyle w:val="VerbatimChar"/>
            <w:color w:val="000000" w:themeColor="text1"/>
          </w:rPr>
          <w:delText>## p_co_4 0.00006   0      0      0      0      0      0      0</w:delText>
        </w:r>
        <w:r w:rsidRPr="009F1439" w:rsidDel="008B4693">
          <w:rPr>
            <w:color w:val="000000" w:themeColor="text1"/>
          </w:rPr>
          <w:br/>
        </w:r>
        <w:r w:rsidRPr="009F1439" w:rsidDel="008B4693">
          <w:rPr>
            <w:rStyle w:val="VerbatimChar"/>
            <w:color w:val="000000" w:themeColor="text1"/>
          </w:rPr>
          <w:delText>## p_co_5 0.00006   0      0      0      0      0      0      0</w:delText>
        </w:r>
        <w:r w:rsidRPr="009F1439" w:rsidDel="008B4693">
          <w:rPr>
            <w:color w:val="000000" w:themeColor="text1"/>
          </w:rPr>
          <w:br/>
        </w:r>
        <w:r w:rsidRPr="009F1439" w:rsidDel="008B4693">
          <w:rPr>
            <w:rStyle w:val="VerbatimChar"/>
            <w:color w:val="000000" w:themeColor="text1"/>
          </w:rPr>
          <w:delText>## p_co_6 0.00006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0.80031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0.02995   0      0      0      0      0      0      0</w:delText>
        </w:r>
        <w:r w:rsidRPr="009F1439" w:rsidDel="008B4693">
          <w:rPr>
            <w:color w:val="000000" w:themeColor="text1"/>
          </w:rPr>
          <w:br/>
        </w:r>
        <w:r w:rsidRPr="009F1439" w:rsidDel="008B4693">
          <w:rPr>
            <w:rStyle w:val="VerbatimChar"/>
            <w:color w:val="000000" w:themeColor="text1"/>
          </w:rPr>
          <w:delText>## p_co_2 0.13850   0      0      0      0      0      0      0</w:delText>
        </w:r>
        <w:r w:rsidRPr="009F1439" w:rsidDel="008B4693">
          <w:rPr>
            <w:color w:val="000000" w:themeColor="text1"/>
          </w:rPr>
          <w:br/>
        </w:r>
        <w:r w:rsidRPr="009F1439" w:rsidDel="008B4693">
          <w:rPr>
            <w:rStyle w:val="VerbatimChar"/>
            <w:color w:val="000000" w:themeColor="text1"/>
          </w:rPr>
          <w:delText>## p_co_3 0.01023   0      0      0      0      0      0      0</w:delText>
        </w:r>
        <w:r w:rsidRPr="009F1439" w:rsidDel="008B4693">
          <w:rPr>
            <w:color w:val="000000" w:themeColor="text1"/>
          </w:rPr>
          <w:br/>
        </w:r>
        <w:r w:rsidRPr="009F1439" w:rsidDel="008B4693">
          <w:rPr>
            <w:rStyle w:val="VerbatimChar"/>
            <w:color w:val="000000" w:themeColor="text1"/>
          </w:rPr>
          <w:delText>## p_co_4 0.00798   0      0      0      0      0      0      0</w:delText>
        </w:r>
        <w:r w:rsidRPr="009F1439" w:rsidDel="008B4693">
          <w:rPr>
            <w:color w:val="000000" w:themeColor="text1"/>
          </w:rPr>
          <w:br/>
        </w:r>
        <w:r w:rsidRPr="009F1439" w:rsidDel="008B4693">
          <w:rPr>
            <w:rStyle w:val="VerbatimChar"/>
            <w:color w:val="000000" w:themeColor="text1"/>
          </w:rPr>
          <w:delText>## p_co_5 0.00662   0      0      0      0      0      0      0</w:delText>
        </w:r>
        <w:r w:rsidRPr="009F1439" w:rsidDel="008B4693">
          <w:rPr>
            <w:color w:val="000000" w:themeColor="text1"/>
          </w:rPr>
          <w:br/>
        </w:r>
        <w:r w:rsidRPr="009F1439" w:rsidDel="008B4693">
          <w:rPr>
            <w:rStyle w:val="VerbatimChar"/>
            <w:color w:val="000000" w:themeColor="text1"/>
          </w:rPr>
          <w:delText>## p_co_6 0.00640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0.99691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lastRenderedPageBreak/>
          <w:delText>## p_co_1 0.00064   0      0      0      0      0      0      0</w:delText>
        </w:r>
        <w:r w:rsidRPr="009F1439" w:rsidDel="008B4693">
          <w:rPr>
            <w:color w:val="000000" w:themeColor="text1"/>
          </w:rPr>
          <w:br/>
        </w:r>
        <w:r w:rsidRPr="009F1439" w:rsidDel="008B4693">
          <w:rPr>
            <w:rStyle w:val="VerbatimChar"/>
            <w:color w:val="000000" w:themeColor="text1"/>
          </w:rPr>
          <w:delText>## p_co_2 0.00118   0      0      0      0      0      0      0</w:delText>
        </w:r>
        <w:r w:rsidRPr="009F1439" w:rsidDel="008B4693">
          <w:rPr>
            <w:color w:val="000000" w:themeColor="text1"/>
          </w:rPr>
          <w:br/>
        </w:r>
        <w:r w:rsidRPr="009F1439" w:rsidDel="008B4693">
          <w:rPr>
            <w:rStyle w:val="VerbatimChar"/>
            <w:color w:val="000000" w:themeColor="text1"/>
          </w:rPr>
          <w:delText>## p_co_3 0.00075   0      0      0      0      0      0      0</w:delText>
        </w:r>
        <w:r w:rsidRPr="009F1439" w:rsidDel="008B4693">
          <w:rPr>
            <w:color w:val="000000" w:themeColor="text1"/>
          </w:rPr>
          <w:br/>
        </w:r>
        <w:r w:rsidRPr="009F1439" w:rsidDel="008B4693">
          <w:rPr>
            <w:rStyle w:val="VerbatimChar"/>
            <w:color w:val="000000" w:themeColor="text1"/>
          </w:rPr>
          <w:delText>## p_co_4 0.00048   0      0      0      0      0      0      0</w:delText>
        </w:r>
        <w:r w:rsidRPr="009F1439" w:rsidDel="008B4693">
          <w:rPr>
            <w:color w:val="000000" w:themeColor="text1"/>
          </w:rPr>
          <w:br/>
        </w:r>
        <w:r w:rsidRPr="009F1439" w:rsidDel="008B4693">
          <w:rPr>
            <w:rStyle w:val="VerbatimChar"/>
            <w:color w:val="000000" w:themeColor="text1"/>
          </w:rPr>
          <w:delText>## p_co_5 0.00003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0.99662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0.00069   0      0      0      0      0      0      0</w:delText>
        </w:r>
        <w:r w:rsidRPr="009F1439" w:rsidDel="008B4693">
          <w:rPr>
            <w:color w:val="000000" w:themeColor="text1"/>
          </w:rPr>
          <w:br/>
        </w:r>
        <w:r w:rsidRPr="009F1439" w:rsidDel="008B4693">
          <w:rPr>
            <w:rStyle w:val="VerbatimChar"/>
            <w:color w:val="000000" w:themeColor="text1"/>
          </w:rPr>
          <w:delText>## p_co_2 0.00122   0      0      0      0      0      0      0</w:delText>
        </w:r>
        <w:r w:rsidRPr="009F1439" w:rsidDel="008B4693">
          <w:rPr>
            <w:color w:val="000000" w:themeColor="text1"/>
          </w:rPr>
          <w:br/>
        </w:r>
        <w:r w:rsidRPr="009F1439" w:rsidDel="008B4693">
          <w:rPr>
            <w:rStyle w:val="VerbatimChar"/>
            <w:color w:val="000000" w:themeColor="text1"/>
          </w:rPr>
          <w:delText>## p_co_3 0.00080   0      0      0      0      0      0      0</w:delText>
        </w:r>
        <w:r w:rsidRPr="009F1439" w:rsidDel="008B4693">
          <w:rPr>
            <w:color w:val="000000" w:themeColor="text1"/>
          </w:rPr>
          <w:br/>
        </w:r>
        <w:r w:rsidRPr="009F1439" w:rsidDel="008B4693">
          <w:rPr>
            <w:rStyle w:val="VerbatimChar"/>
            <w:color w:val="000000" w:themeColor="text1"/>
          </w:rPr>
          <w:delText>## p_co_4 0.00054   0      0      0      0      0      0      0</w:delText>
        </w:r>
        <w:r w:rsidRPr="009F1439" w:rsidDel="008B4693">
          <w:rPr>
            <w:color w:val="000000" w:themeColor="text1"/>
          </w:rPr>
          <w:br/>
        </w:r>
        <w:r w:rsidRPr="009F1439" w:rsidDel="008B4693">
          <w:rPr>
            <w:rStyle w:val="VerbatimChar"/>
            <w:color w:val="000000" w:themeColor="text1"/>
          </w:rPr>
          <w:delText>## p_co_5 0.00010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0.99906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0.00013   0      0      0      0      0      0      0</w:delText>
        </w:r>
        <w:r w:rsidRPr="009F1439" w:rsidDel="008B4693">
          <w:rPr>
            <w:color w:val="000000" w:themeColor="text1"/>
          </w:rPr>
          <w:br/>
        </w:r>
        <w:r w:rsidRPr="009F1439" w:rsidDel="008B4693">
          <w:rPr>
            <w:rStyle w:val="VerbatimChar"/>
            <w:color w:val="000000" w:themeColor="text1"/>
          </w:rPr>
          <w:lastRenderedPageBreak/>
          <w:delText>## p_co_2 0.00037   0      0      0      0      0      0      0</w:delText>
        </w:r>
        <w:r w:rsidRPr="009F1439" w:rsidDel="008B4693">
          <w:rPr>
            <w:color w:val="000000" w:themeColor="text1"/>
          </w:rPr>
          <w:br/>
        </w:r>
        <w:r w:rsidRPr="009F1439" w:rsidDel="008B4693">
          <w:rPr>
            <w:rStyle w:val="VerbatimChar"/>
            <w:color w:val="000000" w:themeColor="text1"/>
          </w:rPr>
          <w:delText>## p_co_3 0.00025   0      0      0      0      0      0      0</w:delText>
        </w:r>
        <w:r w:rsidRPr="009F1439" w:rsidDel="008B4693">
          <w:rPr>
            <w:color w:val="000000" w:themeColor="text1"/>
          </w:rPr>
          <w:br/>
        </w:r>
        <w:r w:rsidRPr="009F1439" w:rsidDel="008B4693">
          <w:rPr>
            <w:rStyle w:val="VerbatimChar"/>
            <w:color w:val="000000" w:themeColor="text1"/>
          </w:rPr>
          <w:delText>## p_co_4 0.00014   0      0      0      0      0      0      0</w:delText>
        </w:r>
        <w:r w:rsidRPr="009F1439" w:rsidDel="008B4693">
          <w:rPr>
            <w:color w:val="000000" w:themeColor="text1"/>
          </w:rPr>
          <w:br/>
        </w:r>
        <w:r w:rsidRPr="009F1439" w:rsidDel="008B4693">
          <w:rPr>
            <w:rStyle w:val="VerbatimChar"/>
            <w:color w:val="000000" w:themeColor="text1"/>
          </w:rPr>
          <w:delText>## p_co_5 0.00005   0      0      0      0      0      0      0</w:delText>
        </w:r>
        <w:r w:rsidRPr="009F1439" w:rsidDel="008B4693">
          <w:rPr>
            <w:color w:val="000000" w:themeColor="text1"/>
          </w:rPr>
          <w:br/>
        </w:r>
        <w:r w:rsidRPr="009F1439" w:rsidDel="008B4693">
          <w:rPr>
            <w:rStyle w:val="VerbatimChar"/>
            <w:color w:val="000000" w:themeColor="text1"/>
          </w:rPr>
          <w:delText>## p_co_6 0.00000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0.99904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0.00014   0      0      0      0      0      0      0</w:delText>
        </w:r>
        <w:r w:rsidRPr="009F1439" w:rsidDel="008B4693">
          <w:rPr>
            <w:color w:val="000000" w:themeColor="text1"/>
          </w:rPr>
          <w:br/>
        </w:r>
        <w:r w:rsidRPr="009F1439" w:rsidDel="008B4693">
          <w:rPr>
            <w:rStyle w:val="VerbatimChar"/>
            <w:color w:val="000000" w:themeColor="text1"/>
          </w:rPr>
          <w:delText>## p_co_2 0.00034   0      0      0      0      0      0      0</w:delText>
        </w:r>
        <w:r w:rsidRPr="009F1439" w:rsidDel="008B4693">
          <w:rPr>
            <w:color w:val="000000" w:themeColor="text1"/>
          </w:rPr>
          <w:br/>
        </w:r>
        <w:r w:rsidRPr="009F1439" w:rsidDel="008B4693">
          <w:rPr>
            <w:rStyle w:val="VerbatimChar"/>
            <w:color w:val="000000" w:themeColor="text1"/>
          </w:rPr>
          <w:delText>## p_co_3 0.00024   0      0      0      0      0      0      0</w:delText>
        </w:r>
        <w:r w:rsidRPr="009F1439" w:rsidDel="008B4693">
          <w:rPr>
            <w:color w:val="000000" w:themeColor="text1"/>
          </w:rPr>
          <w:br/>
        </w:r>
        <w:r w:rsidRPr="009F1439" w:rsidDel="008B4693">
          <w:rPr>
            <w:rStyle w:val="VerbatimChar"/>
            <w:color w:val="000000" w:themeColor="text1"/>
          </w:rPr>
          <w:delText>## p_co_4 0.00015   0      0      0      0      0      0      0</w:delText>
        </w:r>
        <w:r w:rsidRPr="009F1439" w:rsidDel="008B4693">
          <w:rPr>
            <w:color w:val="000000" w:themeColor="text1"/>
          </w:rPr>
          <w:br/>
        </w:r>
        <w:r w:rsidRPr="009F1439" w:rsidDel="008B4693">
          <w:rPr>
            <w:rStyle w:val="VerbatimChar"/>
            <w:color w:val="000000" w:themeColor="text1"/>
          </w:rPr>
          <w:delText>## p_co_5 0.00007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$S2_conv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0.93632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0.04595   0      0      0      0      0      0      0</w:delText>
        </w:r>
        <w:r w:rsidRPr="009F1439" w:rsidDel="008B4693">
          <w:rPr>
            <w:color w:val="000000" w:themeColor="text1"/>
          </w:rPr>
          <w:br/>
        </w:r>
        <w:r w:rsidRPr="009F1439" w:rsidDel="008B4693">
          <w:rPr>
            <w:rStyle w:val="VerbatimChar"/>
            <w:color w:val="000000" w:themeColor="text1"/>
          </w:rPr>
          <w:delText>## p_co_2 0.01162   0      0      0      0      0      0      0</w:delText>
        </w:r>
        <w:r w:rsidRPr="009F1439" w:rsidDel="008B4693">
          <w:rPr>
            <w:color w:val="000000" w:themeColor="text1"/>
          </w:rPr>
          <w:br/>
        </w:r>
        <w:r w:rsidRPr="009F1439" w:rsidDel="008B4693">
          <w:rPr>
            <w:rStyle w:val="VerbatimChar"/>
            <w:color w:val="000000" w:themeColor="text1"/>
          </w:rPr>
          <w:lastRenderedPageBreak/>
          <w:delText>## p_co_3 0.00331   0      0      0      0      0      0      0</w:delText>
        </w:r>
        <w:r w:rsidRPr="009F1439" w:rsidDel="008B4693">
          <w:rPr>
            <w:color w:val="000000" w:themeColor="text1"/>
          </w:rPr>
          <w:br/>
        </w:r>
        <w:r w:rsidRPr="009F1439" w:rsidDel="008B4693">
          <w:rPr>
            <w:rStyle w:val="VerbatimChar"/>
            <w:color w:val="000000" w:themeColor="text1"/>
          </w:rPr>
          <w:delText>## p_co_4 0.00124   0      0      0      0      0      0      0</w:delText>
        </w:r>
        <w:r w:rsidRPr="009F1439" w:rsidDel="008B4693">
          <w:rPr>
            <w:color w:val="000000" w:themeColor="text1"/>
          </w:rPr>
          <w:br/>
        </w:r>
        <w:r w:rsidRPr="009F1439" w:rsidDel="008B4693">
          <w:rPr>
            <w:rStyle w:val="VerbatimChar"/>
            <w:color w:val="000000" w:themeColor="text1"/>
          </w:rPr>
          <w:delText>## p_co_5 0.00068   0      0      0      0      0      0      0</w:delText>
        </w:r>
        <w:r w:rsidRPr="009F1439" w:rsidDel="008B4693">
          <w:rPr>
            <w:color w:val="000000" w:themeColor="text1"/>
          </w:rPr>
          <w:br/>
        </w:r>
        <w:r w:rsidRPr="009F1439" w:rsidDel="008B4693">
          <w:rPr>
            <w:rStyle w:val="VerbatimChar"/>
            <w:color w:val="000000" w:themeColor="text1"/>
          </w:rPr>
          <w:delText>## p_co_6 0.00089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$S2_low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0.97522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0.01917   0      0      0      0      0      0      0</w:delText>
        </w:r>
        <w:r w:rsidRPr="009F1439" w:rsidDel="008B4693">
          <w:rPr>
            <w:color w:val="000000" w:themeColor="text1"/>
          </w:rPr>
          <w:br/>
        </w:r>
        <w:r w:rsidRPr="009F1439" w:rsidDel="008B4693">
          <w:rPr>
            <w:rStyle w:val="VerbatimChar"/>
            <w:color w:val="000000" w:themeColor="text1"/>
          </w:rPr>
          <w:delText>## p_co_2 0.00452   0      0      0      0      0      0      0</w:delText>
        </w:r>
        <w:r w:rsidRPr="009F1439" w:rsidDel="008B4693">
          <w:rPr>
            <w:color w:val="000000" w:themeColor="text1"/>
          </w:rPr>
          <w:br/>
        </w:r>
        <w:r w:rsidRPr="009F1439" w:rsidDel="008B4693">
          <w:rPr>
            <w:rStyle w:val="VerbatimChar"/>
            <w:color w:val="000000" w:themeColor="text1"/>
          </w:rPr>
          <w:delText>## p_co_3 0.00097   0      0      0      0      0      0      0</w:delText>
        </w:r>
        <w:r w:rsidRPr="009F1439" w:rsidDel="008B4693">
          <w:rPr>
            <w:color w:val="000000" w:themeColor="text1"/>
          </w:rPr>
          <w:br/>
        </w:r>
        <w:r w:rsidRPr="009F1439" w:rsidDel="008B4693">
          <w:rPr>
            <w:rStyle w:val="VerbatimChar"/>
            <w:color w:val="000000" w:themeColor="text1"/>
          </w:rPr>
          <w:delText>## p_co_4 0.00009   0      0      0      0      0      0      0</w:delText>
        </w:r>
        <w:r w:rsidRPr="009F1439" w:rsidDel="008B4693">
          <w:rPr>
            <w:color w:val="000000" w:themeColor="text1"/>
          </w:rPr>
          <w:br/>
        </w:r>
        <w:r w:rsidRPr="009F1439" w:rsidDel="008B4693">
          <w:rPr>
            <w:rStyle w:val="VerbatimChar"/>
            <w:color w:val="000000" w:themeColor="text1"/>
          </w:rPr>
          <w:delText>## p_co_5 0.00001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0.96263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0.02918   0      0      0      0      0      0      0</w:delText>
        </w:r>
        <w:r w:rsidRPr="009F1439" w:rsidDel="008B4693">
          <w:rPr>
            <w:color w:val="000000" w:themeColor="text1"/>
          </w:rPr>
          <w:br/>
        </w:r>
        <w:r w:rsidRPr="009F1439" w:rsidDel="008B4693">
          <w:rPr>
            <w:rStyle w:val="VerbatimChar"/>
            <w:color w:val="000000" w:themeColor="text1"/>
          </w:rPr>
          <w:delText>## p_co_2 0.00582   0      0      0      0      0      0      0</w:delText>
        </w:r>
        <w:r w:rsidRPr="009F1439" w:rsidDel="008B4693">
          <w:rPr>
            <w:color w:val="000000" w:themeColor="text1"/>
          </w:rPr>
          <w:br/>
        </w:r>
        <w:r w:rsidRPr="009F1439" w:rsidDel="008B4693">
          <w:rPr>
            <w:rStyle w:val="VerbatimChar"/>
            <w:color w:val="000000" w:themeColor="text1"/>
          </w:rPr>
          <w:delText>## p_co_3 0.00145   0      0      0      0      0      0      0</w:delText>
        </w:r>
        <w:r w:rsidRPr="009F1439" w:rsidDel="008B4693">
          <w:rPr>
            <w:color w:val="000000" w:themeColor="text1"/>
          </w:rPr>
          <w:br/>
        </w:r>
        <w:r w:rsidRPr="009F1439" w:rsidDel="008B4693">
          <w:rPr>
            <w:rStyle w:val="VerbatimChar"/>
            <w:color w:val="000000" w:themeColor="text1"/>
          </w:rPr>
          <w:lastRenderedPageBreak/>
          <w:delText>## p_co_4 0.00012   0      0      0      0      0      0      0</w:delText>
        </w:r>
        <w:r w:rsidRPr="009F1439" w:rsidDel="008B4693">
          <w:rPr>
            <w:color w:val="000000" w:themeColor="text1"/>
          </w:rPr>
          <w:br/>
        </w:r>
        <w:r w:rsidRPr="009F1439" w:rsidDel="008B4693">
          <w:rPr>
            <w:rStyle w:val="VerbatimChar"/>
            <w:color w:val="000000" w:themeColor="text1"/>
          </w:rPr>
          <w:delText>## p_co_5 0.00025   0      0      0      0      0      0      0</w:delText>
        </w:r>
        <w:r w:rsidRPr="009F1439" w:rsidDel="008B4693">
          <w:rPr>
            <w:color w:val="000000" w:themeColor="text1"/>
          </w:rPr>
          <w:br/>
        </w:r>
        <w:r w:rsidRPr="009F1439" w:rsidDel="008B4693">
          <w:rPr>
            <w:rStyle w:val="VerbatimChar"/>
            <w:color w:val="000000" w:themeColor="text1"/>
          </w:rPr>
          <w:delText>## p_co_6 0.00055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0.97661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0.01854   0      0      0      0      0      0      0</w:delText>
        </w:r>
        <w:r w:rsidRPr="009F1439" w:rsidDel="008B4693">
          <w:rPr>
            <w:color w:val="000000" w:themeColor="text1"/>
          </w:rPr>
          <w:br/>
        </w:r>
        <w:r w:rsidRPr="009F1439" w:rsidDel="008B4693">
          <w:rPr>
            <w:rStyle w:val="VerbatimChar"/>
            <w:color w:val="000000" w:themeColor="text1"/>
          </w:rPr>
          <w:delText>## p_co_2 0.00364   0      0      0      0      0      0      0</w:delText>
        </w:r>
        <w:r w:rsidRPr="009F1439" w:rsidDel="008B4693">
          <w:rPr>
            <w:color w:val="000000" w:themeColor="text1"/>
          </w:rPr>
          <w:br/>
        </w:r>
        <w:r w:rsidRPr="009F1439" w:rsidDel="008B4693">
          <w:rPr>
            <w:rStyle w:val="VerbatimChar"/>
            <w:color w:val="000000" w:themeColor="text1"/>
          </w:rPr>
          <w:delText>## p_co_3 0.00085   0      0      0      0      0      0      0</w:delText>
        </w:r>
        <w:r w:rsidRPr="009F1439" w:rsidDel="008B4693">
          <w:rPr>
            <w:color w:val="000000" w:themeColor="text1"/>
          </w:rPr>
          <w:br/>
        </w:r>
        <w:r w:rsidRPr="009F1439" w:rsidDel="008B4693">
          <w:rPr>
            <w:rStyle w:val="VerbatimChar"/>
            <w:color w:val="000000" w:themeColor="text1"/>
          </w:rPr>
          <w:delText>## p_co_4 0.00000   0      0      0      0      0      0      0</w:delText>
        </w:r>
        <w:r w:rsidRPr="009F1439" w:rsidDel="008B4693">
          <w:rPr>
            <w:color w:val="000000" w:themeColor="text1"/>
          </w:rPr>
          <w:br/>
        </w:r>
        <w:r w:rsidRPr="009F1439" w:rsidDel="008B4693">
          <w:rPr>
            <w:rStyle w:val="VerbatimChar"/>
            <w:color w:val="000000" w:themeColor="text1"/>
          </w:rPr>
          <w:delText>## p_co_5 0.00009   0      0      0      0      0      0      0</w:delText>
        </w:r>
        <w:r w:rsidRPr="009F1439" w:rsidDel="008B4693">
          <w:rPr>
            <w:color w:val="000000" w:themeColor="text1"/>
          </w:rPr>
          <w:br/>
        </w:r>
        <w:r w:rsidRPr="009F1439" w:rsidDel="008B4693">
          <w:rPr>
            <w:rStyle w:val="VerbatimChar"/>
            <w:color w:val="000000" w:themeColor="text1"/>
          </w:rPr>
          <w:delText>## p_co_6 0.00028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0.99896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0.00079   0      0      0      0      0      0      0</w:delText>
        </w:r>
        <w:r w:rsidRPr="009F1439" w:rsidDel="008B4693">
          <w:rPr>
            <w:color w:val="000000" w:themeColor="text1"/>
          </w:rPr>
          <w:br/>
        </w:r>
        <w:r w:rsidRPr="009F1439" w:rsidDel="008B4693">
          <w:rPr>
            <w:rStyle w:val="VerbatimChar"/>
            <w:color w:val="000000" w:themeColor="text1"/>
          </w:rPr>
          <w:delText>## p_co_2 0.00016   0      0      0      0      0      0      0</w:delText>
        </w:r>
        <w:r w:rsidRPr="009F1439" w:rsidDel="008B4693">
          <w:rPr>
            <w:color w:val="000000" w:themeColor="text1"/>
          </w:rPr>
          <w:br/>
        </w:r>
        <w:r w:rsidRPr="009F1439" w:rsidDel="008B4693">
          <w:rPr>
            <w:rStyle w:val="VerbatimChar"/>
            <w:color w:val="000000" w:themeColor="text1"/>
          </w:rPr>
          <w:delText>## p_co_3 0.00000   0      0      0      0      0      0      0</w:delText>
        </w:r>
        <w:r w:rsidRPr="009F1439" w:rsidDel="008B4693">
          <w:rPr>
            <w:color w:val="000000" w:themeColor="text1"/>
          </w:rPr>
          <w:br/>
        </w:r>
        <w:r w:rsidRPr="009F1439" w:rsidDel="008B4693">
          <w:rPr>
            <w:rStyle w:val="VerbatimChar"/>
            <w:color w:val="000000" w:themeColor="text1"/>
          </w:rPr>
          <w:delText>## p_co_4 0.00003   0      0      0      0      0      0      0</w:delText>
        </w:r>
        <w:r w:rsidRPr="009F1439" w:rsidDel="008B4693">
          <w:rPr>
            <w:color w:val="000000" w:themeColor="text1"/>
          </w:rPr>
          <w:br/>
        </w:r>
        <w:r w:rsidRPr="009F1439" w:rsidDel="008B4693">
          <w:rPr>
            <w:rStyle w:val="VerbatimChar"/>
            <w:color w:val="000000" w:themeColor="text1"/>
          </w:rPr>
          <w:lastRenderedPageBreak/>
          <w:delText>## p_co_5 0.00003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0.99893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0.00063   0      0      0      0      0      0      0</w:delText>
        </w:r>
        <w:r w:rsidRPr="009F1439" w:rsidDel="008B4693">
          <w:rPr>
            <w:color w:val="000000" w:themeColor="text1"/>
          </w:rPr>
          <w:br/>
        </w:r>
        <w:r w:rsidRPr="009F1439" w:rsidDel="008B4693">
          <w:rPr>
            <w:rStyle w:val="VerbatimChar"/>
            <w:color w:val="000000" w:themeColor="text1"/>
          </w:rPr>
          <w:delText>## p_co_2 0.00020   0      0      0      0      0      0      0</w:delText>
        </w:r>
        <w:r w:rsidRPr="009F1439" w:rsidDel="008B4693">
          <w:rPr>
            <w:color w:val="000000" w:themeColor="text1"/>
          </w:rPr>
          <w:br/>
        </w:r>
        <w:r w:rsidRPr="009F1439" w:rsidDel="008B4693">
          <w:rPr>
            <w:rStyle w:val="VerbatimChar"/>
            <w:color w:val="000000" w:themeColor="text1"/>
          </w:rPr>
          <w:delText>## p_co_3 0.00009   0      0      0      0      0      0      0</w:delText>
        </w:r>
        <w:r w:rsidRPr="009F1439" w:rsidDel="008B4693">
          <w:rPr>
            <w:color w:val="000000" w:themeColor="text1"/>
          </w:rPr>
          <w:br/>
        </w:r>
        <w:r w:rsidRPr="009F1439" w:rsidDel="008B4693">
          <w:rPr>
            <w:rStyle w:val="VerbatimChar"/>
            <w:color w:val="000000" w:themeColor="text1"/>
          </w:rPr>
          <w:delText>## p_co_4 0.00005   0      0      0      0      0      0      0</w:delText>
        </w:r>
        <w:r w:rsidRPr="009F1439" w:rsidDel="008B4693">
          <w:rPr>
            <w:color w:val="000000" w:themeColor="text1"/>
          </w:rPr>
          <w:br/>
        </w:r>
        <w:r w:rsidRPr="009F1439" w:rsidDel="008B4693">
          <w:rPr>
            <w:rStyle w:val="VerbatimChar"/>
            <w:color w:val="000000" w:themeColor="text1"/>
          </w:rPr>
          <w:delText>## p_co_5 0.00005   0      0      0      0      0      0      0</w:delText>
        </w:r>
        <w:r w:rsidRPr="009F1439" w:rsidDel="008B4693">
          <w:rPr>
            <w:color w:val="000000" w:themeColor="text1"/>
          </w:rPr>
          <w:br/>
        </w:r>
        <w:r w:rsidRPr="009F1439" w:rsidDel="008B4693">
          <w:rPr>
            <w:rStyle w:val="VerbatimChar"/>
            <w:color w:val="000000" w:themeColor="text1"/>
          </w:rPr>
          <w:delText>## p_co_6 0.00006   0      0      0      0      0      0      0</w:delText>
        </w:r>
      </w:del>
    </w:p>
    <w:p w14:paraId="7CB66A13" w14:textId="77777777" w:rsidR="007B098C" w:rsidRPr="009F1439" w:rsidRDefault="007B098C" w:rsidP="007B098C">
      <w:pPr>
        <w:pStyle w:val="Heading5"/>
        <w:spacing w:line="480" w:lineRule="auto"/>
        <w:rPr>
          <w:color w:val="000000" w:themeColor="text1"/>
        </w:rPr>
      </w:pPr>
      <w:bookmarkStart w:id="1024" w:name="plant-fecundity"/>
      <w:bookmarkEnd w:id="568"/>
      <w:r w:rsidRPr="009F1439">
        <w:rPr>
          <w:color w:val="000000" w:themeColor="text1"/>
        </w:rPr>
        <w:t>Plant fecundity</w:t>
      </w:r>
    </w:p>
    <w:p w14:paraId="7D1050D6" w14:textId="77777777" w:rsidR="007B098C" w:rsidRPr="009F1439" w:rsidRDefault="007B098C" w:rsidP="007B098C">
      <w:pPr>
        <w:pStyle w:val="FirstParagraph"/>
        <w:spacing w:line="480" w:lineRule="auto"/>
        <w:rPr>
          <w:color w:val="000000" w:themeColor="text1"/>
        </w:rPr>
      </w:pPr>
      <w:r w:rsidRPr="009F1439">
        <w:rPr>
          <w:color w:val="000000" w:themeColor="text1"/>
        </w:rPr>
        <w:t>The plant fecundity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had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filled with 1’s and the first row of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filled with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The 1’s in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are placeholders to carry the product from the previous matrices over.</w:t>
      </w:r>
    </w:p>
    <w:p w14:paraId="75FA1E58" w14:textId="77777777" w:rsidR="007B098C" w:rsidRPr="009F1439" w:rsidRDefault="00EB2C2C"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f</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1</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r>
                      <w:rPr>
                        <w:rFonts w:ascii="Cambria Math" w:hAnsi="Cambria Math"/>
                        <w:color w:val="000000" w:themeColor="text1"/>
                      </w:rPr>
                      <m:t>0</m:t>
                    </m:r>
                  </m:e>
                </m:mr>
              </m:m>
            </m:e>
          </m:d>
        </m:oMath>
      </m:oMathPara>
    </w:p>
    <w:p w14:paraId="176B18DF" w14:textId="77777777" w:rsidR="007B098C" w:rsidRPr="009F1439" w:rsidRDefault="007B098C" w:rsidP="007B098C">
      <w:pPr>
        <w:pStyle w:val="FirstParagraph"/>
        <w:spacing w:line="480" w:lineRule="auto"/>
        <w:rPr>
          <w:color w:val="000000" w:themeColor="text1"/>
        </w:rPr>
      </w:pPr>
      <w:r w:rsidRPr="009F1439">
        <w:rPr>
          <w:color w:val="000000" w:themeColor="text1"/>
        </w:rPr>
        <w:lastRenderedPageBreak/>
        <w:t>Two scenarios of plant fecundity were used. In scenario 1, plant fecundity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in each crop identity crossed with corn weed management was estimated from plant aboveground mass using eighteen equations from Nguyen and Liebman (2022a). In scenario 2, the plants were partitioned into six size-based bins, and their fecundity was summarized as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and filled in their relevant positions in the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matrix by partitioning. Both practices in scenarios 1 and 2 </w:t>
      </w:r>
      <w:proofErr w:type="gramStart"/>
      <w:r w:rsidRPr="009F1439">
        <w:rPr>
          <w:color w:val="000000" w:themeColor="text1"/>
        </w:rPr>
        <w:t>were based on the assumption</w:t>
      </w:r>
      <w:proofErr w:type="gramEnd"/>
      <w:r w:rsidRPr="009F1439">
        <w:rPr>
          <w:color w:val="000000" w:themeColor="text1"/>
        </w:rPr>
        <w:t xml:space="preserve"> that plant size and fecundity decreased as emergence was delayed (Hartzler et al., 2004; Nordby and Hartzler, 2004).</w:t>
      </w:r>
    </w:p>
    <w:p w14:paraId="02A5E314" w14:textId="77777777" w:rsidR="007B098C" w:rsidRPr="009F1439" w:rsidRDefault="007B098C" w:rsidP="007B098C">
      <w:pPr>
        <w:pStyle w:val="BodyText"/>
        <w:spacing w:line="480" w:lineRule="auto"/>
        <w:rPr>
          <w:color w:val="000000" w:themeColor="text1"/>
        </w:rPr>
      </w:pPr>
      <w:r w:rsidRPr="009F1439">
        <w:rPr>
          <w:color w:val="000000" w:themeColor="text1"/>
        </w:rPr>
        <w:t>Scenario 1: 2019</w:t>
      </w:r>
    </w:p>
    <w:p w14:paraId="3105355B"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11.8   5.36    3.4   2.13    1.3   0.64</w:t>
      </w:r>
      <w:r w:rsidRPr="009F1439">
        <w:rPr>
          <w:color w:val="000000" w:themeColor="text1"/>
        </w:rPr>
        <w:br/>
      </w:r>
      <w:r w:rsidRPr="009F1439">
        <w:rPr>
          <w:rStyle w:val="VerbatimChar"/>
          <w:color w:val="000000" w:themeColor="text1"/>
        </w:rPr>
        <w:t>## s_b      0   1    0.0   0.00    0.0   0.00    0.0   0.00</w:t>
      </w:r>
      <w:r w:rsidRPr="009F1439">
        <w:rPr>
          <w:color w:val="000000" w:themeColor="text1"/>
        </w:rPr>
        <w:br/>
      </w:r>
      <w:r w:rsidRPr="009F1439">
        <w:rPr>
          <w:rStyle w:val="VerbatimChar"/>
          <w:color w:val="000000" w:themeColor="text1"/>
        </w:rPr>
        <w:t>## p_co_1   0   0    0.0   0.00    0.0   0.00    0.0   0.00</w:t>
      </w:r>
      <w:r w:rsidRPr="009F1439">
        <w:rPr>
          <w:color w:val="000000" w:themeColor="text1"/>
        </w:rPr>
        <w:br/>
      </w:r>
      <w:r w:rsidRPr="009F1439">
        <w:rPr>
          <w:rStyle w:val="VerbatimChar"/>
          <w:color w:val="000000" w:themeColor="text1"/>
        </w:rPr>
        <w:t>## p_co_2   0   0    0.0   0.00    0.0   0.00    0.0   0.00</w:t>
      </w:r>
      <w:r w:rsidRPr="009F1439">
        <w:rPr>
          <w:color w:val="000000" w:themeColor="text1"/>
        </w:rPr>
        <w:br/>
      </w:r>
      <w:r w:rsidRPr="009F1439">
        <w:rPr>
          <w:rStyle w:val="VerbatimChar"/>
          <w:color w:val="000000" w:themeColor="text1"/>
        </w:rPr>
        <w:t>## p_co_3   0   0    0.0   0.00    0.0   0.00    0.0   0.00</w:t>
      </w:r>
      <w:r w:rsidRPr="009F1439">
        <w:rPr>
          <w:color w:val="000000" w:themeColor="text1"/>
        </w:rPr>
        <w:br/>
      </w:r>
      <w:r w:rsidRPr="009F1439">
        <w:rPr>
          <w:rStyle w:val="VerbatimChar"/>
          <w:color w:val="000000" w:themeColor="text1"/>
        </w:rPr>
        <w:t>## p_co_4   0   0    0.0   0.00    0.0   0.00    0.0   0.00</w:t>
      </w:r>
      <w:r w:rsidRPr="009F1439">
        <w:rPr>
          <w:color w:val="000000" w:themeColor="text1"/>
        </w:rPr>
        <w:br/>
      </w:r>
      <w:r w:rsidRPr="009F1439">
        <w:rPr>
          <w:rStyle w:val="VerbatimChar"/>
          <w:color w:val="000000" w:themeColor="text1"/>
        </w:rPr>
        <w:t>## p_co_5   0   0    0.0   0.00    0.0   0.00    0.0   0.00</w:t>
      </w:r>
      <w:r w:rsidRPr="009F1439">
        <w:rPr>
          <w:color w:val="000000" w:themeColor="text1"/>
        </w:rPr>
        <w:br/>
      </w:r>
      <w:r w:rsidRPr="009F1439">
        <w:rPr>
          <w:rStyle w:val="VerbatimChar"/>
          <w:color w:val="000000" w:themeColor="text1"/>
        </w:rPr>
        <w:t>## p_co_6   0   0    0.0   0.00    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6.22   3.21   2.26   1.65    1.3   0.88</w:t>
      </w:r>
      <w:r w:rsidRPr="009F1439">
        <w:rPr>
          <w:color w:val="000000" w:themeColor="text1"/>
        </w:rPr>
        <w:br/>
      </w:r>
      <w:r w:rsidRPr="009F1439">
        <w:rPr>
          <w:rStyle w:val="VerbatimChar"/>
          <w:color w:val="000000" w:themeColor="text1"/>
        </w:rPr>
        <w:lastRenderedPageBreak/>
        <w:t>## s_b      0   1   0.00   0.00   0.00   0.00    0.0   0.00</w:t>
      </w:r>
      <w:r w:rsidRPr="009F1439">
        <w:rPr>
          <w:color w:val="000000" w:themeColor="text1"/>
        </w:rPr>
        <w:br/>
      </w:r>
      <w:r w:rsidRPr="009F1439">
        <w:rPr>
          <w:rStyle w:val="VerbatimChar"/>
          <w:color w:val="000000" w:themeColor="text1"/>
        </w:rPr>
        <w:t>## p_co_1   0   0   0.00   0.00   0.00   0.00    0.0   0.00</w:t>
      </w:r>
      <w:r w:rsidRPr="009F1439">
        <w:rPr>
          <w:color w:val="000000" w:themeColor="text1"/>
        </w:rPr>
        <w:br/>
      </w:r>
      <w:r w:rsidRPr="009F1439">
        <w:rPr>
          <w:rStyle w:val="VerbatimChar"/>
          <w:color w:val="000000" w:themeColor="text1"/>
        </w:rPr>
        <w:t>## p_co_2   0   0   0.00   0.00   0.00   0.00    0.0   0.00</w:t>
      </w:r>
      <w:r w:rsidRPr="009F1439">
        <w:rPr>
          <w:color w:val="000000" w:themeColor="text1"/>
        </w:rPr>
        <w:br/>
      </w:r>
      <w:r w:rsidRPr="009F1439">
        <w:rPr>
          <w:rStyle w:val="VerbatimChar"/>
          <w:color w:val="000000" w:themeColor="text1"/>
        </w:rPr>
        <w:t>## p_co_3   0   0   0.00   0.00   0.00   0.00    0.0   0.00</w:t>
      </w:r>
      <w:r w:rsidRPr="009F1439">
        <w:rPr>
          <w:color w:val="000000" w:themeColor="text1"/>
        </w:rPr>
        <w:br/>
      </w:r>
      <w:r w:rsidRPr="009F1439">
        <w:rPr>
          <w:rStyle w:val="VerbatimChar"/>
          <w:color w:val="000000" w:themeColor="text1"/>
        </w:rPr>
        <w:t>## p_co_4   0   0   0.00   0.00   0.00   0.00    0.0   0.00</w:t>
      </w:r>
      <w:r w:rsidRPr="009F1439">
        <w:rPr>
          <w:color w:val="000000" w:themeColor="text1"/>
        </w:rPr>
        <w:br/>
      </w:r>
      <w:r w:rsidRPr="009F1439">
        <w:rPr>
          <w:rStyle w:val="VerbatimChar"/>
          <w:color w:val="000000" w:themeColor="text1"/>
        </w:rPr>
        <w:t>## p_co_5   0   0   0.00   0.00   0.00   0.00    0.0   0.00</w:t>
      </w:r>
      <w:r w:rsidRPr="009F1439">
        <w:rPr>
          <w:color w:val="000000" w:themeColor="text1"/>
        </w:rPr>
        <w:br/>
      </w:r>
      <w:r w:rsidRPr="009F1439">
        <w:rPr>
          <w:rStyle w:val="VerbatimChar"/>
          <w:color w:val="000000" w:themeColor="text1"/>
        </w:rPr>
        <w:t>## p_co_6   0   0   0.00   0.00   0.00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3518.59 615.17 231.49  99.53  29.99   7.69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0 242.93  22.54  12.03   6.81    3.9      2</w:t>
      </w:r>
      <w:r w:rsidRPr="009F1439">
        <w:rPr>
          <w:color w:val="000000" w:themeColor="text1"/>
        </w:rPr>
        <w:br/>
      </w:r>
      <w:r w:rsidRPr="009F1439">
        <w:rPr>
          <w:rStyle w:val="VerbatimChar"/>
          <w:color w:val="000000" w:themeColor="text1"/>
        </w:rPr>
        <w:t>## s_b      0   1   0.00   0.00   0.00   0.00    0.0      0</w:t>
      </w:r>
      <w:r w:rsidRPr="009F1439">
        <w:rPr>
          <w:color w:val="000000" w:themeColor="text1"/>
        </w:rPr>
        <w:br/>
      </w:r>
      <w:r w:rsidRPr="009F1439">
        <w:rPr>
          <w:rStyle w:val="VerbatimChar"/>
          <w:color w:val="000000" w:themeColor="text1"/>
        </w:rPr>
        <w:lastRenderedPageBreak/>
        <w:t>## p_co_1   0   0   0.00   0.00   0.00   0.00    0.0      0</w:t>
      </w:r>
      <w:r w:rsidRPr="009F1439">
        <w:rPr>
          <w:color w:val="000000" w:themeColor="text1"/>
        </w:rPr>
        <w:br/>
      </w:r>
      <w:r w:rsidRPr="009F1439">
        <w:rPr>
          <w:rStyle w:val="VerbatimChar"/>
          <w:color w:val="000000" w:themeColor="text1"/>
        </w:rPr>
        <w:t>## p_co_2   0   0   0.00   0.00   0.00   0.00    0.0      0</w:t>
      </w:r>
      <w:r w:rsidRPr="009F1439">
        <w:rPr>
          <w:color w:val="000000" w:themeColor="text1"/>
        </w:rPr>
        <w:br/>
      </w:r>
      <w:r w:rsidRPr="009F1439">
        <w:rPr>
          <w:rStyle w:val="VerbatimChar"/>
          <w:color w:val="000000" w:themeColor="text1"/>
        </w:rPr>
        <w:t>## p_co_3   0   0   0.00   0.00   0.00   0.00    0.0      0</w:t>
      </w:r>
      <w:r w:rsidRPr="009F1439">
        <w:rPr>
          <w:color w:val="000000" w:themeColor="text1"/>
        </w:rPr>
        <w:br/>
      </w:r>
      <w:r w:rsidRPr="009F1439">
        <w:rPr>
          <w:rStyle w:val="VerbatimChar"/>
          <w:color w:val="000000" w:themeColor="text1"/>
        </w:rPr>
        <w:t>## p_co_4   0   0   0.00   0.00   0.00   0.00    0.0      0</w:t>
      </w:r>
      <w:r w:rsidRPr="009F1439">
        <w:rPr>
          <w:color w:val="000000" w:themeColor="text1"/>
        </w:rPr>
        <w:br/>
      </w:r>
      <w:r w:rsidRPr="009F1439">
        <w:rPr>
          <w:rStyle w:val="VerbatimChar"/>
          <w:color w:val="000000" w:themeColor="text1"/>
        </w:rPr>
        <w:t>## p_co_5   0   0   0.00   0.00   0.00   0.00    0.0      0</w:t>
      </w:r>
      <w:r w:rsidRPr="009F1439">
        <w:rPr>
          <w:color w:val="000000" w:themeColor="text1"/>
        </w:rPr>
        <w:br/>
      </w:r>
      <w:r w:rsidRPr="009F1439">
        <w:rPr>
          <w:rStyle w:val="VerbatimChar"/>
          <w:color w:val="000000" w:themeColor="text1"/>
        </w:rPr>
        <w:t>## p_co_6   0   0   0.00   0.00   0.00   0.00    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0 685.16 120.67  37.61  19.81   7.85   2.39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0 105.88  48.51  31.41  24.87  20.11  15.01</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lastRenderedPageBreak/>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0 980.71 643.78  70.33  48.66   6.55   3.09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1431.88 969.28 227.07 123.04  38.59   0.98</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lastRenderedPageBreak/>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0 385.14 110.44  57.49  29.61   14.7   3.94</w:t>
      </w:r>
      <w:r w:rsidRPr="009F1439">
        <w:rPr>
          <w:color w:val="000000" w:themeColor="text1"/>
        </w:rPr>
        <w:br/>
      </w:r>
      <w:r w:rsidRPr="009F1439">
        <w:rPr>
          <w:rStyle w:val="VerbatimChar"/>
          <w:color w:val="000000" w:themeColor="text1"/>
        </w:rPr>
        <w:t>## s_b      0   1   0.00   0.00   0.00   0.00    0.0   0.00</w:t>
      </w:r>
      <w:r w:rsidRPr="009F1439">
        <w:rPr>
          <w:color w:val="000000" w:themeColor="text1"/>
        </w:rPr>
        <w:br/>
      </w:r>
      <w:r w:rsidRPr="009F1439">
        <w:rPr>
          <w:rStyle w:val="VerbatimChar"/>
          <w:color w:val="000000" w:themeColor="text1"/>
        </w:rPr>
        <w:t>## p_co_1   0   0   0.00   0.00   0.00   0.00    0.0   0.00</w:t>
      </w:r>
      <w:r w:rsidRPr="009F1439">
        <w:rPr>
          <w:color w:val="000000" w:themeColor="text1"/>
        </w:rPr>
        <w:br/>
      </w:r>
      <w:r w:rsidRPr="009F1439">
        <w:rPr>
          <w:rStyle w:val="VerbatimChar"/>
          <w:color w:val="000000" w:themeColor="text1"/>
        </w:rPr>
        <w:t>## p_co_2   0   0   0.00   0.00   0.00   0.00    0.0   0.00</w:t>
      </w:r>
      <w:r w:rsidRPr="009F1439">
        <w:rPr>
          <w:color w:val="000000" w:themeColor="text1"/>
        </w:rPr>
        <w:br/>
      </w:r>
      <w:r w:rsidRPr="009F1439">
        <w:rPr>
          <w:rStyle w:val="VerbatimChar"/>
          <w:color w:val="000000" w:themeColor="text1"/>
        </w:rPr>
        <w:t>## p_co_3   0   0   0.00   0.00   0.00   0.00    0.0   0.00</w:t>
      </w:r>
      <w:r w:rsidRPr="009F1439">
        <w:rPr>
          <w:color w:val="000000" w:themeColor="text1"/>
        </w:rPr>
        <w:br/>
      </w:r>
      <w:r w:rsidRPr="009F1439">
        <w:rPr>
          <w:rStyle w:val="VerbatimChar"/>
          <w:color w:val="000000" w:themeColor="text1"/>
        </w:rPr>
        <w:t>## p_co_4   0   0   0.00   0.00   0.00   0.00    0.0   0.00</w:t>
      </w:r>
      <w:r w:rsidRPr="009F1439">
        <w:rPr>
          <w:color w:val="000000" w:themeColor="text1"/>
        </w:rPr>
        <w:br/>
      </w:r>
      <w:r w:rsidRPr="009F1439">
        <w:rPr>
          <w:rStyle w:val="VerbatimChar"/>
          <w:color w:val="000000" w:themeColor="text1"/>
        </w:rPr>
        <w:t>## p_co_5   0   0   0.00   0.00   0.00   0.00    0.0   0.00</w:t>
      </w:r>
      <w:r w:rsidRPr="009F1439">
        <w:rPr>
          <w:color w:val="000000" w:themeColor="text1"/>
        </w:rPr>
        <w:br/>
      </w:r>
      <w:r w:rsidRPr="009F1439">
        <w:rPr>
          <w:rStyle w:val="VerbatimChar"/>
          <w:color w:val="000000" w:themeColor="text1"/>
        </w:rPr>
        <w:t>## p_co_6   0   0   0.00   0.00   0.00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0 334.33 202.25 147.01 116.24  86.41  52.36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lastRenderedPageBreak/>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0 606.39 163.51  81.36  47.65  23.06   8.76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0 963.95 223.23 120.21  69.43  29.84  13.56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lastRenderedPageBreak/>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1.32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6.99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lastRenderedPageBreak/>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8.5      0      0      0      0      0</w:t>
      </w:r>
      <w:r w:rsidRPr="009F1439">
        <w:rPr>
          <w:color w:val="000000" w:themeColor="text1"/>
        </w:rPr>
        <w:br/>
      </w:r>
      <w:r w:rsidRPr="009F1439">
        <w:rPr>
          <w:rStyle w:val="VerbatimChar"/>
          <w:color w:val="000000" w:themeColor="text1"/>
        </w:rPr>
        <w:t>## s_b      0   1    0.0      0      0      0      0      0</w:t>
      </w:r>
      <w:r w:rsidRPr="009F1439">
        <w:rPr>
          <w:color w:val="000000" w:themeColor="text1"/>
        </w:rPr>
        <w:br/>
      </w:r>
      <w:r w:rsidRPr="009F1439">
        <w:rPr>
          <w:rStyle w:val="VerbatimChar"/>
          <w:color w:val="000000" w:themeColor="text1"/>
        </w:rPr>
        <w:t>## p_co_1   0   0    0.0      0      0      0      0      0</w:t>
      </w:r>
      <w:r w:rsidRPr="009F1439">
        <w:rPr>
          <w:color w:val="000000" w:themeColor="text1"/>
        </w:rPr>
        <w:br/>
      </w:r>
      <w:r w:rsidRPr="009F1439">
        <w:rPr>
          <w:rStyle w:val="VerbatimChar"/>
          <w:color w:val="000000" w:themeColor="text1"/>
        </w:rPr>
        <w:t>## p_co_2   0   0    0.0      0      0      0      0      0</w:t>
      </w:r>
      <w:r w:rsidRPr="009F1439">
        <w:rPr>
          <w:color w:val="000000" w:themeColor="text1"/>
        </w:rPr>
        <w:br/>
      </w:r>
      <w:r w:rsidRPr="009F1439">
        <w:rPr>
          <w:rStyle w:val="VerbatimChar"/>
          <w:color w:val="000000" w:themeColor="text1"/>
        </w:rPr>
        <w:t>## p_co_3   0   0    0.0      0      0      0      0      0</w:t>
      </w:r>
      <w:r w:rsidRPr="009F1439">
        <w:rPr>
          <w:color w:val="000000" w:themeColor="text1"/>
        </w:rPr>
        <w:br/>
      </w:r>
      <w:r w:rsidRPr="009F1439">
        <w:rPr>
          <w:rStyle w:val="VerbatimChar"/>
          <w:color w:val="000000" w:themeColor="text1"/>
        </w:rPr>
        <w:t>## p_co_4   0   0    0.0      0      0      0      0      0</w:t>
      </w:r>
      <w:r w:rsidRPr="009F1439">
        <w:rPr>
          <w:color w:val="000000" w:themeColor="text1"/>
        </w:rPr>
        <w:br/>
      </w:r>
      <w:r w:rsidRPr="009F1439">
        <w:rPr>
          <w:rStyle w:val="VerbatimChar"/>
          <w:color w:val="000000" w:themeColor="text1"/>
        </w:rPr>
        <w:t>## p_co_5   0   0    0.0      0      0      0      0      0</w:t>
      </w:r>
      <w:r w:rsidRPr="009F1439">
        <w:rPr>
          <w:color w:val="000000" w:themeColor="text1"/>
        </w:rPr>
        <w:br/>
      </w:r>
      <w:r w:rsidRPr="009F1439">
        <w:rPr>
          <w:rStyle w:val="VerbatimChar"/>
          <w:color w:val="000000" w:themeColor="text1"/>
        </w:rPr>
        <w:t>## p_co_6   0   0    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0.06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35.45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30.96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p>
    <w:p w14:paraId="2FDCBBA7" w14:textId="77777777" w:rsidR="007B098C" w:rsidRPr="009F1439" w:rsidRDefault="007B098C" w:rsidP="007B098C">
      <w:pPr>
        <w:pStyle w:val="FirstParagraph"/>
        <w:spacing w:line="480" w:lineRule="auto"/>
        <w:rPr>
          <w:color w:val="000000" w:themeColor="text1"/>
        </w:rPr>
      </w:pPr>
      <w:r w:rsidRPr="009F1439">
        <w:rPr>
          <w:color w:val="000000" w:themeColor="text1"/>
        </w:rPr>
        <w:t>Scenario 2: 2018</w:t>
      </w:r>
    </w:p>
    <w:p w14:paraId="4217CD1C"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lastRenderedPageBreak/>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0 460.33  14.67      1  13.25   1.25   4.25</w:t>
      </w:r>
      <w:r w:rsidRPr="009F1439">
        <w:rPr>
          <w:color w:val="000000" w:themeColor="text1"/>
        </w:rPr>
        <w:br/>
      </w:r>
      <w:r w:rsidRPr="009F1439">
        <w:rPr>
          <w:rStyle w:val="VerbatimChar"/>
          <w:color w:val="000000" w:themeColor="text1"/>
        </w:rPr>
        <w:t>## s_b      0   1   0.00   0.00      0   0.00   0.00   0.00</w:t>
      </w:r>
      <w:r w:rsidRPr="009F1439">
        <w:rPr>
          <w:color w:val="000000" w:themeColor="text1"/>
        </w:rPr>
        <w:br/>
      </w:r>
      <w:r w:rsidRPr="009F1439">
        <w:rPr>
          <w:rStyle w:val="VerbatimChar"/>
          <w:color w:val="000000" w:themeColor="text1"/>
        </w:rPr>
        <w:t>## p_co_1   0   0   0.00   0.00      0   0.00   0.00   0.00</w:t>
      </w:r>
      <w:r w:rsidRPr="009F1439">
        <w:rPr>
          <w:color w:val="000000" w:themeColor="text1"/>
        </w:rPr>
        <w:br/>
      </w:r>
      <w:r w:rsidRPr="009F1439">
        <w:rPr>
          <w:rStyle w:val="VerbatimChar"/>
          <w:color w:val="000000" w:themeColor="text1"/>
        </w:rPr>
        <w:t>## p_co_2   0   0   0.00   0.00      0   0.00   0.00   0.00</w:t>
      </w:r>
      <w:r w:rsidRPr="009F1439">
        <w:rPr>
          <w:color w:val="000000" w:themeColor="text1"/>
        </w:rPr>
        <w:br/>
      </w:r>
      <w:r w:rsidRPr="009F1439">
        <w:rPr>
          <w:rStyle w:val="VerbatimChar"/>
          <w:color w:val="000000" w:themeColor="text1"/>
        </w:rPr>
        <w:t>## p_co_3   0   0   0.00   0.00      0   0.00   0.00   0.00</w:t>
      </w:r>
      <w:r w:rsidRPr="009F1439">
        <w:rPr>
          <w:color w:val="000000" w:themeColor="text1"/>
        </w:rPr>
        <w:br/>
      </w:r>
      <w:r w:rsidRPr="009F1439">
        <w:rPr>
          <w:rStyle w:val="VerbatimChar"/>
          <w:color w:val="000000" w:themeColor="text1"/>
        </w:rPr>
        <w:t>## p_co_4   0   0   0.00   0.00      0   0.00   0.00   0.00</w:t>
      </w:r>
      <w:r w:rsidRPr="009F1439">
        <w:rPr>
          <w:color w:val="000000" w:themeColor="text1"/>
        </w:rPr>
        <w:br/>
      </w:r>
      <w:r w:rsidRPr="009F1439">
        <w:rPr>
          <w:rStyle w:val="VerbatimChar"/>
          <w:color w:val="000000" w:themeColor="text1"/>
        </w:rPr>
        <w:t>## p_co_5   0   0   0.00   0.00      0   0.00   0.00   0.00</w:t>
      </w:r>
      <w:r w:rsidRPr="009F1439">
        <w:rPr>
          <w:color w:val="000000" w:themeColor="text1"/>
        </w:rPr>
        <w:br/>
      </w:r>
      <w:r w:rsidRPr="009F1439">
        <w:rPr>
          <w:rStyle w:val="VerbatimChar"/>
          <w:color w:val="000000" w:themeColor="text1"/>
        </w:rPr>
        <w:t>## p_co_6   0   0   0.00   0.00      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10.67   8.25   9.25    2.5    0.5   1.25</w:t>
      </w:r>
      <w:r w:rsidRPr="009F1439">
        <w:rPr>
          <w:color w:val="000000" w:themeColor="text1"/>
        </w:rPr>
        <w:br/>
      </w:r>
      <w:r w:rsidRPr="009F1439">
        <w:rPr>
          <w:rStyle w:val="VerbatimChar"/>
          <w:color w:val="000000" w:themeColor="text1"/>
        </w:rPr>
        <w:t>## s_b      0   1   0.00   0.00   0.00    0.0    0.0   0.00</w:t>
      </w:r>
      <w:r w:rsidRPr="009F1439">
        <w:rPr>
          <w:color w:val="000000" w:themeColor="text1"/>
        </w:rPr>
        <w:br/>
      </w:r>
      <w:r w:rsidRPr="009F1439">
        <w:rPr>
          <w:rStyle w:val="VerbatimChar"/>
          <w:color w:val="000000" w:themeColor="text1"/>
        </w:rPr>
        <w:t>## p_co_1   0   0   0.00   0.00   0.00    0.0    0.0   0.00</w:t>
      </w:r>
      <w:r w:rsidRPr="009F1439">
        <w:rPr>
          <w:color w:val="000000" w:themeColor="text1"/>
        </w:rPr>
        <w:br/>
      </w:r>
      <w:r w:rsidRPr="009F1439">
        <w:rPr>
          <w:rStyle w:val="VerbatimChar"/>
          <w:color w:val="000000" w:themeColor="text1"/>
        </w:rPr>
        <w:t>## p_co_2   0   0   0.00   0.00   0.00    0.0    0.0   0.00</w:t>
      </w:r>
      <w:r w:rsidRPr="009F1439">
        <w:rPr>
          <w:color w:val="000000" w:themeColor="text1"/>
        </w:rPr>
        <w:br/>
      </w:r>
      <w:r w:rsidRPr="009F1439">
        <w:rPr>
          <w:rStyle w:val="VerbatimChar"/>
          <w:color w:val="000000" w:themeColor="text1"/>
        </w:rPr>
        <w:t>## p_co_3   0   0   0.00   0.00   0.00    0.0    0.0   0.00</w:t>
      </w:r>
      <w:r w:rsidRPr="009F1439">
        <w:rPr>
          <w:color w:val="000000" w:themeColor="text1"/>
        </w:rPr>
        <w:br/>
      </w:r>
      <w:r w:rsidRPr="009F1439">
        <w:rPr>
          <w:rStyle w:val="VerbatimChar"/>
          <w:color w:val="000000" w:themeColor="text1"/>
        </w:rPr>
        <w:t>## p_co_4   0   0   0.00   0.00   0.00    0.0    0.0   0.00</w:t>
      </w:r>
      <w:r w:rsidRPr="009F1439">
        <w:rPr>
          <w:color w:val="000000" w:themeColor="text1"/>
        </w:rPr>
        <w:br/>
      </w:r>
      <w:r w:rsidRPr="009F1439">
        <w:rPr>
          <w:rStyle w:val="VerbatimChar"/>
          <w:color w:val="000000" w:themeColor="text1"/>
        </w:rPr>
        <w:t>## p_co_5   0   0   0.00   0.00   0.00    0.0    0.0   0.00</w:t>
      </w:r>
      <w:r w:rsidRPr="009F1439">
        <w:rPr>
          <w:color w:val="000000" w:themeColor="text1"/>
        </w:rPr>
        <w:br/>
      </w:r>
      <w:r w:rsidRPr="009F1439">
        <w:rPr>
          <w:rStyle w:val="VerbatimChar"/>
          <w:color w:val="000000" w:themeColor="text1"/>
        </w:rPr>
        <w:t>## p_co_6   0   0   0.00   0.00   0.00    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1   0 36077.33 15592.33 6958.8 6298.6 2192.13    272</w:t>
      </w:r>
      <w:r w:rsidRPr="009F1439">
        <w:rPr>
          <w:color w:val="000000" w:themeColor="text1"/>
        </w:rPr>
        <w:br/>
      </w:r>
      <w:r w:rsidRPr="009F1439">
        <w:rPr>
          <w:rStyle w:val="VerbatimChar"/>
          <w:color w:val="000000" w:themeColor="text1"/>
        </w:rPr>
        <w:t>## s_b      0   1     0.00     0.00    0.0    0.0    0.00      0</w:t>
      </w:r>
      <w:r w:rsidRPr="009F1439">
        <w:rPr>
          <w:color w:val="000000" w:themeColor="text1"/>
        </w:rPr>
        <w:br/>
      </w:r>
      <w:r w:rsidRPr="009F1439">
        <w:rPr>
          <w:rStyle w:val="VerbatimChar"/>
          <w:color w:val="000000" w:themeColor="text1"/>
        </w:rPr>
        <w:t>## p_co_1   0   0     0.00     0.00    0.0    0.0    0.00      0</w:t>
      </w:r>
      <w:r w:rsidRPr="009F1439">
        <w:rPr>
          <w:color w:val="000000" w:themeColor="text1"/>
        </w:rPr>
        <w:br/>
      </w:r>
      <w:r w:rsidRPr="009F1439">
        <w:rPr>
          <w:rStyle w:val="VerbatimChar"/>
          <w:color w:val="000000" w:themeColor="text1"/>
        </w:rPr>
        <w:t>## p_co_2   0   0     0.00     0.00    0.0    0.0    0.00      0</w:t>
      </w:r>
      <w:r w:rsidRPr="009F1439">
        <w:rPr>
          <w:color w:val="000000" w:themeColor="text1"/>
        </w:rPr>
        <w:br/>
      </w:r>
      <w:r w:rsidRPr="009F1439">
        <w:rPr>
          <w:rStyle w:val="VerbatimChar"/>
          <w:color w:val="000000" w:themeColor="text1"/>
        </w:rPr>
        <w:t>## p_co_3   0   0     0.00     0.00    0.0    0.0    0.00      0</w:t>
      </w:r>
      <w:r w:rsidRPr="009F1439">
        <w:rPr>
          <w:color w:val="000000" w:themeColor="text1"/>
        </w:rPr>
        <w:br/>
      </w:r>
      <w:r w:rsidRPr="009F1439">
        <w:rPr>
          <w:rStyle w:val="VerbatimChar"/>
          <w:color w:val="000000" w:themeColor="text1"/>
        </w:rPr>
        <w:t>## p_co_4   0   0     0.00     0.00    0.0    0.0    0.00      0</w:t>
      </w:r>
      <w:r w:rsidRPr="009F1439">
        <w:rPr>
          <w:color w:val="000000" w:themeColor="text1"/>
        </w:rPr>
        <w:br/>
      </w:r>
      <w:r w:rsidRPr="009F1439">
        <w:rPr>
          <w:rStyle w:val="VerbatimChar"/>
          <w:color w:val="000000" w:themeColor="text1"/>
        </w:rPr>
        <w:t>## p_co_5   0   0     0.00     0.00    0.0    0.0    0.00      0</w:t>
      </w:r>
      <w:r w:rsidRPr="009F1439">
        <w:rPr>
          <w:color w:val="000000" w:themeColor="text1"/>
        </w:rPr>
        <w:br/>
      </w:r>
      <w:r w:rsidRPr="009F1439">
        <w:rPr>
          <w:rStyle w:val="VerbatimChar"/>
          <w:color w:val="000000" w:themeColor="text1"/>
        </w:rPr>
        <w:t>## p_co_6   0   0     0.00     0.00    0.0    0.0    0.00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84140.39 3127.22 897.67 506.33 224.17  34.83</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1   0 21662.67 7965.78 3138.78 166.33 271.33  75.25</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0 292.33 517.33 207.25    144   35.5  51.25</w:t>
      </w:r>
      <w:r w:rsidRPr="009F1439">
        <w:rPr>
          <w:color w:val="000000" w:themeColor="text1"/>
        </w:rPr>
        <w:br/>
      </w:r>
      <w:r w:rsidRPr="009F1439">
        <w:rPr>
          <w:rStyle w:val="VerbatimChar"/>
          <w:color w:val="000000" w:themeColor="text1"/>
        </w:rPr>
        <w:t>## s_b      0   1   0.00   0.00   0.00      0    0.0   0.00</w:t>
      </w:r>
      <w:r w:rsidRPr="009F1439">
        <w:rPr>
          <w:color w:val="000000" w:themeColor="text1"/>
        </w:rPr>
        <w:br/>
      </w:r>
      <w:r w:rsidRPr="009F1439">
        <w:rPr>
          <w:rStyle w:val="VerbatimChar"/>
          <w:color w:val="000000" w:themeColor="text1"/>
        </w:rPr>
        <w:t>## p_co_1   0   0   0.00   0.00   0.00      0    0.0   0.00</w:t>
      </w:r>
      <w:r w:rsidRPr="009F1439">
        <w:rPr>
          <w:color w:val="000000" w:themeColor="text1"/>
        </w:rPr>
        <w:br/>
      </w:r>
      <w:r w:rsidRPr="009F1439">
        <w:rPr>
          <w:rStyle w:val="VerbatimChar"/>
          <w:color w:val="000000" w:themeColor="text1"/>
        </w:rPr>
        <w:t>## p_co_2   0   0   0.00   0.00   0.00      0    0.0   0.00</w:t>
      </w:r>
      <w:r w:rsidRPr="009F1439">
        <w:rPr>
          <w:color w:val="000000" w:themeColor="text1"/>
        </w:rPr>
        <w:br/>
      </w:r>
      <w:r w:rsidRPr="009F1439">
        <w:rPr>
          <w:rStyle w:val="VerbatimChar"/>
          <w:color w:val="000000" w:themeColor="text1"/>
        </w:rPr>
        <w:t>## p_co_3   0   0   0.00   0.00   0.00      0    0.0   0.00</w:t>
      </w:r>
      <w:r w:rsidRPr="009F1439">
        <w:rPr>
          <w:color w:val="000000" w:themeColor="text1"/>
        </w:rPr>
        <w:br/>
      </w:r>
      <w:r w:rsidRPr="009F1439">
        <w:rPr>
          <w:rStyle w:val="VerbatimChar"/>
          <w:color w:val="000000" w:themeColor="text1"/>
        </w:rPr>
        <w:t>## p_co_4   0   0   0.00   0.00   0.00      0    0.0   0.00</w:t>
      </w:r>
      <w:r w:rsidRPr="009F1439">
        <w:rPr>
          <w:color w:val="000000" w:themeColor="text1"/>
        </w:rPr>
        <w:br/>
      </w:r>
      <w:r w:rsidRPr="009F1439">
        <w:rPr>
          <w:rStyle w:val="VerbatimChar"/>
          <w:color w:val="000000" w:themeColor="text1"/>
        </w:rPr>
        <w:t>## p_co_5   0   0   0.00   0.00   0.00      0    0.0   0.00</w:t>
      </w:r>
      <w:r w:rsidRPr="009F1439">
        <w:rPr>
          <w:color w:val="000000" w:themeColor="text1"/>
        </w:rPr>
        <w:br/>
      </w:r>
      <w:r w:rsidRPr="009F1439">
        <w:rPr>
          <w:rStyle w:val="VerbatimChar"/>
          <w:color w:val="000000" w:themeColor="text1"/>
        </w:rPr>
        <w:t>## p_co_6   0   0   0.00   0.00   0.00      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93672.33   7124 18026.33    722 500.67 272.67</w:t>
      </w:r>
      <w:r w:rsidRPr="009F1439">
        <w:rPr>
          <w:color w:val="000000" w:themeColor="text1"/>
        </w:rPr>
        <w:br/>
      </w:r>
      <w:r w:rsidRPr="009F1439">
        <w:rPr>
          <w:rStyle w:val="VerbatimChar"/>
          <w:color w:val="000000" w:themeColor="text1"/>
        </w:rPr>
        <w:lastRenderedPageBreak/>
        <w:t>## s_b      0   1     0.00      0     0.00      0   0.00   0.00</w:t>
      </w:r>
      <w:r w:rsidRPr="009F1439">
        <w:rPr>
          <w:color w:val="000000" w:themeColor="text1"/>
        </w:rPr>
        <w:br/>
      </w:r>
      <w:r w:rsidRPr="009F1439">
        <w:rPr>
          <w:rStyle w:val="VerbatimChar"/>
          <w:color w:val="000000" w:themeColor="text1"/>
        </w:rPr>
        <w:t>## p_co_1   0   0     0.00      0     0.00      0   0.00   0.00</w:t>
      </w:r>
      <w:r w:rsidRPr="009F1439">
        <w:rPr>
          <w:color w:val="000000" w:themeColor="text1"/>
        </w:rPr>
        <w:br/>
      </w:r>
      <w:r w:rsidRPr="009F1439">
        <w:rPr>
          <w:rStyle w:val="VerbatimChar"/>
          <w:color w:val="000000" w:themeColor="text1"/>
        </w:rPr>
        <w:t>## p_co_2   0   0     0.00      0     0.00      0   0.00   0.00</w:t>
      </w:r>
      <w:r w:rsidRPr="009F1439">
        <w:rPr>
          <w:color w:val="000000" w:themeColor="text1"/>
        </w:rPr>
        <w:br/>
      </w:r>
      <w:r w:rsidRPr="009F1439">
        <w:rPr>
          <w:rStyle w:val="VerbatimChar"/>
          <w:color w:val="000000" w:themeColor="text1"/>
        </w:rPr>
        <w:t>## p_co_3   0   0     0.00      0     0.00      0   0.00   0.00</w:t>
      </w:r>
      <w:r w:rsidRPr="009F1439">
        <w:rPr>
          <w:color w:val="000000" w:themeColor="text1"/>
        </w:rPr>
        <w:br/>
      </w:r>
      <w:r w:rsidRPr="009F1439">
        <w:rPr>
          <w:rStyle w:val="VerbatimChar"/>
          <w:color w:val="000000" w:themeColor="text1"/>
        </w:rPr>
        <w:t>## p_co_4   0   0     0.00      0     0.00      0   0.00   0.00</w:t>
      </w:r>
      <w:r w:rsidRPr="009F1439">
        <w:rPr>
          <w:color w:val="000000" w:themeColor="text1"/>
        </w:rPr>
        <w:br/>
      </w:r>
      <w:r w:rsidRPr="009F1439">
        <w:rPr>
          <w:rStyle w:val="VerbatimChar"/>
          <w:color w:val="000000" w:themeColor="text1"/>
        </w:rPr>
        <w:t>## p_co_5   0   0     0.00      0     0.00      0   0.00   0.00</w:t>
      </w:r>
      <w:r w:rsidRPr="009F1439">
        <w:rPr>
          <w:color w:val="000000" w:themeColor="text1"/>
        </w:rPr>
        <w:br/>
      </w:r>
      <w:r w:rsidRPr="009F1439">
        <w:rPr>
          <w:rStyle w:val="VerbatimChar"/>
          <w:color w:val="000000" w:themeColor="text1"/>
        </w:rPr>
        <w:t>## p_co_6   0   0     0.00      0     0.00      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6139.56   2349  830.5 164.75  52.25  18.75</w:t>
      </w:r>
      <w:r w:rsidRPr="009F1439">
        <w:rPr>
          <w:color w:val="000000" w:themeColor="text1"/>
        </w:rPr>
        <w:br/>
      </w:r>
      <w:r w:rsidRPr="009F1439">
        <w:rPr>
          <w:rStyle w:val="VerbatimChar"/>
          <w:color w:val="000000" w:themeColor="text1"/>
        </w:rPr>
        <w:t>## s_b      0   1    0.00      0    0.0   0.00   0.00   0.00</w:t>
      </w:r>
      <w:r w:rsidRPr="009F1439">
        <w:rPr>
          <w:color w:val="000000" w:themeColor="text1"/>
        </w:rPr>
        <w:br/>
      </w:r>
      <w:r w:rsidRPr="009F1439">
        <w:rPr>
          <w:rStyle w:val="VerbatimChar"/>
          <w:color w:val="000000" w:themeColor="text1"/>
        </w:rPr>
        <w:t>## p_co_1   0   0    0.00      0    0.0   0.00   0.00   0.00</w:t>
      </w:r>
      <w:r w:rsidRPr="009F1439">
        <w:rPr>
          <w:color w:val="000000" w:themeColor="text1"/>
        </w:rPr>
        <w:br/>
      </w:r>
      <w:r w:rsidRPr="009F1439">
        <w:rPr>
          <w:rStyle w:val="VerbatimChar"/>
          <w:color w:val="000000" w:themeColor="text1"/>
        </w:rPr>
        <w:t>## p_co_2   0   0    0.00      0    0.0   0.00   0.00   0.00</w:t>
      </w:r>
      <w:r w:rsidRPr="009F1439">
        <w:rPr>
          <w:color w:val="000000" w:themeColor="text1"/>
        </w:rPr>
        <w:br/>
      </w:r>
      <w:r w:rsidRPr="009F1439">
        <w:rPr>
          <w:rStyle w:val="VerbatimChar"/>
          <w:color w:val="000000" w:themeColor="text1"/>
        </w:rPr>
        <w:t>## p_co_3   0   0    0.00      0    0.0   0.00   0.00   0.00</w:t>
      </w:r>
      <w:r w:rsidRPr="009F1439">
        <w:rPr>
          <w:color w:val="000000" w:themeColor="text1"/>
        </w:rPr>
        <w:br/>
      </w:r>
      <w:r w:rsidRPr="009F1439">
        <w:rPr>
          <w:rStyle w:val="VerbatimChar"/>
          <w:color w:val="000000" w:themeColor="text1"/>
        </w:rPr>
        <w:t>## p_co_4   0   0    0.00      0    0.0   0.00   0.00   0.00</w:t>
      </w:r>
      <w:r w:rsidRPr="009F1439">
        <w:rPr>
          <w:color w:val="000000" w:themeColor="text1"/>
        </w:rPr>
        <w:br/>
      </w:r>
      <w:r w:rsidRPr="009F1439">
        <w:rPr>
          <w:rStyle w:val="VerbatimChar"/>
          <w:color w:val="000000" w:themeColor="text1"/>
        </w:rPr>
        <w:t>## p_co_5   0   0    0.00      0    0.0   0.00   0.00   0.00</w:t>
      </w:r>
      <w:r w:rsidRPr="009F1439">
        <w:rPr>
          <w:color w:val="000000" w:themeColor="text1"/>
        </w:rPr>
        <w:br/>
      </w:r>
      <w:r w:rsidRPr="009F1439">
        <w:rPr>
          <w:rStyle w:val="VerbatimChar"/>
          <w:color w:val="000000" w:themeColor="text1"/>
        </w:rPr>
        <w:t>## p_co_6   0   0    0.00      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3353.67 849.25 424.75    218 123.25   79.6</w:t>
      </w:r>
      <w:r w:rsidRPr="009F1439">
        <w:rPr>
          <w:color w:val="000000" w:themeColor="text1"/>
        </w:rPr>
        <w:br/>
      </w:r>
      <w:r w:rsidRPr="009F1439">
        <w:rPr>
          <w:rStyle w:val="VerbatimChar"/>
          <w:color w:val="000000" w:themeColor="text1"/>
        </w:rPr>
        <w:t>## s_b      0   1    0.00   0.00   0.00      0   0.00    0.0</w:t>
      </w:r>
      <w:r w:rsidRPr="009F1439">
        <w:rPr>
          <w:color w:val="000000" w:themeColor="text1"/>
        </w:rPr>
        <w:br/>
      </w:r>
      <w:r w:rsidRPr="009F1439">
        <w:rPr>
          <w:rStyle w:val="VerbatimChar"/>
          <w:color w:val="000000" w:themeColor="text1"/>
        </w:rPr>
        <w:lastRenderedPageBreak/>
        <w:t>## p_co_1   0   0    0.00   0.00   0.00      0   0.00    0.0</w:t>
      </w:r>
      <w:r w:rsidRPr="009F1439">
        <w:rPr>
          <w:color w:val="000000" w:themeColor="text1"/>
        </w:rPr>
        <w:br/>
      </w:r>
      <w:r w:rsidRPr="009F1439">
        <w:rPr>
          <w:rStyle w:val="VerbatimChar"/>
          <w:color w:val="000000" w:themeColor="text1"/>
        </w:rPr>
        <w:t>## p_co_2   0   0    0.00   0.00   0.00      0   0.00    0.0</w:t>
      </w:r>
      <w:r w:rsidRPr="009F1439">
        <w:rPr>
          <w:color w:val="000000" w:themeColor="text1"/>
        </w:rPr>
        <w:br/>
      </w:r>
      <w:r w:rsidRPr="009F1439">
        <w:rPr>
          <w:rStyle w:val="VerbatimChar"/>
          <w:color w:val="000000" w:themeColor="text1"/>
        </w:rPr>
        <w:t>## p_co_3   0   0    0.00   0.00   0.00      0   0.00    0.0</w:t>
      </w:r>
      <w:r w:rsidRPr="009F1439">
        <w:rPr>
          <w:color w:val="000000" w:themeColor="text1"/>
        </w:rPr>
        <w:br/>
      </w:r>
      <w:r w:rsidRPr="009F1439">
        <w:rPr>
          <w:rStyle w:val="VerbatimChar"/>
          <w:color w:val="000000" w:themeColor="text1"/>
        </w:rPr>
        <w:t>## p_co_4   0   0    0.00   0.00   0.00      0   0.00    0.0</w:t>
      </w:r>
      <w:r w:rsidRPr="009F1439">
        <w:rPr>
          <w:color w:val="000000" w:themeColor="text1"/>
        </w:rPr>
        <w:br/>
      </w:r>
      <w:r w:rsidRPr="009F1439">
        <w:rPr>
          <w:rStyle w:val="VerbatimChar"/>
          <w:color w:val="000000" w:themeColor="text1"/>
        </w:rPr>
        <w:t>## p_co_5   0   0    0.00   0.00   0.00      0   0.00    0.0</w:t>
      </w:r>
      <w:r w:rsidRPr="009F1439">
        <w:rPr>
          <w:color w:val="000000" w:themeColor="text1"/>
        </w:rPr>
        <w:br/>
      </w:r>
      <w:r w:rsidRPr="009F1439">
        <w:rPr>
          <w:rStyle w:val="VerbatimChar"/>
          <w:color w:val="000000" w:themeColor="text1"/>
        </w:rPr>
        <w:t>## p_co_6   0   0    0.00   0.00   0.00      0   0.00    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658  236.6  307.8  205.6  161.2    105</w:t>
      </w:r>
      <w:r w:rsidRPr="009F1439">
        <w:rPr>
          <w:color w:val="000000" w:themeColor="text1"/>
        </w:rPr>
        <w:br/>
      </w:r>
      <w:r w:rsidRPr="009F1439">
        <w:rPr>
          <w:rStyle w:val="VerbatimChar"/>
          <w:color w:val="000000" w:themeColor="text1"/>
        </w:rPr>
        <w:t>## s_b      0   1      0    0.0    0.0    0.0    0.0      0</w:t>
      </w:r>
      <w:r w:rsidRPr="009F1439">
        <w:rPr>
          <w:color w:val="000000" w:themeColor="text1"/>
        </w:rPr>
        <w:br/>
      </w:r>
      <w:r w:rsidRPr="009F1439">
        <w:rPr>
          <w:rStyle w:val="VerbatimChar"/>
          <w:color w:val="000000" w:themeColor="text1"/>
        </w:rPr>
        <w:t>## p_co_1   0   0      0    0.0    0.0    0.0    0.0      0</w:t>
      </w:r>
      <w:r w:rsidRPr="009F1439">
        <w:rPr>
          <w:color w:val="000000" w:themeColor="text1"/>
        </w:rPr>
        <w:br/>
      </w:r>
      <w:r w:rsidRPr="009F1439">
        <w:rPr>
          <w:rStyle w:val="VerbatimChar"/>
          <w:color w:val="000000" w:themeColor="text1"/>
        </w:rPr>
        <w:t>## p_co_2   0   0      0    0.0    0.0    0.0    0.0      0</w:t>
      </w:r>
      <w:r w:rsidRPr="009F1439">
        <w:rPr>
          <w:color w:val="000000" w:themeColor="text1"/>
        </w:rPr>
        <w:br/>
      </w:r>
      <w:r w:rsidRPr="009F1439">
        <w:rPr>
          <w:rStyle w:val="VerbatimChar"/>
          <w:color w:val="000000" w:themeColor="text1"/>
        </w:rPr>
        <w:t>## p_co_3   0   0      0    0.0    0.0    0.0    0.0      0</w:t>
      </w:r>
      <w:r w:rsidRPr="009F1439">
        <w:rPr>
          <w:color w:val="000000" w:themeColor="text1"/>
        </w:rPr>
        <w:br/>
      </w:r>
      <w:r w:rsidRPr="009F1439">
        <w:rPr>
          <w:rStyle w:val="VerbatimChar"/>
          <w:color w:val="000000" w:themeColor="text1"/>
        </w:rPr>
        <w:t>## p_co_4   0   0      0    0.0    0.0    0.0    0.0      0</w:t>
      </w:r>
      <w:r w:rsidRPr="009F1439">
        <w:rPr>
          <w:color w:val="000000" w:themeColor="text1"/>
        </w:rPr>
        <w:br/>
      </w:r>
      <w:r w:rsidRPr="009F1439">
        <w:rPr>
          <w:rStyle w:val="VerbatimChar"/>
          <w:color w:val="000000" w:themeColor="text1"/>
        </w:rPr>
        <w:t>## p_co_5   0   0      0    0.0    0.0    0.0    0.0      0</w:t>
      </w:r>
      <w:r w:rsidRPr="009F1439">
        <w:rPr>
          <w:color w:val="000000" w:themeColor="text1"/>
        </w:rPr>
        <w:br/>
      </w:r>
      <w:r w:rsidRPr="009F1439">
        <w:rPr>
          <w:rStyle w:val="VerbatimChar"/>
          <w:color w:val="000000" w:themeColor="text1"/>
        </w:rPr>
        <w:t>## p_co_6   0   0      0    0.0    0.0    0.0    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3696.56   1021    267    227    363  65.25</w:t>
      </w:r>
      <w:r w:rsidRPr="009F1439">
        <w:rPr>
          <w:color w:val="000000" w:themeColor="text1"/>
        </w:rPr>
        <w:br/>
      </w:r>
      <w:r w:rsidRPr="009F1439">
        <w:rPr>
          <w:rStyle w:val="VerbatimChar"/>
          <w:color w:val="000000" w:themeColor="text1"/>
        </w:rPr>
        <w:t>## s_b      0   1    0.00      0      0      0      0   0.00</w:t>
      </w:r>
      <w:r w:rsidRPr="009F1439">
        <w:rPr>
          <w:color w:val="000000" w:themeColor="text1"/>
        </w:rPr>
        <w:br/>
      </w:r>
      <w:r w:rsidRPr="009F1439">
        <w:rPr>
          <w:rStyle w:val="VerbatimChar"/>
          <w:color w:val="000000" w:themeColor="text1"/>
        </w:rPr>
        <w:t>## p_co_1   0   0    0.00      0      0      0      0   0.00</w:t>
      </w:r>
      <w:r w:rsidRPr="009F1439">
        <w:rPr>
          <w:color w:val="000000" w:themeColor="text1"/>
        </w:rPr>
        <w:br/>
      </w:r>
      <w:r w:rsidRPr="009F1439">
        <w:rPr>
          <w:rStyle w:val="VerbatimChar"/>
          <w:color w:val="000000" w:themeColor="text1"/>
        </w:rPr>
        <w:lastRenderedPageBreak/>
        <w:t>## p_co_2   0   0    0.00      0      0      0      0   0.00</w:t>
      </w:r>
      <w:r w:rsidRPr="009F1439">
        <w:rPr>
          <w:color w:val="000000" w:themeColor="text1"/>
        </w:rPr>
        <w:br/>
      </w:r>
      <w:r w:rsidRPr="009F1439">
        <w:rPr>
          <w:rStyle w:val="VerbatimChar"/>
          <w:color w:val="000000" w:themeColor="text1"/>
        </w:rPr>
        <w:t>## p_co_3   0   0    0.00      0      0      0      0   0.00</w:t>
      </w:r>
      <w:r w:rsidRPr="009F1439">
        <w:rPr>
          <w:color w:val="000000" w:themeColor="text1"/>
        </w:rPr>
        <w:br/>
      </w:r>
      <w:r w:rsidRPr="009F1439">
        <w:rPr>
          <w:rStyle w:val="VerbatimChar"/>
          <w:color w:val="000000" w:themeColor="text1"/>
        </w:rPr>
        <w:t>## p_co_4   0   0    0.00      0      0      0      0   0.00</w:t>
      </w:r>
      <w:r w:rsidRPr="009F1439">
        <w:rPr>
          <w:color w:val="000000" w:themeColor="text1"/>
        </w:rPr>
        <w:br/>
      </w:r>
      <w:r w:rsidRPr="009F1439">
        <w:rPr>
          <w:rStyle w:val="VerbatimChar"/>
          <w:color w:val="000000" w:themeColor="text1"/>
        </w:rPr>
        <w:t>## p_co_5   0   0    0.00      0      0      0      0   0.00</w:t>
      </w:r>
      <w:r w:rsidRPr="009F1439">
        <w:rPr>
          <w:color w:val="000000" w:themeColor="text1"/>
        </w:rPr>
        <w:br/>
      </w:r>
      <w:r w:rsidRPr="009F1439">
        <w:rPr>
          <w:rStyle w:val="VerbatimChar"/>
          <w:color w:val="000000" w:themeColor="text1"/>
        </w:rPr>
        <w:t>## p_co_6   0   0    0.00      0      0      0      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3361.56 2109.44  891.5  722.5 432.25 154.75</w:t>
      </w:r>
      <w:r w:rsidRPr="009F1439">
        <w:rPr>
          <w:color w:val="000000" w:themeColor="text1"/>
        </w:rPr>
        <w:br/>
      </w:r>
      <w:r w:rsidRPr="009F1439">
        <w:rPr>
          <w:rStyle w:val="VerbatimChar"/>
          <w:color w:val="000000" w:themeColor="text1"/>
        </w:rPr>
        <w:t>## s_b      0   1    0.00    0.00    0.0    0.0   0.00   0.00</w:t>
      </w:r>
      <w:r w:rsidRPr="009F1439">
        <w:rPr>
          <w:color w:val="000000" w:themeColor="text1"/>
        </w:rPr>
        <w:br/>
      </w:r>
      <w:r w:rsidRPr="009F1439">
        <w:rPr>
          <w:rStyle w:val="VerbatimChar"/>
          <w:color w:val="000000" w:themeColor="text1"/>
        </w:rPr>
        <w:t>## p_co_1   0   0    0.00    0.00    0.0    0.0   0.00   0.00</w:t>
      </w:r>
      <w:r w:rsidRPr="009F1439">
        <w:rPr>
          <w:color w:val="000000" w:themeColor="text1"/>
        </w:rPr>
        <w:br/>
      </w:r>
      <w:r w:rsidRPr="009F1439">
        <w:rPr>
          <w:rStyle w:val="VerbatimChar"/>
          <w:color w:val="000000" w:themeColor="text1"/>
        </w:rPr>
        <w:t>## p_co_2   0   0    0.00    0.00    0.0    0.0   0.00   0.00</w:t>
      </w:r>
      <w:r w:rsidRPr="009F1439">
        <w:rPr>
          <w:color w:val="000000" w:themeColor="text1"/>
        </w:rPr>
        <w:br/>
      </w:r>
      <w:r w:rsidRPr="009F1439">
        <w:rPr>
          <w:rStyle w:val="VerbatimChar"/>
          <w:color w:val="000000" w:themeColor="text1"/>
        </w:rPr>
        <w:t>## p_co_3   0   0    0.00    0.00    0.0    0.0   0.00   0.00</w:t>
      </w:r>
      <w:r w:rsidRPr="009F1439">
        <w:rPr>
          <w:color w:val="000000" w:themeColor="text1"/>
        </w:rPr>
        <w:br/>
      </w:r>
      <w:r w:rsidRPr="009F1439">
        <w:rPr>
          <w:rStyle w:val="VerbatimChar"/>
          <w:color w:val="000000" w:themeColor="text1"/>
        </w:rPr>
        <w:t>## p_co_4   0   0    0.00    0.00    0.0    0.0   0.00   0.00</w:t>
      </w:r>
      <w:r w:rsidRPr="009F1439">
        <w:rPr>
          <w:color w:val="000000" w:themeColor="text1"/>
        </w:rPr>
        <w:br/>
      </w:r>
      <w:r w:rsidRPr="009F1439">
        <w:rPr>
          <w:rStyle w:val="VerbatimChar"/>
          <w:color w:val="000000" w:themeColor="text1"/>
        </w:rPr>
        <w:t>## p_co_5   0   0    0.00    0.00    0.0    0.0   0.00   0.00</w:t>
      </w:r>
      <w:r w:rsidRPr="009F1439">
        <w:rPr>
          <w:color w:val="000000" w:themeColor="text1"/>
        </w:rPr>
        <w:br/>
      </w:r>
      <w:r w:rsidRPr="009F1439">
        <w:rPr>
          <w:rStyle w:val="VerbatimChar"/>
          <w:color w:val="000000" w:themeColor="text1"/>
        </w:rPr>
        <w:t>## p_co_6   0   0    0.00    0.00    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47226.33  36547 24963.5 18982.89 6499.89 1756.22</w:t>
      </w:r>
      <w:r w:rsidRPr="009F1439">
        <w:rPr>
          <w:color w:val="000000" w:themeColor="text1"/>
        </w:rPr>
        <w:br/>
      </w:r>
      <w:r w:rsidRPr="009F1439">
        <w:rPr>
          <w:rStyle w:val="VerbatimChar"/>
          <w:color w:val="000000" w:themeColor="text1"/>
        </w:rPr>
        <w:t>## s_b      0   1     0.00      0     0.0     0.00    0.00    0.00</w:t>
      </w:r>
      <w:r w:rsidRPr="009F1439">
        <w:rPr>
          <w:color w:val="000000" w:themeColor="text1"/>
        </w:rPr>
        <w:br/>
      </w:r>
      <w:r w:rsidRPr="009F1439">
        <w:rPr>
          <w:rStyle w:val="VerbatimChar"/>
          <w:color w:val="000000" w:themeColor="text1"/>
        </w:rPr>
        <w:t>## p_co_1   0   0     0.00      0     0.0     0.00    0.00    0.00</w:t>
      </w:r>
      <w:r w:rsidRPr="009F1439">
        <w:rPr>
          <w:color w:val="000000" w:themeColor="text1"/>
        </w:rPr>
        <w:br/>
      </w:r>
      <w:r w:rsidRPr="009F1439">
        <w:rPr>
          <w:rStyle w:val="VerbatimChar"/>
          <w:color w:val="000000" w:themeColor="text1"/>
        </w:rPr>
        <w:t>## p_co_2   0   0     0.00      0     0.0     0.00    0.00    0.00</w:t>
      </w:r>
      <w:r w:rsidRPr="009F1439">
        <w:rPr>
          <w:color w:val="000000" w:themeColor="text1"/>
        </w:rPr>
        <w:br/>
      </w:r>
      <w:r w:rsidRPr="009F1439">
        <w:rPr>
          <w:rStyle w:val="VerbatimChar"/>
          <w:color w:val="000000" w:themeColor="text1"/>
        </w:rPr>
        <w:lastRenderedPageBreak/>
        <w:t>## p_co_3   0   0     0.00      0     0.0     0.00    0.00    0.00</w:t>
      </w:r>
      <w:r w:rsidRPr="009F1439">
        <w:rPr>
          <w:color w:val="000000" w:themeColor="text1"/>
        </w:rPr>
        <w:br/>
      </w:r>
      <w:r w:rsidRPr="009F1439">
        <w:rPr>
          <w:rStyle w:val="VerbatimChar"/>
          <w:color w:val="000000" w:themeColor="text1"/>
        </w:rPr>
        <w:t>## p_co_4   0   0     0.00      0     0.0     0.00    0.00    0.00</w:t>
      </w:r>
      <w:r w:rsidRPr="009F1439">
        <w:rPr>
          <w:color w:val="000000" w:themeColor="text1"/>
        </w:rPr>
        <w:br/>
      </w:r>
      <w:r w:rsidRPr="009F1439">
        <w:rPr>
          <w:rStyle w:val="VerbatimChar"/>
          <w:color w:val="000000" w:themeColor="text1"/>
        </w:rPr>
        <w:t>## p_co_5   0   0     0.00      0     0.0     0.00    0.00    0.00</w:t>
      </w:r>
      <w:r w:rsidRPr="009F1439">
        <w:rPr>
          <w:color w:val="000000" w:themeColor="text1"/>
        </w:rPr>
        <w:br/>
      </w:r>
      <w:r w:rsidRPr="009F1439">
        <w:rPr>
          <w:rStyle w:val="VerbatimChar"/>
          <w:color w:val="000000" w:themeColor="text1"/>
        </w:rPr>
        <w:t>## p_co_6   0   0     0.00      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54736.67  78894 55179.33 21709.5 5373.67 1397.67</w:t>
      </w:r>
      <w:r w:rsidRPr="009F1439">
        <w:rPr>
          <w:color w:val="000000" w:themeColor="text1"/>
        </w:rPr>
        <w:br/>
      </w:r>
      <w:r w:rsidRPr="009F1439">
        <w:rPr>
          <w:rStyle w:val="VerbatimChar"/>
          <w:color w:val="000000" w:themeColor="text1"/>
        </w:rPr>
        <w:t>## s_b      0   1     0.00      0     0.00     0.0    0.00    0.00</w:t>
      </w:r>
      <w:r w:rsidRPr="009F1439">
        <w:rPr>
          <w:color w:val="000000" w:themeColor="text1"/>
        </w:rPr>
        <w:br/>
      </w:r>
      <w:r w:rsidRPr="009F1439">
        <w:rPr>
          <w:rStyle w:val="VerbatimChar"/>
          <w:color w:val="000000" w:themeColor="text1"/>
        </w:rPr>
        <w:t>## p_co_1   0   0     0.00      0     0.00     0.0    0.00    0.00</w:t>
      </w:r>
      <w:r w:rsidRPr="009F1439">
        <w:rPr>
          <w:color w:val="000000" w:themeColor="text1"/>
        </w:rPr>
        <w:br/>
      </w:r>
      <w:r w:rsidRPr="009F1439">
        <w:rPr>
          <w:rStyle w:val="VerbatimChar"/>
          <w:color w:val="000000" w:themeColor="text1"/>
        </w:rPr>
        <w:t>## p_co_2   0   0     0.00      0     0.00     0.0    0.00    0.00</w:t>
      </w:r>
      <w:r w:rsidRPr="009F1439">
        <w:rPr>
          <w:color w:val="000000" w:themeColor="text1"/>
        </w:rPr>
        <w:br/>
      </w:r>
      <w:r w:rsidRPr="009F1439">
        <w:rPr>
          <w:rStyle w:val="VerbatimChar"/>
          <w:color w:val="000000" w:themeColor="text1"/>
        </w:rPr>
        <w:t>## p_co_3   0   0     0.00      0     0.00     0.0    0.00    0.00</w:t>
      </w:r>
      <w:r w:rsidRPr="009F1439">
        <w:rPr>
          <w:color w:val="000000" w:themeColor="text1"/>
        </w:rPr>
        <w:br/>
      </w:r>
      <w:r w:rsidRPr="009F1439">
        <w:rPr>
          <w:rStyle w:val="VerbatimChar"/>
          <w:color w:val="000000" w:themeColor="text1"/>
        </w:rPr>
        <w:t>## p_co_4   0   0     0.00      0     0.00     0.0    0.00    0.00</w:t>
      </w:r>
      <w:r w:rsidRPr="009F1439">
        <w:rPr>
          <w:color w:val="000000" w:themeColor="text1"/>
        </w:rPr>
        <w:br/>
      </w:r>
      <w:r w:rsidRPr="009F1439">
        <w:rPr>
          <w:rStyle w:val="VerbatimChar"/>
          <w:color w:val="000000" w:themeColor="text1"/>
        </w:rPr>
        <w:t>## p_co_5   0   0     0.00      0     0.00     0.0    0.00    0.00</w:t>
      </w:r>
      <w:r w:rsidRPr="009F1439">
        <w:rPr>
          <w:color w:val="000000" w:themeColor="text1"/>
        </w:rPr>
        <w:br/>
      </w:r>
      <w:r w:rsidRPr="009F1439">
        <w:rPr>
          <w:rStyle w:val="VerbatimChar"/>
          <w:color w:val="000000" w:themeColor="text1"/>
        </w:rPr>
        <w:t>## p_co_6   0   0     0.00      0     0.00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1249255 702469.2 251112.9 62278.67 52229.92 63615.4</w:t>
      </w:r>
      <w:r w:rsidRPr="009F1439">
        <w:rPr>
          <w:color w:val="000000" w:themeColor="text1"/>
        </w:rPr>
        <w:br/>
      </w:r>
      <w:r w:rsidRPr="009F1439">
        <w:rPr>
          <w:rStyle w:val="VerbatimChar"/>
          <w:color w:val="000000" w:themeColor="text1"/>
        </w:rPr>
        <w:t>## s_b      0   1       0      0.0      0.0     0.00     0.00     0.0</w:t>
      </w:r>
      <w:r w:rsidRPr="009F1439">
        <w:rPr>
          <w:color w:val="000000" w:themeColor="text1"/>
        </w:rPr>
        <w:br/>
      </w:r>
      <w:r w:rsidRPr="009F1439">
        <w:rPr>
          <w:rStyle w:val="VerbatimChar"/>
          <w:color w:val="000000" w:themeColor="text1"/>
        </w:rPr>
        <w:t>## p_co_1   0   0       0      0.0      0.0     0.00     0.00     0.0</w:t>
      </w:r>
      <w:r w:rsidRPr="009F1439">
        <w:rPr>
          <w:color w:val="000000" w:themeColor="text1"/>
        </w:rPr>
        <w:br/>
      </w:r>
      <w:r w:rsidRPr="009F1439">
        <w:rPr>
          <w:rStyle w:val="VerbatimChar"/>
          <w:color w:val="000000" w:themeColor="text1"/>
        </w:rPr>
        <w:t>## p_co_2   0   0       0      0.0      0.0     0.00     0.00     0.0</w:t>
      </w:r>
      <w:r w:rsidRPr="009F1439">
        <w:rPr>
          <w:color w:val="000000" w:themeColor="text1"/>
        </w:rPr>
        <w:br/>
      </w:r>
      <w:r w:rsidRPr="009F1439">
        <w:rPr>
          <w:rStyle w:val="VerbatimChar"/>
          <w:color w:val="000000" w:themeColor="text1"/>
        </w:rPr>
        <w:t>## p_co_3   0   0       0      0.0      0.0     0.00     0.00     0.0</w:t>
      </w:r>
      <w:r w:rsidRPr="009F1439">
        <w:rPr>
          <w:color w:val="000000" w:themeColor="text1"/>
        </w:rPr>
        <w:br/>
      </w:r>
      <w:r w:rsidRPr="009F1439">
        <w:rPr>
          <w:rStyle w:val="VerbatimChar"/>
          <w:color w:val="000000" w:themeColor="text1"/>
        </w:rPr>
        <w:lastRenderedPageBreak/>
        <w:t>## p_co_4   0   0       0      0.0      0.0     0.00     0.00     0.0</w:t>
      </w:r>
      <w:r w:rsidRPr="009F1439">
        <w:rPr>
          <w:color w:val="000000" w:themeColor="text1"/>
        </w:rPr>
        <w:br/>
      </w:r>
      <w:r w:rsidRPr="009F1439">
        <w:rPr>
          <w:rStyle w:val="VerbatimChar"/>
          <w:color w:val="000000" w:themeColor="text1"/>
        </w:rPr>
        <w:t>## p_co_5   0   0       0      0.0      0.0     0.00     0.00     0.0</w:t>
      </w:r>
      <w:r w:rsidRPr="009F1439">
        <w:rPr>
          <w:color w:val="000000" w:themeColor="text1"/>
        </w:rPr>
        <w:br/>
      </w:r>
      <w:r w:rsidRPr="009F1439">
        <w:rPr>
          <w:rStyle w:val="VerbatimChar"/>
          <w:color w:val="000000" w:themeColor="text1"/>
        </w:rPr>
        <w:t>## p_co_6   0   0       0      0.0      0.0     0.00     0.00     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682268.7 163529.3 111944.6 31397.89 27976.67 5621.89</w:t>
      </w:r>
      <w:r w:rsidRPr="009F1439">
        <w:rPr>
          <w:color w:val="000000" w:themeColor="text1"/>
        </w:rPr>
        <w:br/>
      </w:r>
      <w:r w:rsidRPr="009F1439">
        <w:rPr>
          <w:rStyle w:val="VerbatimChar"/>
          <w:color w:val="000000" w:themeColor="text1"/>
        </w:rPr>
        <w:t>## s_b      0   1      0.0      0.0      0.0     0.00     0.00    0.00</w:t>
      </w:r>
      <w:r w:rsidRPr="009F1439">
        <w:rPr>
          <w:color w:val="000000" w:themeColor="text1"/>
        </w:rPr>
        <w:br/>
      </w:r>
      <w:r w:rsidRPr="009F1439">
        <w:rPr>
          <w:rStyle w:val="VerbatimChar"/>
          <w:color w:val="000000" w:themeColor="text1"/>
        </w:rPr>
        <w:t>## p_co_1   0   0      0.0      0.0      0.0     0.00     0.00    0.00</w:t>
      </w:r>
      <w:r w:rsidRPr="009F1439">
        <w:rPr>
          <w:color w:val="000000" w:themeColor="text1"/>
        </w:rPr>
        <w:br/>
      </w:r>
      <w:r w:rsidRPr="009F1439">
        <w:rPr>
          <w:rStyle w:val="VerbatimChar"/>
          <w:color w:val="000000" w:themeColor="text1"/>
        </w:rPr>
        <w:t>## p_co_2   0   0      0.0      0.0      0.0     0.00     0.00    0.00</w:t>
      </w:r>
      <w:r w:rsidRPr="009F1439">
        <w:rPr>
          <w:color w:val="000000" w:themeColor="text1"/>
        </w:rPr>
        <w:br/>
      </w:r>
      <w:r w:rsidRPr="009F1439">
        <w:rPr>
          <w:rStyle w:val="VerbatimChar"/>
          <w:color w:val="000000" w:themeColor="text1"/>
        </w:rPr>
        <w:t>## p_co_3   0   0      0.0      0.0      0.0     0.00     0.00    0.00</w:t>
      </w:r>
      <w:r w:rsidRPr="009F1439">
        <w:rPr>
          <w:color w:val="000000" w:themeColor="text1"/>
        </w:rPr>
        <w:br/>
      </w:r>
      <w:r w:rsidRPr="009F1439">
        <w:rPr>
          <w:rStyle w:val="VerbatimChar"/>
          <w:color w:val="000000" w:themeColor="text1"/>
        </w:rPr>
        <w:t>## p_co_4   0   0      0.0      0.0      0.0     0.00     0.00    0.00</w:t>
      </w:r>
      <w:r w:rsidRPr="009F1439">
        <w:rPr>
          <w:color w:val="000000" w:themeColor="text1"/>
        </w:rPr>
        <w:br/>
      </w:r>
      <w:r w:rsidRPr="009F1439">
        <w:rPr>
          <w:rStyle w:val="VerbatimChar"/>
          <w:color w:val="000000" w:themeColor="text1"/>
        </w:rPr>
        <w:t>## p_co_5   0   0      0.0      0.0      0.0     0.00     0.00    0.00</w:t>
      </w:r>
      <w:r w:rsidRPr="009F1439">
        <w:rPr>
          <w:color w:val="000000" w:themeColor="text1"/>
        </w:rPr>
        <w:br/>
      </w:r>
      <w:r w:rsidRPr="009F1439">
        <w:rPr>
          <w:rStyle w:val="VerbatimChar"/>
          <w:color w:val="000000" w:themeColor="text1"/>
        </w:rPr>
        <w:t>## p_co_6   0   0      0.0      0.0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287288.8 101940.4 38300.5 7487.5 5401.83 18928.92</w:t>
      </w:r>
      <w:r w:rsidRPr="009F1439">
        <w:rPr>
          <w:color w:val="000000" w:themeColor="text1"/>
        </w:rPr>
        <w:br/>
      </w:r>
      <w:r w:rsidRPr="009F1439">
        <w:rPr>
          <w:rStyle w:val="VerbatimChar"/>
          <w:color w:val="000000" w:themeColor="text1"/>
        </w:rPr>
        <w:t>## s_b      0   1      0.0      0.0     0.0    0.0    0.00     0.00</w:t>
      </w:r>
      <w:r w:rsidRPr="009F1439">
        <w:rPr>
          <w:color w:val="000000" w:themeColor="text1"/>
        </w:rPr>
        <w:br/>
      </w:r>
      <w:r w:rsidRPr="009F1439">
        <w:rPr>
          <w:rStyle w:val="VerbatimChar"/>
          <w:color w:val="000000" w:themeColor="text1"/>
        </w:rPr>
        <w:t>## p_co_1   0   0      0.0      0.0     0.0    0.0    0.00     0.00</w:t>
      </w:r>
      <w:r w:rsidRPr="009F1439">
        <w:rPr>
          <w:color w:val="000000" w:themeColor="text1"/>
        </w:rPr>
        <w:br/>
      </w:r>
      <w:r w:rsidRPr="009F1439">
        <w:rPr>
          <w:rStyle w:val="VerbatimChar"/>
          <w:color w:val="000000" w:themeColor="text1"/>
        </w:rPr>
        <w:t>## p_co_2   0   0      0.0      0.0     0.0    0.0    0.00     0.00</w:t>
      </w:r>
      <w:r w:rsidRPr="009F1439">
        <w:rPr>
          <w:color w:val="000000" w:themeColor="text1"/>
        </w:rPr>
        <w:br/>
      </w:r>
      <w:r w:rsidRPr="009F1439">
        <w:rPr>
          <w:rStyle w:val="VerbatimChar"/>
          <w:color w:val="000000" w:themeColor="text1"/>
        </w:rPr>
        <w:t>## p_co_3   0   0      0.0      0.0     0.0    0.0    0.00     0.00</w:t>
      </w:r>
      <w:r w:rsidRPr="009F1439">
        <w:rPr>
          <w:color w:val="000000" w:themeColor="text1"/>
        </w:rPr>
        <w:br/>
      </w:r>
      <w:r w:rsidRPr="009F1439">
        <w:rPr>
          <w:rStyle w:val="VerbatimChar"/>
          <w:color w:val="000000" w:themeColor="text1"/>
        </w:rPr>
        <w:t>## p_co_4   0   0      0.0      0.0     0.0    0.0    0.00     0.00</w:t>
      </w:r>
      <w:r w:rsidRPr="009F1439">
        <w:rPr>
          <w:color w:val="000000" w:themeColor="text1"/>
        </w:rPr>
        <w:br/>
      </w:r>
      <w:r w:rsidRPr="009F1439">
        <w:rPr>
          <w:rStyle w:val="VerbatimChar"/>
          <w:color w:val="000000" w:themeColor="text1"/>
        </w:rPr>
        <w:lastRenderedPageBreak/>
        <w:t>## p_co_5   0   0      0.0      0.0     0.0    0.0    0.00     0.00</w:t>
      </w:r>
      <w:r w:rsidRPr="009F1439">
        <w:rPr>
          <w:color w:val="000000" w:themeColor="text1"/>
        </w:rPr>
        <w:br/>
      </w:r>
      <w:r w:rsidRPr="009F1439">
        <w:rPr>
          <w:rStyle w:val="VerbatimChar"/>
          <w:color w:val="000000" w:themeColor="text1"/>
        </w:rPr>
        <w:t>## p_co_6   0   0      0.0      0.0     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41160  14720  25259  18228 6427.83 4673.56</w:t>
      </w:r>
      <w:r w:rsidRPr="009F1439">
        <w:rPr>
          <w:color w:val="000000" w:themeColor="text1"/>
        </w:rPr>
        <w:br/>
      </w:r>
      <w:r w:rsidRPr="009F1439">
        <w:rPr>
          <w:rStyle w:val="VerbatimChar"/>
          <w:color w:val="000000" w:themeColor="text1"/>
        </w:rPr>
        <w:t>## s_b      0   1      0      0      0      0    0.00    0.00</w:t>
      </w:r>
      <w:r w:rsidRPr="009F1439">
        <w:rPr>
          <w:color w:val="000000" w:themeColor="text1"/>
        </w:rPr>
        <w:br/>
      </w:r>
      <w:r w:rsidRPr="009F1439">
        <w:rPr>
          <w:rStyle w:val="VerbatimChar"/>
          <w:color w:val="000000" w:themeColor="text1"/>
        </w:rPr>
        <w:t>## p_co_1   0   0      0      0      0      0    0.00    0.00</w:t>
      </w:r>
      <w:r w:rsidRPr="009F1439">
        <w:rPr>
          <w:color w:val="000000" w:themeColor="text1"/>
        </w:rPr>
        <w:br/>
      </w:r>
      <w:r w:rsidRPr="009F1439">
        <w:rPr>
          <w:rStyle w:val="VerbatimChar"/>
          <w:color w:val="000000" w:themeColor="text1"/>
        </w:rPr>
        <w:t>## p_co_2   0   0      0      0      0      0    0.00    0.00</w:t>
      </w:r>
      <w:r w:rsidRPr="009F1439">
        <w:rPr>
          <w:color w:val="000000" w:themeColor="text1"/>
        </w:rPr>
        <w:br/>
      </w:r>
      <w:r w:rsidRPr="009F1439">
        <w:rPr>
          <w:rStyle w:val="VerbatimChar"/>
          <w:color w:val="000000" w:themeColor="text1"/>
        </w:rPr>
        <w:t>## p_co_3   0   0      0      0      0      0    0.00    0.00</w:t>
      </w:r>
      <w:r w:rsidRPr="009F1439">
        <w:rPr>
          <w:color w:val="000000" w:themeColor="text1"/>
        </w:rPr>
        <w:br/>
      </w:r>
      <w:r w:rsidRPr="009F1439">
        <w:rPr>
          <w:rStyle w:val="VerbatimChar"/>
          <w:color w:val="000000" w:themeColor="text1"/>
        </w:rPr>
        <w:t>## p_co_4   0   0      0      0      0      0    0.00    0.00</w:t>
      </w:r>
      <w:r w:rsidRPr="009F1439">
        <w:rPr>
          <w:color w:val="000000" w:themeColor="text1"/>
        </w:rPr>
        <w:br/>
      </w:r>
      <w:r w:rsidRPr="009F1439">
        <w:rPr>
          <w:rStyle w:val="VerbatimChar"/>
          <w:color w:val="000000" w:themeColor="text1"/>
        </w:rPr>
        <w:t>## p_co_5   0   0      0      0      0      0    0.00    0.00</w:t>
      </w:r>
      <w:r w:rsidRPr="009F1439">
        <w:rPr>
          <w:color w:val="000000" w:themeColor="text1"/>
        </w:rPr>
        <w:br/>
      </w:r>
      <w:r w:rsidRPr="009F1439">
        <w:rPr>
          <w:rStyle w:val="VerbatimChar"/>
          <w:color w:val="000000" w:themeColor="text1"/>
        </w:rPr>
        <w:t>## p_co_6   0   0      0      0      0      0    0.00    0.00</w:t>
      </w:r>
    </w:p>
    <w:p w14:paraId="2624840A" w14:textId="77777777" w:rsidR="007B098C" w:rsidRPr="009F1439" w:rsidRDefault="007B098C" w:rsidP="007B098C">
      <w:pPr>
        <w:pStyle w:val="Heading3"/>
        <w:spacing w:line="480" w:lineRule="auto"/>
        <w:rPr>
          <w:color w:val="000000" w:themeColor="text1"/>
        </w:rPr>
      </w:pPr>
      <w:bookmarkStart w:id="1025" w:name="simulation-1"/>
      <w:bookmarkStart w:id="1026" w:name="references"/>
      <w:bookmarkEnd w:id="358"/>
      <w:bookmarkEnd w:id="504"/>
      <w:bookmarkEnd w:id="509"/>
      <w:bookmarkEnd w:id="567"/>
      <w:bookmarkEnd w:id="1024"/>
      <w:r>
        <w:rPr>
          <w:color w:val="000000" w:themeColor="text1"/>
        </w:rPr>
        <w:t xml:space="preserve">C - </w:t>
      </w:r>
      <w:r w:rsidRPr="009F1439">
        <w:rPr>
          <w:color w:val="000000" w:themeColor="text1"/>
        </w:rPr>
        <w:t>Simulation</w:t>
      </w:r>
    </w:p>
    <w:p w14:paraId="5EE5595D" w14:textId="5F7DBCF1" w:rsidR="00B20E77" w:rsidRDefault="00B20E77" w:rsidP="00B20E77">
      <w:pPr>
        <w:pStyle w:val="Heading4"/>
        <w:rPr>
          <w:ins w:id="1027" w:author="Nguyen, Huong T [AGRON]" w:date="2022-08-02T15:06:00Z"/>
        </w:rPr>
      </w:pPr>
      <w:ins w:id="1028" w:author="Nguyen, Huong T [AGRON]" w:date="2022-08-02T15:06:00Z">
        <w:r>
          <w:t>S</w:t>
        </w:r>
      </w:ins>
      <w:ins w:id="1029" w:author="Nguyen, Huong T [AGRON]" w:date="2022-08-02T15:07:00Z">
        <w:r>
          <w:t>eed production threshold</w:t>
        </w:r>
      </w:ins>
    </w:p>
    <w:p w14:paraId="61EA3771" w14:textId="0AC912DD" w:rsidR="007B098C" w:rsidRPr="009F1439" w:rsidRDefault="007B098C" w:rsidP="007B098C">
      <w:pPr>
        <w:pStyle w:val="FirstParagraph"/>
        <w:spacing w:line="480" w:lineRule="auto"/>
        <w:rPr>
          <w:color w:val="000000" w:themeColor="text1"/>
        </w:rPr>
      </w:pPr>
      <w:r w:rsidRPr="009F1439">
        <w:rPr>
          <w:color w:val="000000" w:themeColor="text1"/>
        </w:rPr>
        <w:t xml:space="preserve">We pooled all the data points in Nguyen and Liebman (2022a) into one regression of </w:t>
      </w:r>
      <w:proofErr w:type="gramStart"/>
      <w:r w:rsidRPr="00B20E77">
        <w:rPr>
          <w:rFonts w:ascii="Consolas" w:hAnsi="Consolas"/>
          <w:color w:val="000000" w:themeColor="text1"/>
        </w:rPr>
        <w:t>ln(</w:t>
      </w:r>
      <w:proofErr w:type="gramEnd"/>
      <w:r w:rsidRPr="00B20E77">
        <w:rPr>
          <w:rFonts w:ascii="Consolas" w:hAnsi="Consolas"/>
          <w:color w:val="000000" w:themeColor="text1"/>
        </w:rPr>
        <w:t>individual fecundity +1)</w:t>
      </w:r>
      <w:r w:rsidRPr="009F1439">
        <w:rPr>
          <w:color w:val="000000" w:themeColor="text1"/>
        </w:rPr>
        <w:t xml:space="preserve"> against </w:t>
      </w:r>
      <w:r w:rsidRPr="00B20E77">
        <w:rPr>
          <w:rFonts w:ascii="Consolas" w:hAnsi="Consolas"/>
          <w:color w:val="000000" w:themeColor="text1"/>
        </w:rPr>
        <w:t>ln(individual aboveground mass + 0.005)</w:t>
      </w:r>
      <w:r w:rsidRPr="009F1439">
        <w:rPr>
          <w:color w:val="000000" w:themeColor="text1"/>
        </w:rPr>
        <w:t xml:space="preserve"> and estimated twenty-four means of fecundity on natural logarithm scales using </w:t>
      </w:r>
      <w:r w:rsidRPr="009F1439">
        <w:rPr>
          <w:rStyle w:val="VerbatimChar"/>
          <w:color w:val="000000" w:themeColor="text1"/>
        </w:rPr>
        <w:t>emmeans(model, ~ Biomass, at = list(Biomass = c()</w:t>
      </w:r>
      <w:r w:rsidRPr="009F1439">
        <w:rPr>
          <w:color w:val="000000" w:themeColor="text1"/>
        </w:rPr>
        <w:t xml:space="preserve">. The values in </w:t>
      </w:r>
      <w:r w:rsidRPr="009F1439">
        <w:rPr>
          <w:rStyle w:val="VerbatimChar"/>
          <w:color w:val="000000" w:themeColor="text1"/>
        </w:rPr>
        <w:t xml:space="preserve">Biomass = </w:t>
      </w:r>
      <w:proofErr w:type="gramStart"/>
      <w:r w:rsidRPr="009F1439">
        <w:rPr>
          <w:rStyle w:val="VerbatimChar"/>
          <w:color w:val="000000" w:themeColor="text1"/>
        </w:rPr>
        <w:t>c(</w:t>
      </w:r>
      <w:proofErr w:type="gramEnd"/>
      <w:r w:rsidRPr="009F1439">
        <w:rPr>
          <w:rStyle w:val="VerbatimChar"/>
          <w:color w:val="000000" w:themeColor="text1"/>
        </w:rPr>
        <w:t>)</w:t>
      </w:r>
      <w:r w:rsidRPr="009F1439">
        <w:rPr>
          <w:color w:val="000000" w:themeColor="text1"/>
        </w:rPr>
        <w:t xml:space="preserve"> were the means of 24 quantiles of individual plant size on the original scale (gram/individual).</w:t>
      </w:r>
    </w:p>
    <w:p w14:paraId="715DD2A6" w14:textId="14C399B0" w:rsidR="007B098C" w:rsidRPr="009F1439" w:rsidRDefault="007B098C" w:rsidP="007B098C">
      <w:pPr>
        <w:pStyle w:val="TableCaption"/>
        <w:spacing w:line="480" w:lineRule="auto"/>
        <w:rPr>
          <w:color w:val="000000" w:themeColor="text1"/>
        </w:rPr>
      </w:pPr>
      <w:r w:rsidRPr="009F1439">
        <w:rPr>
          <w:color w:val="000000" w:themeColor="text1"/>
        </w:rPr>
        <w:lastRenderedPageBreak/>
        <w:t xml:space="preserve">Table </w:t>
      </w:r>
      <w:del w:id="1030" w:author="Nguyen, Huong T [AGRON]" w:date="2022-08-02T15:07:00Z">
        <w:r w:rsidDel="00B20E77">
          <w:rPr>
            <w:color w:val="000000" w:themeColor="text1"/>
          </w:rPr>
          <w:delText>A4</w:delText>
        </w:r>
      </w:del>
      <w:ins w:id="1031" w:author="Nguyen, Huong T [AGRON]" w:date="2022-08-02T15:07:00Z">
        <w:r w:rsidR="00B20E77">
          <w:rPr>
            <w:color w:val="000000" w:themeColor="text1"/>
          </w:rPr>
          <w:t>A5</w:t>
        </w:r>
      </w:ins>
      <w:r w:rsidRPr="009F1439">
        <w:rPr>
          <w:color w:val="000000" w:themeColor="text1"/>
        </w:rPr>
        <w:t xml:space="preserve">: Mean on </w:t>
      </w:r>
      <w:ins w:id="1032" w:author="Nguyen, Huong T [AGRON]" w:date="2022-08-02T15:07:00Z">
        <w:r w:rsidR="00B20E77">
          <w:rPr>
            <w:color w:val="000000" w:themeColor="text1"/>
          </w:rPr>
          <w:t xml:space="preserve">the </w:t>
        </w:r>
      </w:ins>
      <w:r w:rsidRPr="009F1439">
        <w:rPr>
          <w:color w:val="000000" w:themeColor="text1"/>
        </w:rPr>
        <w:t>original scale (M) and mean (m) and standard deviation (s) on natural logarithm scale estimation from a set of mean aboveground mass values. m and s were used to assign the mean and standard deviation values in the rlnorm function in the simulation.</w:t>
      </w:r>
    </w:p>
    <w:tbl>
      <w:tblPr>
        <w:tblStyle w:val="Table"/>
        <w:tblW w:w="0" w:type="auto"/>
        <w:jc w:val="center"/>
        <w:tblLayout w:type="fixed"/>
        <w:tblLook w:val="0420" w:firstRow="1" w:lastRow="0" w:firstColumn="0" w:lastColumn="0" w:noHBand="0" w:noVBand="1"/>
      </w:tblPr>
      <w:tblGrid>
        <w:gridCol w:w="2520"/>
        <w:gridCol w:w="1440"/>
        <w:gridCol w:w="1440"/>
        <w:gridCol w:w="1440"/>
        <w:gridCol w:w="1440"/>
      </w:tblGrid>
      <w:tr w:rsidR="007B098C" w:rsidRPr="009F1439" w14:paraId="2033FF2E" w14:textId="77777777" w:rsidTr="00EB2C2C">
        <w:trPr>
          <w:cnfStyle w:val="100000000000" w:firstRow="1" w:lastRow="0" w:firstColumn="0" w:lastColumn="0" w:oddVBand="0" w:evenVBand="0" w:oddHBand="0" w:evenHBand="0" w:firstRowFirstColumn="0" w:firstRowLastColumn="0" w:lastRowFirstColumn="0" w:lastRowLastColumn="0"/>
          <w:cantSplit/>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671A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Aboveground mass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5E2B6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B4C6D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3E1D6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SE_ln_Seed</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FB8BE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s</w:t>
            </w:r>
          </w:p>
        </w:tc>
      </w:tr>
      <w:tr w:rsidR="007B098C" w:rsidRPr="009F1439" w14:paraId="3521A245"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159C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D3D5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38F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0B64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D2F7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0.89</w:t>
            </w:r>
          </w:p>
        </w:tc>
      </w:tr>
      <w:tr w:rsidR="007B098C" w:rsidRPr="009F1439" w14:paraId="12E98ABD"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B0EF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970F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30.84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BB2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9D1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8FC0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0.76</w:t>
            </w:r>
          </w:p>
        </w:tc>
      </w:tr>
      <w:tr w:rsidR="007B098C" w:rsidRPr="009F1439" w14:paraId="77D0C603"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213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244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D96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89A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C25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7B098C" w:rsidRPr="009F1439" w14:paraId="3B3BA797"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9557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0206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67.56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D4E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CA3E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4DD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0.65</w:t>
            </w:r>
          </w:p>
        </w:tc>
      </w:tr>
      <w:tr w:rsidR="007B098C" w:rsidRPr="009F1439" w14:paraId="0839AFFA"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232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33B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91.73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7F5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612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187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0.61</w:t>
            </w:r>
          </w:p>
        </w:tc>
      </w:tr>
      <w:tr w:rsidR="007B098C" w:rsidRPr="009F1439" w14:paraId="4F650F4A"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D16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3B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122.33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243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446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E4A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r>
      <w:tr w:rsidR="007B098C" w:rsidRPr="009F1439" w14:paraId="649F5A94"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6E3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8EFC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356F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525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FC32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0.53</w:t>
            </w:r>
          </w:p>
        </w:tc>
      </w:tr>
      <w:tr w:rsidR="007B098C" w:rsidRPr="009F1439" w14:paraId="44A7E359"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D9A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589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DBFC7"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0A7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250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0.51</w:t>
            </w:r>
          </w:p>
        </w:tc>
      </w:tr>
      <w:tr w:rsidR="007B098C" w:rsidRPr="009F1439" w14:paraId="73CAA18B"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9AAB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2E9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208.18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BB5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178D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71D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0.50</w:t>
            </w:r>
          </w:p>
        </w:tc>
      </w:tr>
      <w:tr w:rsidR="007B098C" w:rsidRPr="009F1439" w14:paraId="2857D278"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3A2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87A6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257.03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D79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B65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2D2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7B098C" w:rsidRPr="009F1439" w14:paraId="477B1983"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053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EA44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0684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DE9C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F2E2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7B098C" w:rsidRPr="009F1439" w14:paraId="259F683E"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94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976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403.27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03F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078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BC1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0.45</w:t>
            </w:r>
          </w:p>
        </w:tc>
      </w:tr>
      <w:tr w:rsidR="007B098C" w:rsidRPr="009F1439" w14:paraId="3D77727B"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EDA9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53C1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FC2E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213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B90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7B098C" w:rsidRPr="009F1439" w14:paraId="097ADDE4"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A03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2FE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757.22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B8C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F6B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B21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7B098C" w:rsidRPr="009F1439" w14:paraId="60FDFB24"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31A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05B2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1,040.21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140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B2C2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AC03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7B098C" w:rsidRPr="009F1439" w14:paraId="571F1448"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6E2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41A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1,552.89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970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CE9C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21EA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7B098C" w:rsidRPr="009F1439" w14:paraId="76CB2B44"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F4A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BD74"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2,204.30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DE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BEDD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7C3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7B098C" w:rsidRPr="009F1439" w14:paraId="785245C3"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7BA4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8.92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0E7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2,975.76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477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B42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4BC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7B098C" w:rsidRPr="009F1439" w14:paraId="56ED94B3"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467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A5FF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4,529.40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D3A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6A62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DCF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0.52</w:t>
            </w:r>
          </w:p>
        </w:tc>
      </w:tr>
      <w:tr w:rsidR="007B098C" w:rsidRPr="009F1439" w14:paraId="0BFDCA59"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794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EB7D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7,163.44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6515"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5B676"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B2E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0.58</w:t>
            </w:r>
          </w:p>
        </w:tc>
      </w:tr>
      <w:tr w:rsidR="007B098C" w:rsidRPr="009F1439" w14:paraId="6923CFB8"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87E2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CF62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11,200.58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5C9D"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D05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2B919"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0.63</w:t>
            </w:r>
          </w:p>
        </w:tc>
      </w:tr>
      <w:tr w:rsidR="007B098C" w:rsidRPr="009F1439" w14:paraId="1D32C7DF"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A54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648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18,619.89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261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D913A"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2E5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7B098C" w:rsidRPr="009F1439" w14:paraId="410C42C0" w14:textId="77777777" w:rsidTr="00EB2C2C">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85D0"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413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42,785.63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03B1"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05FAF"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BA3C"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0.83</w:t>
            </w:r>
          </w:p>
        </w:tc>
      </w:tr>
      <w:tr w:rsidR="007B098C" w:rsidRPr="009F1439" w14:paraId="4F154B7F" w14:textId="77777777" w:rsidTr="00EB2C2C">
        <w:trPr>
          <w:cantSplit/>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698703"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669.01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6D3E9B"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240,902.15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0782D8"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337DB2"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6A0A2E" w14:textId="77777777" w:rsidR="007B098C" w:rsidRPr="009F1439" w:rsidRDefault="007B098C" w:rsidP="00EB2C2C">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1.11</w:t>
            </w:r>
          </w:p>
        </w:tc>
      </w:tr>
    </w:tbl>
    <w:bookmarkEnd w:id="1025"/>
    <w:p w14:paraId="7EFE173B" w14:textId="77777777" w:rsidR="007B098C" w:rsidRDefault="007B098C" w:rsidP="007B098C">
      <w:pPr>
        <w:pStyle w:val="FirstParagraph"/>
      </w:pPr>
      <w:r>
        <w:t xml:space="preserve">The data in the model projection (Appendix B) was used in this simulation. 100 iterations of simulation were run per each rotation crossed with corn weed management regime. The full simulation algorithm is detailed below. </w:t>
      </w:r>
    </w:p>
    <w:p w14:paraId="74CE394D" w14:textId="77777777" w:rsidR="007B098C" w:rsidRDefault="007B098C" w:rsidP="007B098C">
      <w:pPr>
        <w:pStyle w:val="SourceCode"/>
      </w:pPr>
      <w:r>
        <w:rPr>
          <w:rStyle w:val="CommentTok"/>
        </w:rPr>
        <w:t># event sequence: seed dropped - tillage - overwinter - tillage - emerge -   survive - new seed</w:t>
      </w:r>
      <w:r>
        <w:br/>
      </w:r>
      <w:r>
        <w:br/>
      </w:r>
      <w:r>
        <w:rPr>
          <w:rStyle w:val="CommentTok"/>
        </w:rPr>
        <w:t xml:space="preserve"># create a function </w:t>
      </w:r>
      <w:r>
        <w:br/>
      </w:r>
      <w:r>
        <w:rPr>
          <w:rStyle w:val="CommentTok"/>
        </w:rPr>
        <w:t># vec: starting seed column</w:t>
      </w:r>
      <w:r>
        <w:br/>
      </w:r>
      <w:r>
        <w:rPr>
          <w:rStyle w:val="CommentTok"/>
        </w:rPr>
        <w:t># poh: post-harvest tillage</w:t>
      </w:r>
      <w:r>
        <w:br/>
      </w:r>
      <w:r>
        <w:rPr>
          <w:rStyle w:val="CommentTok"/>
        </w:rPr>
        <w:t># ow: over winter seed survival</w:t>
      </w:r>
      <w:r>
        <w:br/>
      </w:r>
      <w:r>
        <w:rPr>
          <w:rStyle w:val="CommentTok"/>
        </w:rPr>
        <w:t># prt: pre-planting-tillage</w:t>
      </w:r>
      <w:r>
        <w:br/>
      </w:r>
      <w:r>
        <w:rPr>
          <w:rStyle w:val="CommentTok"/>
        </w:rPr>
        <w:t># em: emergence</w:t>
      </w:r>
      <w:r>
        <w:br/>
      </w:r>
      <w:r>
        <w:rPr>
          <w:rStyle w:val="CommentTok"/>
        </w:rPr>
        <w:t># sv: seed survival rate and seedling to maturity success rate</w:t>
      </w:r>
      <w:r>
        <w:br/>
      </w:r>
      <w:r>
        <w:rPr>
          <w:rStyle w:val="CommentTok"/>
        </w:rPr>
        <w:t># seed: fecundity</w:t>
      </w:r>
      <w:r>
        <w:br/>
      </w:r>
      <w:r>
        <w:br/>
      </w:r>
      <w:r>
        <w:rPr>
          <w:rStyle w:val="NormalTok"/>
        </w:rPr>
        <w:t xml:space="preserve">rot_2year_conv </w:t>
      </w:r>
      <w:r>
        <w:rPr>
          <w:rStyle w:val="OtherTok"/>
        </w:rPr>
        <w:t>&lt;-</w:t>
      </w:r>
      <w:r>
        <w:rPr>
          <w:rStyle w:val="NormalTok"/>
        </w:rPr>
        <w:t xml:space="preserve"> </w:t>
      </w:r>
      <w:r>
        <w:rPr>
          <w:rStyle w:val="ControlFlowTok"/>
        </w:rPr>
        <w:t>function</w:t>
      </w:r>
      <w:r>
        <w:rPr>
          <w:rStyle w:val="NormalTok"/>
        </w:rPr>
        <w:t>(vec,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 xml:space="preserve">) </w:t>
      </w:r>
      <w:r>
        <w:br/>
      </w:r>
      <w:r>
        <w:br/>
      </w:r>
      <w:r>
        <w:lastRenderedPageBreak/>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CommentTok"/>
        </w:rPr>
        <w:t># soybean phase dynamics</w:t>
      </w:r>
      <w:r>
        <w:br/>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 </w:t>
      </w:r>
      <w:r>
        <w:br/>
      </w:r>
      <w:r>
        <w:br/>
      </w:r>
      <w:r>
        <w:rPr>
          <w:rStyle w:val="NormalTok"/>
        </w:rPr>
        <w:t xml:space="preserve">   after_soy</w:t>
      </w:r>
      <w:r>
        <w:br/>
      </w:r>
      <w:r>
        <w:rPr>
          <w:rStyle w:val="NormalTok"/>
        </w:rPr>
        <w:t>}</w:t>
      </w:r>
      <w:r>
        <w:br/>
      </w:r>
      <w:r>
        <w:br/>
      </w:r>
      <w:r>
        <w:rPr>
          <w:rStyle w:val="NormalTok"/>
        </w:rPr>
        <w:t xml:space="preserve">rot_2year_low </w:t>
      </w:r>
      <w:r>
        <w:rPr>
          <w:rStyle w:val="OtherTok"/>
        </w:rPr>
        <w:t>&lt;-</w:t>
      </w:r>
      <w:r>
        <w:rPr>
          <w:rStyle w:val="NormalTok"/>
        </w:rPr>
        <w:t xml:space="preserve"> </w:t>
      </w:r>
      <w:r>
        <w:rPr>
          <w:rStyle w:val="ControlFlowTok"/>
        </w:rPr>
        <w:t>function</w:t>
      </w:r>
      <w:r>
        <w:rPr>
          <w:rStyle w:val="NormalTok"/>
        </w:rPr>
        <w:t>(vec,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CommentTok"/>
        </w:rPr>
        <w:t># soybean phase dynamics</w:t>
      </w:r>
      <w:r>
        <w:br/>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 </w:t>
      </w:r>
      <w:r>
        <w:br/>
      </w:r>
      <w:r>
        <w:br/>
      </w:r>
      <w:r>
        <w:rPr>
          <w:rStyle w:val="NormalTok"/>
        </w:rPr>
        <w:t xml:space="preserve">   after_soy</w:t>
      </w:r>
      <w:r>
        <w:br/>
      </w:r>
      <w:r>
        <w:rPr>
          <w:rStyle w:val="NormalTok"/>
        </w:rPr>
        <w:t>}</w:t>
      </w:r>
    </w:p>
    <w:p w14:paraId="26793D61" w14:textId="77777777" w:rsidR="007B098C" w:rsidRDefault="007B098C" w:rsidP="007B098C">
      <w:pPr>
        <w:pStyle w:val="SourceCode"/>
      </w:pPr>
      <w:r>
        <w:rPr>
          <w:rStyle w:val="DocumentationTok"/>
        </w:rPr>
        <w:t>##### with corn under conventional weed management {-}</w:t>
      </w:r>
      <w:r>
        <w:br/>
      </w:r>
      <w:r>
        <w:rPr>
          <w:rStyle w:val="NormalTok"/>
        </w:rPr>
        <w:t xml:space="preserve">t </w:t>
      </w:r>
      <w:r>
        <w:rPr>
          <w:rStyle w:val="OtherTok"/>
        </w:rPr>
        <w:t>&lt;-</w:t>
      </w:r>
      <w:r>
        <w:rPr>
          <w:rStyle w:val="NormalTok"/>
        </w:rPr>
        <w:t xml:space="preserve"> </w:t>
      </w:r>
      <w:r>
        <w:rPr>
          <w:rStyle w:val="DecValTok"/>
        </w:rPr>
        <w:t>100</w:t>
      </w:r>
      <w:r>
        <w:br/>
      </w:r>
      <w:r>
        <w:rPr>
          <w:rStyle w:val="NormalTok"/>
        </w:rPr>
        <w:t xml:space="preserve">N_2yr_conv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 frame to save loop output </w:t>
      </w:r>
      <w:r>
        <w:br/>
      </w:r>
      <w:r>
        <w:rPr>
          <w:rStyle w:val="NormalTok"/>
        </w:rPr>
        <w:t>N_2yr_conv[[</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N_2yr_conv[[i]] </w:t>
      </w:r>
      <w:r>
        <w:rPr>
          <w:rStyle w:val="OtherTok"/>
        </w:rPr>
        <w:t>=</w:t>
      </w:r>
      <w:r>
        <w:rPr>
          <w:rStyle w:val="NormalTok"/>
        </w:rPr>
        <w:t xml:space="preserve"> </w:t>
      </w:r>
      <w:r>
        <w:rPr>
          <w:rStyle w:val="FunctionTok"/>
        </w:rPr>
        <w:t>rot_2year_conv</w:t>
      </w:r>
      <w:r>
        <w:rPr>
          <w:rStyle w:val="NormalTok"/>
        </w:rPr>
        <w:t>(</w:t>
      </w:r>
      <w:r>
        <w:rPr>
          <w:rStyle w:val="AttributeTok"/>
        </w:rPr>
        <w:t>vec =</w:t>
      </w:r>
      <w:r>
        <w:rPr>
          <w:rStyle w:val="NormalTok"/>
        </w:rPr>
        <w:t xml:space="preserve"> N_2yr_conv[[i</w:t>
      </w:r>
      <w:r>
        <w:rPr>
          <w:rStyle w:val="DecValTok"/>
        </w:rPr>
        <w:t>-1</w:t>
      </w:r>
      <w:r>
        <w:rPr>
          <w:rStyle w:val="NormalTok"/>
        </w:rPr>
        <w:t>]],</w:t>
      </w:r>
      <w:r>
        <w:br/>
      </w:r>
      <w:r>
        <w:rPr>
          <w:rStyle w:val="NormalTok"/>
        </w:rPr>
        <w:lastRenderedPageBreak/>
        <w:t xml:space="preserve">                              </w:t>
      </w:r>
      <w:r>
        <w:rPr>
          <w:rStyle w:val="AttributeTok"/>
        </w:rPr>
        <w:t>poh_C =</w:t>
      </w:r>
      <w:r>
        <w:rPr>
          <w:rStyle w:val="NormalTok"/>
        </w:rPr>
        <w:t xml:space="preserve"> fall_tillage</w:t>
      </w:r>
      <w:r>
        <w:rPr>
          <w:rStyle w:val="SpecialCharTok"/>
        </w:rPr>
        <w:t>$</w:t>
      </w:r>
      <w:r>
        <w:rPr>
          <w:rStyle w:val="NormalTok"/>
        </w:rPr>
        <w:t>C2_conv,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C2_conv,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C2_conv,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C2_conv,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C2_conv,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S2_conv,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S2_conv,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S2_conv,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S2_conv,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S2_conv,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S2_conv)</w:t>
      </w:r>
      <w:r>
        <w:br/>
      </w:r>
      <w:r>
        <w:rPr>
          <w:rStyle w:val="NormalTok"/>
        </w:rPr>
        <w:t>}</w:t>
      </w:r>
      <w:r>
        <w:br/>
      </w:r>
      <w:r>
        <w:br/>
      </w:r>
      <w:r>
        <w:rPr>
          <w:rStyle w:val="NormalTok"/>
        </w:rPr>
        <w:t xml:space="preserve">N_2yr_conv_df </w:t>
      </w:r>
      <w:r>
        <w:rPr>
          <w:rStyle w:val="OtherTok"/>
        </w:rPr>
        <w:t>&lt;-</w:t>
      </w:r>
      <w:r>
        <w:rPr>
          <w:rStyle w:val="NormalTok"/>
        </w:rPr>
        <w:t xml:space="preserve">  N_2yr_conv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sqrt</w:t>
      </w:r>
      <w:r>
        <w:rPr>
          <w:rStyle w:val="NormalTok"/>
        </w:rPr>
        <w:t>(lambda_cycle),</w:t>
      </w:r>
      <w:r>
        <w:br/>
      </w:r>
      <w:r>
        <w:rPr>
          <w:rStyle w:val="NormalTok"/>
        </w:rPr>
        <w:t xml:space="preserve">          </w:t>
      </w:r>
      <w:r>
        <w:rPr>
          <w:rStyle w:val="AttributeTok"/>
        </w:rPr>
        <w:t>Rotation =</w:t>
      </w:r>
      <w:r>
        <w:rPr>
          <w:rStyle w:val="NormalTok"/>
        </w:rPr>
        <w:t xml:space="preserve"> </w:t>
      </w:r>
      <w:r>
        <w:rPr>
          <w:rStyle w:val="StringTok"/>
        </w:rPr>
        <w:t>"2-year"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14347634" w14:textId="77777777" w:rsidR="007B098C" w:rsidRDefault="007B098C" w:rsidP="007B098C">
      <w:pPr>
        <w:pStyle w:val="SourceCode"/>
      </w:pPr>
      <w:r>
        <w:rPr>
          <w:rStyle w:val="DocumentationTok"/>
        </w:rPr>
        <w:t>##### with corn under low herbicide weed management {-}</w:t>
      </w:r>
      <w:r>
        <w:br/>
      </w:r>
      <w:r>
        <w:rPr>
          <w:rStyle w:val="NormalTok"/>
        </w:rPr>
        <w:t xml:space="preserve">N_2yr_low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N_2yr_low[[</w:t>
      </w:r>
      <w:r>
        <w:rPr>
          <w:rStyle w:val="DecValTok"/>
        </w:rPr>
        <w:t>1</w:t>
      </w:r>
      <w:r>
        <w:rPr>
          <w:rStyle w:val="NormalTok"/>
        </w:rPr>
        <w:t xml:space="preserve">]] </w:t>
      </w:r>
      <w:r>
        <w:rPr>
          <w:rStyle w:val="OtherTok"/>
        </w:rPr>
        <w:t>&lt;-</w:t>
      </w:r>
      <w:r>
        <w:rPr>
          <w:rStyle w:val="NormalTok"/>
        </w:rPr>
        <w:t xml:space="preserve"> starting_point </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N_2yr_low[[i]] </w:t>
      </w:r>
      <w:r>
        <w:rPr>
          <w:rStyle w:val="OtherTok"/>
        </w:rPr>
        <w:t>=</w:t>
      </w:r>
      <w:r>
        <w:rPr>
          <w:rStyle w:val="NormalTok"/>
        </w:rPr>
        <w:t xml:space="preserve"> </w:t>
      </w:r>
      <w:r>
        <w:rPr>
          <w:rStyle w:val="FunctionTok"/>
        </w:rPr>
        <w:t>rot_2year_low</w:t>
      </w:r>
      <w:r>
        <w:rPr>
          <w:rStyle w:val="NormalTok"/>
        </w:rPr>
        <w:t>(</w:t>
      </w:r>
      <w:r>
        <w:rPr>
          <w:rStyle w:val="AttributeTok"/>
        </w:rPr>
        <w:t>vec =</w:t>
      </w:r>
      <w:r>
        <w:rPr>
          <w:rStyle w:val="NormalTok"/>
        </w:rPr>
        <w:t xml:space="preserve"> N_2yr_low[[i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C2_low,</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C2_low,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C2_low,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C2_low,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C2_low,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S2_low,</w:t>
      </w:r>
      <w:r>
        <w:br/>
      </w:r>
      <w:r>
        <w:rPr>
          <w:rStyle w:val="NormalTok"/>
        </w:rPr>
        <w:lastRenderedPageBreak/>
        <w:t xml:space="preserve">                             </w:t>
      </w:r>
      <w:r>
        <w:rPr>
          <w:rStyle w:val="AttributeTok"/>
        </w:rPr>
        <w:t>ow_S =</w:t>
      </w:r>
      <w:r>
        <w:rPr>
          <w:rStyle w:val="NormalTok"/>
        </w:rPr>
        <w:t xml:space="preserve"> overwinter</w:t>
      </w:r>
      <w:r>
        <w:rPr>
          <w:rStyle w:val="SpecialCharTok"/>
        </w:rPr>
        <w:t>$</w:t>
      </w:r>
      <w:r>
        <w:rPr>
          <w:rStyle w:val="NormalTok"/>
        </w:rPr>
        <w:t>S2_low,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S2_low,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S2_low,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S2_low,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S2_low)</w:t>
      </w:r>
      <w:r>
        <w:br/>
      </w:r>
      <w:r>
        <w:rPr>
          <w:rStyle w:val="NormalTok"/>
        </w:rPr>
        <w:t>}</w:t>
      </w:r>
      <w:r>
        <w:br/>
      </w:r>
      <w:r>
        <w:br/>
      </w:r>
      <w:r>
        <w:rPr>
          <w:rStyle w:val="NormalTok"/>
        </w:rPr>
        <w:t xml:space="preserve">N_2yr_low_df </w:t>
      </w:r>
      <w:r>
        <w:rPr>
          <w:rStyle w:val="OtherTok"/>
        </w:rPr>
        <w:t>&lt;-</w:t>
      </w:r>
      <w:r>
        <w:rPr>
          <w:rStyle w:val="NormalTok"/>
        </w:rPr>
        <w:t xml:space="preserve">  N_2yr_low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sqrt</w:t>
      </w:r>
      <w:r>
        <w:rPr>
          <w:rStyle w:val="NormalTok"/>
        </w:rPr>
        <w:t>(lambda_cycle),</w:t>
      </w:r>
      <w:r>
        <w:br/>
      </w:r>
      <w:r>
        <w:rPr>
          <w:rStyle w:val="NormalTok"/>
        </w:rPr>
        <w:t xml:space="preserve">          </w:t>
      </w:r>
      <w:r>
        <w:rPr>
          <w:rStyle w:val="AttributeTok"/>
        </w:rPr>
        <w:t>Rotation =</w:t>
      </w:r>
      <w:r>
        <w:rPr>
          <w:rStyle w:val="NormalTok"/>
        </w:rPr>
        <w:t xml:space="preserve"> </w:t>
      </w:r>
      <w:r>
        <w:rPr>
          <w:rStyle w:val="StringTok"/>
        </w:rPr>
        <w:t>"2-year"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3BA752B4" w14:textId="77777777" w:rsidR="007B098C" w:rsidRDefault="007B098C" w:rsidP="007B098C">
      <w:pPr>
        <w:pStyle w:val="SourceCode"/>
        <w:rPr>
          <w:rStyle w:val="NormalTok"/>
        </w:rPr>
      </w:pPr>
      <w:r>
        <w:rPr>
          <w:rStyle w:val="NormalTok"/>
        </w:rPr>
        <w:t xml:space="preserve">rot_3year_conv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NormalTok"/>
        </w:rPr>
        <w:t xml:space="preserve"> </w:t>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   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NormalTok"/>
        </w:rPr>
        <w:lastRenderedPageBreak/>
        <w:t xml:space="preserve">   </w:t>
      </w:r>
      <w:r>
        <w:br/>
      </w:r>
      <w:r>
        <w:rPr>
          <w:rStyle w:val="NormalTok"/>
        </w:rPr>
        <w:t xml:space="preserve">  after_oat</w:t>
      </w:r>
      <w:r>
        <w:br/>
      </w:r>
      <w:r>
        <w:rPr>
          <w:rStyle w:val="NormalTok"/>
        </w:rPr>
        <w:t>}</w:t>
      </w:r>
      <w:r>
        <w:br/>
      </w:r>
      <w:r>
        <w:br/>
      </w:r>
      <w:r>
        <w:rPr>
          <w:rStyle w:val="DocumentationTok"/>
        </w:rPr>
        <w:t>### low herbicide weed management</w:t>
      </w:r>
      <w:r>
        <w:br/>
      </w:r>
      <w:r>
        <w:br/>
      </w:r>
      <w:r>
        <w:rPr>
          <w:rStyle w:val="NormalTok"/>
        </w:rPr>
        <w:t xml:space="preserve">rot_3year_low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seed_C[1,3] &lt;- rlnorm(1, 2.65, 0.89)</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seed_C[1,4] &lt;- rlnorm(1, 2.65, 0.89)</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seed_S[1,3] &lt;- rlnorm(1, 2.65, 0.89)</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seed_S[1,4] &lt;-  rlnorm(1, 2.65, 0.89)</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NormalTok"/>
        </w:rPr>
        <w:t xml:space="preserve"> </w:t>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   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NormalTok"/>
        </w:rPr>
        <w:t xml:space="preserve">   </w:t>
      </w:r>
      <w:r>
        <w:br/>
      </w:r>
      <w:r>
        <w:rPr>
          <w:rStyle w:val="NormalTok"/>
        </w:rPr>
        <w:t xml:space="preserve">  after_oat</w:t>
      </w:r>
      <w:r>
        <w:br/>
      </w:r>
      <w:r>
        <w:rPr>
          <w:rStyle w:val="NormalTok"/>
        </w:rPr>
        <w:t>}</w:t>
      </w:r>
    </w:p>
    <w:p w14:paraId="1D1C8481" w14:textId="77777777" w:rsidR="007B098C" w:rsidRDefault="007B098C" w:rsidP="007B098C">
      <w:pPr>
        <w:pStyle w:val="SourceCode"/>
      </w:pPr>
    </w:p>
    <w:p w14:paraId="6A141CC8" w14:textId="77777777" w:rsidR="007B098C" w:rsidRDefault="007B098C" w:rsidP="007B098C">
      <w:pPr>
        <w:pStyle w:val="SourceCode"/>
      </w:pPr>
      <w:r>
        <w:rPr>
          <w:rStyle w:val="DocumentationTok"/>
        </w:rPr>
        <w:t>##### with corn under conventional weed management {-}</w:t>
      </w:r>
      <w:r>
        <w:br/>
      </w:r>
      <w:r>
        <w:rPr>
          <w:rStyle w:val="NormalTok"/>
        </w:rPr>
        <w:t xml:space="preserve">N_3yr_conv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N_3yr_conv[[</w:t>
      </w:r>
      <w:r>
        <w:rPr>
          <w:rStyle w:val="DecValTok"/>
        </w:rPr>
        <w:t>1</w:t>
      </w:r>
      <w:r>
        <w:rPr>
          <w:rStyle w:val="NormalTok"/>
        </w:rPr>
        <w:t xml:space="preserve">]] </w:t>
      </w:r>
      <w:r>
        <w:rPr>
          <w:rStyle w:val="OtherTok"/>
        </w:rPr>
        <w:t>&lt;-</w:t>
      </w:r>
      <w:r>
        <w:rPr>
          <w:rStyle w:val="NormalTok"/>
        </w:rPr>
        <w:t xml:space="preserve"> starting_point </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N_3yr_conv[[i]] </w:t>
      </w:r>
      <w:r>
        <w:rPr>
          <w:rStyle w:val="OtherTok"/>
        </w:rPr>
        <w:t>=</w:t>
      </w:r>
      <w:r>
        <w:rPr>
          <w:rStyle w:val="NormalTok"/>
        </w:rPr>
        <w:t xml:space="preserve"> </w:t>
      </w:r>
      <w:r>
        <w:rPr>
          <w:rStyle w:val="FunctionTok"/>
        </w:rPr>
        <w:t>rot_3year_conv</w:t>
      </w:r>
      <w:r>
        <w:rPr>
          <w:rStyle w:val="NormalTok"/>
        </w:rPr>
        <w:t>(</w:t>
      </w:r>
      <w:r>
        <w:rPr>
          <w:rStyle w:val="AttributeTok"/>
        </w:rPr>
        <w:t>vec =</w:t>
      </w:r>
      <w:r>
        <w:rPr>
          <w:rStyle w:val="NormalTok"/>
        </w:rPr>
        <w:t xml:space="preserve"> N_3yr_conv[[i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C3_conv,</w:t>
      </w:r>
      <w:r>
        <w:br/>
      </w:r>
      <w:r>
        <w:rPr>
          <w:rStyle w:val="NormalTok"/>
        </w:rPr>
        <w:lastRenderedPageBreak/>
        <w:t xml:space="preserve">                              </w:t>
      </w:r>
      <w:r>
        <w:rPr>
          <w:rStyle w:val="AttributeTok"/>
        </w:rPr>
        <w:t>ow_C =</w:t>
      </w:r>
      <w:r>
        <w:rPr>
          <w:rStyle w:val="NormalTok"/>
        </w:rPr>
        <w:t xml:space="preserve"> overwinter</w:t>
      </w:r>
      <w:r>
        <w:rPr>
          <w:rStyle w:val="SpecialCharTok"/>
        </w:rPr>
        <w:t>$</w:t>
      </w:r>
      <w:r>
        <w:rPr>
          <w:rStyle w:val="NormalTok"/>
        </w:rPr>
        <w:t>C3_conv,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C3_conv,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C3_conv,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C3_conv,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S3_conv,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S3_conv,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S3_conv,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S3_conv,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S3_conv,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O3_conv,</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O3_conv,</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O3_conv,</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O3_conv,</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O3_conv,</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O3_conv)</w:t>
      </w:r>
      <w:r>
        <w:br/>
      </w:r>
      <w:r>
        <w:rPr>
          <w:rStyle w:val="NormalTok"/>
        </w:rPr>
        <w:t>}</w:t>
      </w:r>
      <w:r>
        <w:br/>
      </w:r>
      <w:r>
        <w:br/>
      </w:r>
      <w:r>
        <w:rPr>
          <w:rStyle w:val="NormalTok"/>
        </w:rPr>
        <w:t xml:space="preserve">N_3yr_conv_df </w:t>
      </w:r>
      <w:r>
        <w:rPr>
          <w:rStyle w:val="OtherTok"/>
        </w:rPr>
        <w:t>&lt;-</w:t>
      </w:r>
      <w:r>
        <w:rPr>
          <w:rStyle w:val="NormalTok"/>
        </w:rPr>
        <w:t xml:space="preserve">  N_3yr_conv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3</w:t>
      </w:r>
      <w:r>
        <w:rPr>
          <w:rStyle w:val="NormalTok"/>
        </w:rPr>
        <w:t>),</w:t>
      </w:r>
      <w:r>
        <w:br/>
      </w:r>
      <w:r>
        <w:rPr>
          <w:rStyle w:val="NormalTok"/>
        </w:rPr>
        <w:t xml:space="preserve">          </w:t>
      </w:r>
      <w:r>
        <w:rPr>
          <w:rStyle w:val="AttributeTok"/>
        </w:rPr>
        <w:t>Rotation =</w:t>
      </w:r>
      <w:r>
        <w:rPr>
          <w:rStyle w:val="NormalTok"/>
        </w:rPr>
        <w:t xml:space="preserve"> </w:t>
      </w:r>
      <w:r>
        <w:rPr>
          <w:rStyle w:val="StringTok"/>
        </w:rPr>
        <w:t>"3-year"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20A10F48" w14:textId="77777777" w:rsidR="007B098C" w:rsidRDefault="007B098C" w:rsidP="007B098C">
      <w:pPr>
        <w:pStyle w:val="SourceCode"/>
      </w:pPr>
      <w:r>
        <w:rPr>
          <w:rStyle w:val="DocumentationTok"/>
        </w:rPr>
        <w:t xml:space="preserve">##### with corn under low herbicide weed management {-} </w:t>
      </w:r>
      <w:r>
        <w:br/>
      </w:r>
      <w:r>
        <w:rPr>
          <w:rStyle w:val="NormalTok"/>
        </w:rPr>
        <w:t xml:space="preserve">N_3yr_low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N_3yr_low[[</w:t>
      </w:r>
      <w:r>
        <w:rPr>
          <w:rStyle w:val="DecValTok"/>
        </w:rPr>
        <w:t>1</w:t>
      </w:r>
      <w:r>
        <w:rPr>
          <w:rStyle w:val="NormalTok"/>
        </w:rPr>
        <w:t xml:space="preserve">]] </w:t>
      </w:r>
      <w:r>
        <w:rPr>
          <w:rStyle w:val="OtherTok"/>
        </w:rPr>
        <w:t>&lt;-</w:t>
      </w:r>
      <w:r>
        <w:rPr>
          <w:rStyle w:val="NormalTok"/>
        </w:rPr>
        <w:t xml:space="preserve"> starting_point </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N_3yr_low[[i]] </w:t>
      </w:r>
      <w:r>
        <w:rPr>
          <w:rStyle w:val="OtherTok"/>
        </w:rPr>
        <w:t>=</w:t>
      </w:r>
      <w:r>
        <w:rPr>
          <w:rStyle w:val="NormalTok"/>
        </w:rPr>
        <w:t xml:space="preserve"> </w:t>
      </w:r>
      <w:r>
        <w:rPr>
          <w:rStyle w:val="FunctionTok"/>
        </w:rPr>
        <w:t>rot_3year_low</w:t>
      </w:r>
      <w:r>
        <w:rPr>
          <w:rStyle w:val="NormalTok"/>
        </w:rPr>
        <w:t>(</w:t>
      </w:r>
      <w:r>
        <w:rPr>
          <w:rStyle w:val="AttributeTok"/>
        </w:rPr>
        <w:t>vec =</w:t>
      </w:r>
      <w:r>
        <w:rPr>
          <w:rStyle w:val="NormalTok"/>
        </w:rPr>
        <w:t xml:space="preserve"> N_3yr_low[[i</w:t>
      </w:r>
      <w:r>
        <w:rPr>
          <w:rStyle w:val="DecValTok"/>
        </w:rPr>
        <w:t>-1</w:t>
      </w:r>
      <w:r>
        <w:rPr>
          <w:rStyle w:val="NormalTok"/>
        </w:rPr>
        <w:t>]],</w:t>
      </w:r>
      <w:r>
        <w:br/>
      </w:r>
      <w:r>
        <w:rPr>
          <w:rStyle w:val="NormalTok"/>
        </w:rPr>
        <w:lastRenderedPageBreak/>
        <w:t xml:space="preserve">                             </w:t>
      </w:r>
      <w:r>
        <w:rPr>
          <w:rStyle w:val="AttributeTok"/>
        </w:rPr>
        <w:t>poh_C =</w:t>
      </w:r>
      <w:r>
        <w:rPr>
          <w:rStyle w:val="NormalTok"/>
        </w:rPr>
        <w:t xml:space="preserve"> fall_tillage</w:t>
      </w:r>
      <w:r>
        <w:rPr>
          <w:rStyle w:val="SpecialCharTok"/>
        </w:rPr>
        <w:t>$</w:t>
      </w:r>
      <w:r>
        <w:rPr>
          <w:rStyle w:val="NormalTok"/>
        </w:rPr>
        <w:t>C3_conv,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C3_low,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C3_low,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C3_low,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C3_low,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S3_low,</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S3_low,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S3_low,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S3_low,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S3_low,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O3_low,</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O3_low,</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O3_low,</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O3_low,</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O3_low,</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O3_low)</w:t>
      </w:r>
      <w:r>
        <w:br/>
      </w:r>
      <w:r>
        <w:rPr>
          <w:rStyle w:val="NormalTok"/>
        </w:rPr>
        <w:t>}</w:t>
      </w:r>
      <w:r>
        <w:br/>
      </w:r>
      <w:r>
        <w:br/>
      </w:r>
      <w:r>
        <w:rPr>
          <w:rStyle w:val="NormalTok"/>
        </w:rPr>
        <w:t xml:space="preserve">N_3yr_low_df </w:t>
      </w:r>
      <w:r>
        <w:rPr>
          <w:rStyle w:val="OtherTok"/>
        </w:rPr>
        <w:t>&lt;-</w:t>
      </w:r>
      <w:r>
        <w:rPr>
          <w:rStyle w:val="NormalTok"/>
        </w:rPr>
        <w:t xml:space="preserve">  N_3yr_low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3</w:t>
      </w:r>
      <w:r>
        <w:rPr>
          <w:rStyle w:val="NormalTok"/>
        </w:rPr>
        <w:t>),</w:t>
      </w:r>
      <w:r>
        <w:br/>
      </w:r>
      <w:r>
        <w:rPr>
          <w:rStyle w:val="NormalTok"/>
        </w:rPr>
        <w:t xml:space="preserve">          </w:t>
      </w:r>
      <w:r>
        <w:rPr>
          <w:rStyle w:val="AttributeTok"/>
        </w:rPr>
        <w:t>Rotation =</w:t>
      </w:r>
      <w:r>
        <w:rPr>
          <w:rStyle w:val="NormalTok"/>
        </w:rPr>
        <w:t xml:space="preserve"> </w:t>
      </w:r>
      <w:r>
        <w:rPr>
          <w:rStyle w:val="StringTok"/>
        </w:rPr>
        <w:t>"3-year"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w:t>
      </w:r>
    </w:p>
    <w:p w14:paraId="5DD402D7" w14:textId="77777777" w:rsidR="007B098C" w:rsidRDefault="007B098C" w:rsidP="007B098C">
      <w:pPr>
        <w:pStyle w:val="SourceCode"/>
      </w:pPr>
      <w:r>
        <w:rPr>
          <w:rStyle w:val="DocumentationTok"/>
        </w:rPr>
        <w:t>### conventional weed management</w:t>
      </w:r>
      <w:r>
        <w:br/>
      </w:r>
      <w:r>
        <w:rPr>
          <w:rStyle w:val="NormalTok"/>
        </w:rPr>
        <w:t xml:space="preserve">rot_4year_conv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lastRenderedPageBreak/>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7.34</w:t>
      </w:r>
      <w:r>
        <w:rPr>
          <w:rStyle w:val="NormalTok"/>
        </w:rPr>
        <w:t xml:space="preserve">, </w:t>
      </w:r>
      <w:r>
        <w:rPr>
          <w:rStyle w:val="FloatTok"/>
        </w:rPr>
        <w:t>0.44</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7.34</w:t>
      </w:r>
      <w:r>
        <w:rPr>
          <w:rStyle w:val="NormalTok"/>
        </w:rPr>
        <w:t xml:space="preserve">, </w:t>
      </w:r>
      <w:r>
        <w:rPr>
          <w:rStyle w:val="FloatTok"/>
        </w:rPr>
        <w:t>0.44</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rPr>
          <w:rStyle w:val="CommentTok"/>
        </w:rPr>
        <w:t># corn phase dynamics</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w:t>
      </w:r>
      <w:r>
        <w:br/>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CommentTok"/>
        </w:rPr>
        <w:t># alfalfa phase dynamics</w:t>
      </w:r>
      <w:r>
        <w:br/>
      </w:r>
      <w:r>
        <w:rPr>
          <w:rStyle w:val="NormalTok"/>
        </w:rPr>
        <w:t xml:space="preserve">after_alfalfa </w:t>
      </w:r>
      <w:r>
        <w:rPr>
          <w:rStyle w:val="OtherTok"/>
        </w:rPr>
        <w:t>&lt;-</w:t>
      </w:r>
      <w:r>
        <w:rPr>
          <w:rStyle w:val="NormalTok"/>
        </w:rPr>
        <w:t xml:space="preserve"> seed_A </w:t>
      </w:r>
      <w:r>
        <w:rPr>
          <w:rStyle w:val="SpecialCharTok"/>
        </w:rPr>
        <w:t>%*%</w:t>
      </w:r>
      <w:r>
        <w:rPr>
          <w:rStyle w:val="NormalTok"/>
        </w:rPr>
        <w:t xml:space="preserve"> sv_A </w:t>
      </w:r>
      <w:r>
        <w:rPr>
          <w:rStyle w:val="SpecialCharTok"/>
        </w:rPr>
        <w:t>%*%</w:t>
      </w:r>
      <w:r>
        <w:rPr>
          <w:rStyle w:val="NormalTok"/>
        </w:rPr>
        <w:t xml:space="preserve"> em_A </w:t>
      </w:r>
      <w:r>
        <w:rPr>
          <w:rStyle w:val="SpecialCharTok"/>
        </w:rPr>
        <w:t>%*%</w:t>
      </w:r>
      <w:r>
        <w:rPr>
          <w:rStyle w:val="NormalTok"/>
        </w:rPr>
        <w:t xml:space="preserve"> prt_A </w:t>
      </w:r>
      <w:r>
        <w:rPr>
          <w:rStyle w:val="SpecialCharTok"/>
        </w:rPr>
        <w:t>%*%</w:t>
      </w:r>
      <w:r>
        <w:rPr>
          <w:rStyle w:val="NormalTok"/>
        </w:rPr>
        <w:t xml:space="preserve">  ow_A </w:t>
      </w:r>
      <w:r>
        <w:rPr>
          <w:rStyle w:val="SpecialCharTok"/>
        </w:rPr>
        <w:t>%*%</w:t>
      </w:r>
      <w:r>
        <w:rPr>
          <w:rStyle w:val="NormalTok"/>
        </w:rPr>
        <w:t xml:space="preserve">  poh_A </w:t>
      </w:r>
      <w:r>
        <w:rPr>
          <w:rStyle w:val="SpecialCharTok"/>
        </w:rPr>
        <w:t>%*%</w:t>
      </w:r>
      <w:r>
        <w:rPr>
          <w:rStyle w:val="NormalTok"/>
        </w:rPr>
        <w:t xml:space="preserve"> after_oat </w:t>
      </w:r>
      <w:r>
        <w:br/>
      </w:r>
      <w:r>
        <w:rPr>
          <w:rStyle w:val="NormalTok"/>
        </w:rPr>
        <w:t xml:space="preserve">   </w:t>
      </w:r>
      <w:r>
        <w:br/>
      </w:r>
      <w:r>
        <w:rPr>
          <w:rStyle w:val="NormalTok"/>
        </w:rPr>
        <w:t xml:space="preserve">  after_alfalfa</w:t>
      </w:r>
      <w:r>
        <w:br/>
      </w:r>
      <w:r>
        <w:rPr>
          <w:rStyle w:val="NormalTok"/>
        </w:rPr>
        <w:t>}</w:t>
      </w:r>
      <w:r>
        <w:br/>
      </w:r>
      <w:r>
        <w:br/>
      </w:r>
      <w:r>
        <w:rPr>
          <w:rStyle w:val="DocumentationTok"/>
        </w:rPr>
        <w:t>### low herbicide weed management</w:t>
      </w:r>
      <w:r>
        <w:br/>
      </w:r>
      <w:r>
        <w:rPr>
          <w:rStyle w:val="NormalTok"/>
        </w:rPr>
        <w:t xml:space="preserve">rot_4year_low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rPr>
          <w:rStyle w:val="CommentTok"/>
        </w:rPr>
        <w:t># corn phase dynamics</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w:t>
      </w:r>
      <w:r>
        <w:br/>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w:t>
      </w:r>
      <w:r>
        <w:rPr>
          <w:rStyle w:val="NormalTok"/>
        </w:rPr>
        <w:lastRenderedPageBreak/>
        <w:t xml:space="preserve">S </w:t>
      </w:r>
      <w:r>
        <w:rPr>
          <w:rStyle w:val="SpecialCharTok"/>
        </w:rPr>
        <w:t>%*%</w:t>
      </w:r>
      <w:r>
        <w:rPr>
          <w:rStyle w:val="NormalTok"/>
        </w:rPr>
        <w:t xml:space="preserve"> after_corn</w:t>
      </w:r>
      <w:r>
        <w:br/>
      </w:r>
      <w:r>
        <w:rPr>
          <w:rStyle w:val="CommentTok"/>
        </w:rPr>
        <w:t># oat phase dynamics</w:t>
      </w:r>
      <w:r>
        <w:br/>
      </w:r>
      <w:r>
        <w:rPr>
          <w:rStyle w:val="NormalTok"/>
        </w:rPr>
        <w:t xml:space="preserve">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CommentTok"/>
        </w:rPr>
        <w:t># alfalfa phase dynamics</w:t>
      </w:r>
      <w:r>
        <w:br/>
      </w:r>
      <w:r>
        <w:rPr>
          <w:rStyle w:val="NormalTok"/>
        </w:rPr>
        <w:t xml:space="preserve">after_alfalfa </w:t>
      </w:r>
      <w:r>
        <w:rPr>
          <w:rStyle w:val="OtherTok"/>
        </w:rPr>
        <w:t>&lt;-</w:t>
      </w:r>
      <w:r>
        <w:rPr>
          <w:rStyle w:val="NormalTok"/>
        </w:rPr>
        <w:t xml:space="preserve"> seed_A </w:t>
      </w:r>
      <w:r>
        <w:rPr>
          <w:rStyle w:val="SpecialCharTok"/>
        </w:rPr>
        <w:t>%*%</w:t>
      </w:r>
      <w:r>
        <w:rPr>
          <w:rStyle w:val="NormalTok"/>
        </w:rPr>
        <w:t xml:space="preserve"> sv_A </w:t>
      </w:r>
      <w:r>
        <w:rPr>
          <w:rStyle w:val="SpecialCharTok"/>
        </w:rPr>
        <w:t>%*%</w:t>
      </w:r>
      <w:r>
        <w:rPr>
          <w:rStyle w:val="NormalTok"/>
        </w:rPr>
        <w:t xml:space="preserve"> em_A </w:t>
      </w:r>
      <w:r>
        <w:rPr>
          <w:rStyle w:val="SpecialCharTok"/>
        </w:rPr>
        <w:t>%*%</w:t>
      </w:r>
      <w:r>
        <w:rPr>
          <w:rStyle w:val="NormalTok"/>
        </w:rPr>
        <w:t xml:space="preserve"> prt_A </w:t>
      </w:r>
      <w:r>
        <w:rPr>
          <w:rStyle w:val="SpecialCharTok"/>
        </w:rPr>
        <w:t>%*%</w:t>
      </w:r>
      <w:r>
        <w:rPr>
          <w:rStyle w:val="NormalTok"/>
        </w:rPr>
        <w:t xml:space="preserve">  ow_A </w:t>
      </w:r>
      <w:r>
        <w:rPr>
          <w:rStyle w:val="SpecialCharTok"/>
        </w:rPr>
        <w:t>%*%</w:t>
      </w:r>
      <w:r>
        <w:rPr>
          <w:rStyle w:val="NormalTok"/>
        </w:rPr>
        <w:t xml:space="preserve">  poh_A </w:t>
      </w:r>
      <w:r>
        <w:rPr>
          <w:rStyle w:val="SpecialCharTok"/>
        </w:rPr>
        <w:t>%*%</w:t>
      </w:r>
      <w:r>
        <w:rPr>
          <w:rStyle w:val="NormalTok"/>
        </w:rPr>
        <w:t xml:space="preserve"> after_oat </w:t>
      </w:r>
      <w:r>
        <w:br/>
      </w:r>
      <w:r>
        <w:rPr>
          <w:rStyle w:val="NormalTok"/>
        </w:rPr>
        <w:t xml:space="preserve">   </w:t>
      </w:r>
      <w:r>
        <w:br/>
      </w:r>
      <w:r>
        <w:rPr>
          <w:rStyle w:val="NormalTok"/>
        </w:rPr>
        <w:t xml:space="preserve">  after_alfalfa</w:t>
      </w:r>
      <w:r>
        <w:br/>
      </w:r>
      <w:r>
        <w:rPr>
          <w:rStyle w:val="NormalTok"/>
        </w:rPr>
        <w:t>}</w:t>
      </w:r>
    </w:p>
    <w:p w14:paraId="297DC919" w14:textId="77777777" w:rsidR="007B098C" w:rsidRDefault="007B098C" w:rsidP="007B098C">
      <w:pPr>
        <w:pStyle w:val="SourceCode"/>
      </w:pPr>
      <w:r>
        <w:rPr>
          <w:rStyle w:val="DocumentationTok"/>
        </w:rPr>
        <w:t>##### with corn under conventional weed management {-}</w:t>
      </w:r>
      <w:r>
        <w:br/>
      </w:r>
      <w:r>
        <w:rPr>
          <w:rStyle w:val="NormalTok"/>
        </w:rPr>
        <w:t xml:space="preserve">N_4yr_conv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N_4yr_conv[[</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N_4yr_conv[[i]] </w:t>
      </w:r>
      <w:r>
        <w:rPr>
          <w:rStyle w:val="OtherTok"/>
        </w:rPr>
        <w:t>=</w:t>
      </w:r>
      <w:r>
        <w:rPr>
          <w:rStyle w:val="NormalTok"/>
        </w:rPr>
        <w:t xml:space="preserve"> </w:t>
      </w:r>
      <w:r>
        <w:rPr>
          <w:rStyle w:val="FunctionTok"/>
        </w:rPr>
        <w:t>rot_4year_conv</w:t>
      </w:r>
      <w:r>
        <w:rPr>
          <w:rStyle w:val="NormalTok"/>
        </w:rPr>
        <w:t>(</w:t>
      </w:r>
      <w:r>
        <w:rPr>
          <w:rStyle w:val="AttributeTok"/>
        </w:rPr>
        <w:t>vec =</w:t>
      </w:r>
      <w:r>
        <w:rPr>
          <w:rStyle w:val="NormalTok"/>
        </w:rPr>
        <w:t xml:space="preserve"> N_4yr_conv[[i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C4_conv,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C4_conv,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C4_conv,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C4_conv,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C4_conv,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S4_conv,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S4_conv,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S4_conv,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S4_conv,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S4_conv,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O4_conv,</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O4_conv,</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O4_conv,</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O4_conv,</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O4_conv,</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poh_A =</w:t>
      </w:r>
      <w:r>
        <w:rPr>
          <w:rStyle w:val="NormalTok"/>
        </w:rPr>
        <w:t xml:space="preserve"> fall_tillage</w:t>
      </w:r>
      <w:r>
        <w:rPr>
          <w:rStyle w:val="SpecialCharTok"/>
        </w:rPr>
        <w:t>$</w:t>
      </w:r>
      <w:r>
        <w:rPr>
          <w:rStyle w:val="NormalTok"/>
        </w:rPr>
        <w:t>A4_conv,</w:t>
      </w:r>
      <w:r>
        <w:br/>
      </w:r>
      <w:r>
        <w:rPr>
          <w:rStyle w:val="NormalTok"/>
        </w:rPr>
        <w:t xml:space="preserve">                          </w:t>
      </w:r>
      <w:r>
        <w:rPr>
          <w:rStyle w:val="AttributeTok"/>
        </w:rPr>
        <w:t>ow_A =</w:t>
      </w:r>
      <w:r>
        <w:rPr>
          <w:rStyle w:val="NormalTok"/>
        </w:rPr>
        <w:t xml:space="preserve"> overwinter</w:t>
      </w:r>
      <w:r>
        <w:rPr>
          <w:rStyle w:val="SpecialCharTok"/>
        </w:rPr>
        <w:t>$</w:t>
      </w:r>
      <w:r>
        <w:rPr>
          <w:rStyle w:val="NormalTok"/>
        </w:rPr>
        <w:t>A4_conv,</w:t>
      </w:r>
      <w:r>
        <w:br/>
      </w:r>
      <w:r>
        <w:rPr>
          <w:rStyle w:val="NormalTok"/>
        </w:rPr>
        <w:t xml:space="preserve">                          </w:t>
      </w:r>
      <w:r>
        <w:rPr>
          <w:rStyle w:val="AttributeTok"/>
        </w:rPr>
        <w:t>prt_A  =</w:t>
      </w:r>
      <w:r>
        <w:rPr>
          <w:rStyle w:val="NormalTok"/>
        </w:rPr>
        <w:t xml:space="preserve"> spring_tillage</w:t>
      </w:r>
      <w:r>
        <w:rPr>
          <w:rStyle w:val="SpecialCharTok"/>
        </w:rPr>
        <w:t>$</w:t>
      </w:r>
      <w:r>
        <w:rPr>
          <w:rStyle w:val="NormalTok"/>
        </w:rPr>
        <w:t>A4_conv,</w:t>
      </w:r>
      <w:r>
        <w:br/>
      </w:r>
      <w:r>
        <w:rPr>
          <w:rStyle w:val="NormalTok"/>
        </w:rPr>
        <w:t xml:space="preserve">                          </w:t>
      </w:r>
      <w:r>
        <w:rPr>
          <w:rStyle w:val="AttributeTok"/>
        </w:rPr>
        <w:t>em_A  =</w:t>
      </w:r>
      <w:r>
        <w:rPr>
          <w:rStyle w:val="NormalTok"/>
        </w:rPr>
        <w:t xml:space="preserve"> emergence</w:t>
      </w:r>
      <w:r>
        <w:rPr>
          <w:rStyle w:val="SpecialCharTok"/>
        </w:rPr>
        <w:t>$</w:t>
      </w:r>
      <w:r>
        <w:rPr>
          <w:rStyle w:val="NormalTok"/>
        </w:rPr>
        <w:t>A4_conv,</w:t>
      </w:r>
      <w:r>
        <w:br/>
      </w:r>
      <w:r>
        <w:rPr>
          <w:rStyle w:val="NormalTok"/>
        </w:rPr>
        <w:t xml:space="preserve">                          </w:t>
      </w:r>
      <w:r>
        <w:rPr>
          <w:rStyle w:val="AttributeTok"/>
        </w:rPr>
        <w:t>sv_A =</w:t>
      </w:r>
      <w:r>
        <w:rPr>
          <w:rStyle w:val="NormalTok"/>
        </w:rPr>
        <w:t xml:space="preserve"> summer_survival</w:t>
      </w:r>
      <w:r>
        <w:rPr>
          <w:rStyle w:val="SpecialCharTok"/>
        </w:rPr>
        <w:t>$</w:t>
      </w:r>
      <w:r>
        <w:rPr>
          <w:rStyle w:val="NormalTok"/>
        </w:rPr>
        <w:t>A4_conv,</w:t>
      </w:r>
      <w:r>
        <w:br/>
      </w:r>
      <w:r>
        <w:rPr>
          <w:rStyle w:val="NormalTok"/>
        </w:rPr>
        <w:lastRenderedPageBreak/>
        <w:t xml:space="preserve">                          </w:t>
      </w:r>
      <w:r>
        <w:rPr>
          <w:rStyle w:val="AttributeTok"/>
        </w:rPr>
        <w:t>seed_A =</w:t>
      </w:r>
      <w:r>
        <w:rPr>
          <w:rStyle w:val="NormalTok"/>
        </w:rPr>
        <w:t xml:space="preserve"> fecundity18</w:t>
      </w:r>
      <w:r>
        <w:rPr>
          <w:rStyle w:val="SpecialCharTok"/>
        </w:rPr>
        <w:t>$</w:t>
      </w:r>
      <w:r>
        <w:rPr>
          <w:rStyle w:val="NormalTok"/>
        </w:rPr>
        <w:t>A4_conv)</w:t>
      </w:r>
      <w:r>
        <w:br/>
      </w:r>
      <w:r>
        <w:rPr>
          <w:rStyle w:val="NormalTok"/>
        </w:rPr>
        <w:t>}</w:t>
      </w:r>
      <w:r>
        <w:br/>
      </w:r>
      <w:r>
        <w:br/>
      </w:r>
      <w:r>
        <w:rPr>
          <w:rStyle w:val="NormalTok"/>
        </w:rPr>
        <w:t xml:space="preserve">N_4yr_conv_df </w:t>
      </w:r>
      <w:r>
        <w:rPr>
          <w:rStyle w:val="OtherTok"/>
        </w:rPr>
        <w:t>&lt;-</w:t>
      </w:r>
      <w:r>
        <w:rPr>
          <w:rStyle w:val="NormalTok"/>
        </w:rPr>
        <w:t xml:space="preserve">  N_4yr_conv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"cohort_4"</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4</w:t>
      </w:r>
      <w:r>
        <w:rPr>
          <w:rStyle w:val="NormalTok"/>
        </w:rPr>
        <w:t>),</w:t>
      </w:r>
      <w:r>
        <w:br/>
      </w:r>
      <w:r>
        <w:rPr>
          <w:rStyle w:val="NormalTok"/>
        </w:rPr>
        <w:t xml:space="preserve">         </w:t>
      </w:r>
      <w:r>
        <w:rPr>
          <w:rStyle w:val="AttributeTok"/>
        </w:rPr>
        <w:t>Rotation =</w:t>
      </w:r>
      <w:r>
        <w:rPr>
          <w:rStyle w:val="NormalTok"/>
        </w:rPr>
        <w:t xml:space="preserve"> </w:t>
      </w:r>
      <w:r>
        <w:rPr>
          <w:rStyle w:val="StringTok"/>
        </w:rPr>
        <w:t>"4-year"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59989980" w14:textId="77777777" w:rsidR="007B098C" w:rsidRDefault="007B098C" w:rsidP="007B098C">
      <w:pPr>
        <w:pStyle w:val="SourceCode"/>
      </w:pPr>
      <w:r>
        <w:rPr>
          <w:rStyle w:val="DocumentationTok"/>
        </w:rPr>
        <w:t xml:space="preserve">##### with corn under low herbicide weed management {-} </w:t>
      </w:r>
      <w:r>
        <w:br/>
      </w:r>
      <w:r>
        <w:rPr>
          <w:rStyle w:val="NormalTok"/>
        </w:rPr>
        <w:t xml:space="preserve">N_4yr_low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N_4yr_low[[</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N_4yr_low[[i]] </w:t>
      </w:r>
      <w:r>
        <w:rPr>
          <w:rStyle w:val="OtherTok"/>
        </w:rPr>
        <w:t>=</w:t>
      </w:r>
      <w:r>
        <w:rPr>
          <w:rStyle w:val="NormalTok"/>
        </w:rPr>
        <w:t xml:space="preserve"> </w:t>
      </w:r>
      <w:r>
        <w:rPr>
          <w:rStyle w:val="FunctionTok"/>
        </w:rPr>
        <w:t>rot_4year_low</w:t>
      </w:r>
      <w:r>
        <w:rPr>
          <w:rStyle w:val="NormalTok"/>
        </w:rPr>
        <w:t>(</w:t>
      </w:r>
      <w:r>
        <w:rPr>
          <w:rStyle w:val="AttributeTok"/>
        </w:rPr>
        <w:t>vec =</w:t>
      </w:r>
      <w:r>
        <w:rPr>
          <w:rStyle w:val="NormalTok"/>
        </w:rPr>
        <w:t xml:space="preserve"> N_4yr_low[[i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C4_low,</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C4_low,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C4_low,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C4_low,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C4_low,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S4_low,</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S4_low,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S4_low,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S4_low,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S4_low,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O4_low,</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O4_low,</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O4_low,</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O4_low,</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O4_low,</w:t>
      </w:r>
      <w:r>
        <w:br/>
      </w:r>
      <w:r>
        <w:rPr>
          <w:rStyle w:val="NormalTok"/>
        </w:rPr>
        <w:lastRenderedPageBreak/>
        <w:t xml:space="preserve">                              </w:t>
      </w:r>
      <w:r>
        <w:rPr>
          <w:rStyle w:val="AttributeTok"/>
        </w:rPr>
        <w:t>seed_O =</w:t>
      </w:r>
      <w:r>
        <w:rPr>
          <w:rStyle w:val="NormalTok"/>
        </w:rPr>
        <w:t xml:space="preserve"> fecundity18</w:t>
      </w:r>
      <w:r>
        <w:rPr>
          <w:rStyle w:val="SpecialCharTok"/>
        </w:rPr>
        <w:t>$</w:t>
      </w:r>
      <w:r>
        <w:rPr>
          <w:rStyle w:val="NormalTok"/>
        </w:rPr>
        <w:t>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poh_A =</w:t>
      </w:r>
      <w:r>
        <w:rPr>
          <w:rStyle w:val="NormalTok"/>
        </w:rPr>
        <w:t xml:space="preserve"> fall_tillage</w:t>
      </w:r>
      <w:r>
        <w:rPr>
          <w:rStyle w:val="SpecialCharTok"/>
        </w:rPr>
        <w:t>$</w:t>
      </w:r>
      <w:r>
        <w:rPr>
          <w:rStyle w:val="NormalTok"/>
        </w:rPr>
        <w:t>A4_low,</w:t>
      </w:r>
      <w:r>
        <w:br/>
      </w:r>
      <w:r>
        <w:rPr>
          <w:rStyle w:val="NormalTok"/>
        </w:rPr>
        <w:t xml:space="preserve">                              </w:t>
      </w:r>
      <w:r>
        <w:rPr>
          <w:rStyle w:val="AttributeTok"/>
        </w:rPr>
        <w:t>ow_A =</w:t>
      </w:r>
      <w:r>
        <w:rPr>
          <w:rStyle w:val="NormalTok"/>
        </w:rPr>
        <w:t xml:space="preserve"> overwinter</w:t>
      </w:r>
      <w:r>
        <w:rPr>
          <w:rStyle w:val="SpecialCharTok"/>
        </w:rPr>
        <w:t>$</w:t>
      </w:r>
      <w:r>
        <w:rPr>
          <w:rStyle w:val="NormalTok"/>
        </w:rPr>
        <w:t>A4_low,</w:t>
      </w:r>
      <w:r>
        <w:br/>
      </w:r>
      <w:r>
        <w:rPr>
          <w:rStyle w:val="NormalTok"/>
        </w:rPr>
        <w:t xml:space="preserve">                              </w:t>
      </w:r>
      <w:r>
        <w:rPr>
          <w:rStyle w:val="AttributeTok"/>
        </w:rPr>
        <w:t>prt_A  =</w:t>
      </w:r>
      <w:r>
        <w:rPr>
          <w:rStyle w:val="NormalTok"/>
        </w:rPr>
        <w:t xml:space="preserve"> spring_tillage</w:t>
      </w:r>
      <w:r>
        <w:rPr>
          <w:rStyle w:val="SpecialCharTok"/>
        </w:rPr>
        <w:t>$</w:t>
      </w:r>
      <w:r>
        <w:rPr>
          <w:rStyle w:val="NormalTok"/>
        </w:rPr>
        <w:t>A4_low,</w:t>
      </w:r>
      <w:r>
        <w:br/>
      </w:r>
      <w:r>
        <w:rPr>
          <w:rStyle w:val="NormalTok"/>
        </w:rPr>
        <w:t xml:space="preserve">                              </w:t>
      </w:r>
      <w:r>
        <w:rPr>
          <w:rStyle w:val="AttributeTok"/>
        </w:rPr>
        <w:t>em_A  =</w:t>
      </w:r>
      <w:r>
        <w:rPr>
          <w:rStyle w:val="NormalTok"/>
        </w:rPr>
        <w:t xml:space="preserve"> emergence</w:t>
      </w:r>
      <w:r>
        <w:rPr>
          <w:rStyle w:val="SpecialCharTok"/>
        </w:rPr>
        <w:t>$</w:t>
      </w:r>
      <w:r>
        <w:rPr>
          <w:rStyle w:val="NormalTok"/>
        </w:rPr>
        <w:t>A4_low,</w:t>
      </w:r>
      <w:r>
        <w:br/>
      </w:r>
      <w:r>
        <w:rPr>
          <w:rStyle w:val="NormalTok"/>
        </w:rPr>
        <w:t xml:space="preserve">                              </w:t>
      </w:r>
      <w:r>
        <w:rPr>
          <w:rStyle w:val="AttributeTok"/>
        </w:rPr>
        <w:t>sv_A =</w:t>
      </w:r>
      <w:r>
        <w:rPr>
          <w:rStyle w:val="NormalTok"/>
        </w:rPr>
        <w:t xml:space="preserve"> summer_survival</w:t>
      </w:r>
      <w:r>
        <w:rPr>
          <w:rStyle w:val="SpecialCharTok"/>
        </w:rPr>
        <w:t>$</w:t>
      </w:r>
      <w:r>
        <w:rPr>
          <w:rStyle w:val="NormalTok"/>
        </w:rPr>
        <w:t>A4_low,</w:t>
      </w:r>
      <w:r>
        <w:br/>
      </w:r>
      <w:r>
        <w:rPr>
          <w:rStyle w:val="NormalTok"/>
        </w:rPr>
        <w:t xml:space="preserve">                              </w:t>
      </w:r>
      <w:r>
        <w:rPr>
          <w:rStyle w:val="AttributeTok"/>
        </w:rPr>
        <w:t>seed_A =</w:t>
      </w:r>
      <w:r>
        <w:rPr>
          <w:rStyle w:val="NormalTok"/>
        </w:rPr>
        <w:t xml:space="preserve"> fecundity18</w:t>
      </w:r>
      <w:r>
        <w:rPr>
          <w:rStyle w:val="SpecialCharTok"/>
        </w:rPr>
        <w:t>$</w:t>
      </w:r>
      <w:r>
        <w:rPr>
          <w:rStyle w:val="NormalTok"/>
        </w:rPr>
        <w:t>A4_low)</w:t>
      </w:r>
      <w:r>
        <w:br/>
      </w:r>
      <w:r>
        <w:rPr>
          <w:rStyle w:val="NormalTok"/>
        </w:rPr>
        <w:t>}</w:t>
      </w:r>
      <w:r>
        <w:br/>
      </w:r>
      <w:r>
        <w:br/>
      </w:r>
      <w:r>
        <w:rPr>
          <w:rStyle w:val="NormalTok"/>
        </w:rPr>
        <w:t xml:space="preserve">N_4yr_low_df </w:t>
      </w:r>
      <w:r>
        <w:rPr>
          <w:rStyle w:val="OtherTok"/>
        </w:rPr>
        <w:t>&lt;-</w:t>
      </w:r>
      <w:r>
        <w:rPr>
          <w:rStyle w:val="NormalTok"/>
        </w:rPr>
        <w:t xml:space="preserve">  N_4yr_low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"cohort_4"</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4</w:t>
      </w:r>
      <w:r>
        <w:rPr>
          <w:rStyle w:val="NormalTok"/>
        </w:rPr>
        <w:t>),</w:t>
      </w:r>
      <w:r>
        <w:br/>
      </w:r>
      <w:r>
        <w:rPr>
          <w:rStyle w:val="NormalTok"/>
        </w:rPr>
        <w:t xml:space="preserve">         </w:t>
      </w:r>
      <w:r>
        <w:rPr>
          <w:rStyle w:val="AttributeTok"/>
        </w:rPr>
        <w:t>Rotation =</w:t>
      </w:r>
      <w:r>
        <w:rPr>
          <w:rStyle w:val="NormalTok"/>
        </w:rPr>
        <w:t xml:space="preserve"> </w:t>
      </w:r>
      <w:r>
        <w:rPr>
          <w:rStyle w:val="StringTok"/>
        </w:rPr>
        <w:t>"4-year"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4E45A009" w14:textId="77777777" w:rsidR="007B098C" w:rsidRPr="009F1439" w:rsidRDefault="007B098C" w:rsidP="007B098C">
      <w:pPr>
        <w:pStyle w:val="Heading1"/>
        <w:spacing w:line="480" w:lineRule="auto"/>
        <w:rPr>
          <w:color w:val="000000" w:themeColor="text1"/>
        </w:rPr>
      </w:pPr>
      <w:r w:rsidRPr="009F1439">
        <w:rPr>
          <w:color w:val="000000" w:themeColor="text1"/>
        </w:rPr>
        <w:t>References</w:t>
      </w:r>
    </w:p>
    <w:p w14:paraId="60195F9F" w14:textId="77777777" w:rsidR="007B098C" w:rsidRPr="009F1439" w:rsidRDefault="007B098C" w:rsidP="007B098C">
      <w:pPr>
        <w:pStyle w:val="Bibliography"/>
        <w:spacing w:line="480" w:lineRule="auto"/>
        <w:rPr>
          <w:color w:val="000000" w:themeColor="text1"/>
        </w:rPr>
      </w:pPr>
      <w:bookmarkStart w:id="1033" w:name="ref-buhlerEmergencePersistenceSeed2001"/>
      <w:bookmarkStart w:id="1034" w:name="refs"/>
      <w:r w:rsidRPr="009F1439">
        <w:rPr>
          <w:color w:val="000000" w:themeColor="text1"/>
        </w:rPr>
        <w:t xml:space="preserve">Buhler, D. D., and Hartzler, R. G. (2001). Emergence and persistence of seed of velvetleaf, common waterhemp, woolly cupgrass, and giant foxtail. </w:t>
      </w:r>
      <w:r w:rsidRPr="009F1439">
        <w:rPr>
          <w:i/>
          <w:iCs/>
          <w:color w:val="000000" w:themeColor="text1"/>
        </w:rPr>
        <w:t>Weed Science</w:t>
      </w:r>
      <w:r w:rsidRPr="009F1439">
        <w:rPr>
          <w:color w:val="000000" w:themeColor="text1"/>
        </w:rPr>
        <w:t xml:space="preserve">, </w:t>
      </w:r>
      <w:r w:rsidRPr="009F1439">
        <w:rPr>
          <w:i/>
          <w:iCs/>
          <w:color w:val="000000" w:themeColor="text1"/>
        </w:rPr>
        <w:t>49</w:t>
      </w:r>
      <w:r w:rsidRPr="009F1439">
        <w:rPr>
          <w:color w:val="000000" w:themeColor="text1"/>
        </w:rPr>
        <w:t xml:space="preserve">(2), 230–235. </w:t>
      </w:r>
      <w:hyperlink r:id="rId22">
        <w:r w:rsidRPr="009F1439">
          <w:rPr>
            <w:rStyle w:val="Hyperlink"/>
            <w:color w:val="000000" w:themeColor="text1"/>
          </w:rPr>
          <w:t>https://doi.org/dmnt6f</w:t>
        </w:r>
      </w:hyperlink>
    </w:p>
    <w:p w14:paraId="4876353F" w14:textId="77777777" w:rsidR="007B098C" w:rsidRPr="009F1439" w:rsidRDefault="007B098C" w:rsidP="007B098C">
      <w:pPr>
        <w:pStyle w:val="Bibliography"/>
        <w:spacing w:line="480" w:lineRule="auto"/>
        <w:rPr>
          <w:color w:val="000000" w:themeColor="text1"/>
        </w:rPr>
      </w:pPr>
      <w:bookmarkStart w:id="1035" w:name="ref-burnsideSeedLongevity411996"/>
      <w:bookmarkEnd w:id="1033"/>
      <w:r w:rsidRPr="009F1439">
        <w:rPr>
          <w:color w:val="000000" w:themeColor="text1"/>
        </w:rPr>
        <w:t xml:space="preserve">Burnside, O. C., Wilson, R. G., Weisberg, S., and Hubbard, K. G. (1996). Seed longevity of 41 weed species buried 17 years in eastern and western Nebraska. </w:t>
      </w:r>
      <w:r w:rsidRPr="009F1439">
        <w:rPr>
          <w:i/>
          <w:iCs/>
          <w:color w:val="000000" w:themeColor="text1"/>
        </w:rPr>
        <w:t>Weed Science</w:t>
      </w:r>
      <w:r w:rsidRPr="009F1439">
        <w:rPr>
          <w:color w:val="000000" w:themeColor="text1"/>
        </w:rPr>
        <w:t xml:space="preserve">, </w:t>
      </w:r>
      <w:r w:rsidRPr="009F1439">
        <w:rPr>
          <w:i/>
          <w:iCs/>
          <w:color w:val="000000" w:themeColor="text1"/>
        </w:rPr>
        <w:t>44</w:t>
      </w:r>
      <w:r w:rsidRPr="009F1439">
        <w:rPr>
          <w:color w:val="000000" w:themeColor="text1"/>
        </w:rPr>
        <w:t>(1), 74–86.</w:t>
      </w:r>
    </w:p>
    <w:p w14:paraId="79E58D99" w14:textId="77777777" w:rsidR="007B098C" w:rsidRPr="009F1439" w:rsidRDefault="007B098C" w:rsidP="007B098C">
      <w:pPr>
        <w:pStyle w:val="Bibliography"/>
        <w:spacing w:line="480" w:lineRule="auto"/>
        <w:rPr>
          <w:color w:val="000000" w:themeColor="text1"/>
        </w:rPr>
      </w:pPr>
      <w:bookmarkStart w:id="1036" w:name="ref-caswellMatrixPopulationModels2001"/>
      <w:bookmarkEnd w:id="1035"/>
      <w:r w:rsidRPr="009F1439">
        <w:rPr>
          <w:color w:val="000000" w:themeColor="text1"/>
        </w:rPr>
        <w:t xml:space="preserve">Caswell, H. (2001). </w:t>
      </w:r>
      <w:r w:rsidRPr="009F1439">
        <w:rPr>
          <w:i/>
          <w:iCs/>
          <w:color w:val="000000" w:themeColor="text1"/>
        </w:rPr>
        <w:t>Matrix population models: Construction, analysis, and interpretation</w:t>
      </w:r>
      <w:r w:rsidRPr="009F1439">
        <w:rPr>
          <w:color w:val="000000" w:themeColor="text1"/>
        </w:rPr>
        <w:t xml:space="preserve"> (Second). Sunderland, </w:t>
      </w:r>
      <w:proofErr w:type="gramStart"/>
      <w:r w:rsidRPr="009F1439">
        <w:rPr>
          <w:color w:val="000000" w:themeColor="text1"/>
        </w:rPr>
        <w:t>Mass. :</w:t>
      </w:r>
      <w:proofErr w:type="gramEnd"/>
      <w:r w:rsidRPr="009F1439">
        <w:rPr>
          <w:color w:val="000000" w:themeColor="text1"/>
        </w:rPr>
        <w:t xml:space="preserve"> Sinauer Associates.</w:t>
      </w:r>
    </w:p>
    <w:p w14:paraId="76760D02" w14:textId="77777777" w:rsidR="007B098C" w:rsidRPr="009F1439" w:rsidRDefault="007B098C" w:rsidP="007B098C">
      <w:pPr>
        <w:pStyle w:val="Bibliography"/>
        <w:spacing w:line="480" w:lineRule="auto"/>
        <w:rPr>
          <w:color w:val="000000" w:themeColor="text1"/>
        </w:rPr>
      </w:pPr>
      <w:bookmarkStart w:id="1037" w:name="ref-costeaBiologyInvasiveAlien2005"/>
      <w:bookmarkEnd w:id="1036"/>
      <w:r w:rsidRPr="009F1439">
        <w:rPr>
          <w:color w:val="000000" w:themeColor="text1"/>
        </w:rPr>
        <w:lastRenderedPageBreak/>
        <w:t xml:space="preserve">Costea, M., Weaver, S. E., and Tardif, F. J. (2005). The biology of invasive alien plants in Canada. 3. </w:t>
      </w:r>
      <w:r w:rsidRPr="009F1439">
        <w:rPr>
          <w:i/>
          <w:iCs/>
          <w:color w:val="000000" w:themeColor="text1"/>
        </w:rPr>
        <w:t xml:space="preserve">Amaranthus </w:t>
      </w:r>
      <w:proofErr w:type="gramStart"/>
      <w:r w:rsidRPr="009F1439">
        <w:rPr>
          <w:i/>
          <w:iCs/>
          <w:color w:val="000000" w:themeColor="text1"/>
        </w:rPr>
        <w:t>tuberculatus</w:t>
      </w:r>
      <w:r w:rsidRPr="009F1439">
        <w:rPr>
          <w:color w:val="000000" w:themeColor="text1"/>
        </w:rPr>
        <w:t xml:space="preserve">  (</w:t>
      </w:r>
      <w:proofErr w:type="gramEnd"/>
      <w:r w:rsidRPr="009F1439">
        <w:rPr>
          <w:color w:val="000000" w:themeColor="text1"/>
        </w:rPr>
        <w:t xml:space="preserve">Moq.) Sauer var. </w:t>
      </w:r>
      <w:r w:rsidRPr="009F1439">
        <w:rPr>
          <w:i/>
          <w:iCs/>
          <w:color w:val="000000" w:themeColor="text1"/>
        </w:rPr>
        <w:t>rudis</w:t>
      </w:r>
      <w:r w:rsidRPr="009F1439">
        <w:rPr>
          <w:color w:val="000000" w:themeColor="text1"/>
        </w:rPr>
        <w:t xml:space="preserve"> (Sauer) Costea &amp; Tardif. </w:t>
      </w:r>
      <w:r w:rsidRPr="009F1439">
        <w:rPr>
          <w:i/>
          <w:iCs/>
          <w:color w:val="000000" w:themeColor="text1"/>
        </w:rPr>
        <w:t>Can. J. Plant Sci.</w:t>
      </w:r>
      <w:r w:rsidRPr="009F1439">
        <w:rPr>
          <w:color w:val="000000" w:themeColor="text1"/>
        </w:rPr>
        <w:t xml:space="preserve">, </w:t>
      </w:r>
      <w:r w:rsidRPr="009F1439">
        <w:rPr>
          <w:i/>
          <w:iCs/>
          <w:color w:val="000000" w:themeColor="text1"/>
        </w:rPr>
        <w:t>85</w:t>
      </w:r>
      <w:r w:rsidRPr="009F1439">
        <w:rPr>
          <w:color w:val="000000" w:themeColor="text1"/>
        </w:rPr>
        <w:t xml:space="preserve">(2), 507–522. </w:t>
      </w:r>
      <w:hyperlink r:id="rId23">
        <w:r w:rsidRPr="009F1439">
          <w:rPr>
            <w:rStyle w:val="Hyperlink"/>
            <w:color w:val="000000" w:themeColor="text1"/>
          </w:rPr>
          <w:t>https://doi.org/b75t54</w:t>
        </w:r>
      </w:hyperlink>
    </w:p>
    <w:p w14:paraId="29DDEB42" w14:textId="77777777" w:rsidR="007B098C" w:rsidRPr="009F1439" w:rsidRDefault="007B098C" w:rsidP="007B098C">
      <w:pPr>
        <w:pStyle w:val="Bibliography"/>
        <w:spacing w:line="480" w:lineRule="auto"/>
        <w:rPr>
          <w:color w:val="000000" w:themeColor="text1"/>
        </w:rPr>
      </w:pPr>
      <w:bookmarkStart w:id="1038" w:name="ref-cousensDynamicsWeedPopulations1995"/>
      <w:bookmarkEnd w:id="1037"/>
      <w:r w:rsidRPr="009F1439">
        <w:rPr>
          <w:color w:val="000000" w:themeColor="text1"/>
        </w:rPr>
        <w:t xml:space="preserve">Cousens, R., and Mortimer, M. (1995). </w:t>
      </w:r>
      <w:r w:rsidRPr="009F1439">
        <w:rPr>
          <w:i/>
          <w:iCs/>
          <w:color w:val="000000" w:themeColor="text1"/>
        </w:rPr>
        <w:t>Dynamics of weed populations</w:t>
      </w:r>
      <w:r w:rsidRPr="009F1439">
        <w:rPr>
          <w:color w:val="000000" w:themeColor="text1"/>
        </w:rPr>
        <w:t xml:space="preserve">. Cambridge University Press. </w:t>
      </w:r>
      <w:hyperlink r:id="rId24">
        <w:r w:rsidRPr="009F1439">
          <w:rPr>
            <w:rStyle w:val="Hyperlink"/>
            <w:color w:val="000000" w:themeColor="text1"/>
          </w:rPr>
          <w:t>https://doi.org/10.1017/CBO9780511608629</w:t>
        </w:r>
      </w:hyperlink>
    </w:p>
    <w:p w14:paraId="4196FB3F" w14:textId="77777777" w:rsidR="007B098C" w:rsidRPr="009F1439" w:rsidRDefault="007B098C" w:rsidP="007B098C">
      <w:pPr>
        <w:pStyle w:val="Bibliography"/>
        <w:spacing w:line="480" w:lineRule="auto"/>
        <w:rPr>
          <w:color w:val="000000" w:themeColor="text1"/>
        </w:rPr>
      </w:pPr>
      <w:bookmarkStart w:id="1039" w:name="ref-cousensModelEffectsCultivation1990"/>
      <w:bookmarkEnd w:id="1038"/>
      <w:r w:rsidRPr="009F1439">
        <w:rPr>
          <w:color w:val="000000" w:themeColor="text1"/>
        </w:rPr>
        <w:t xml:space="preserve">Cousens, R., and Moss, S. R. (1990). A model of the effects of cultivation on the vertical distribution of weed seeds within the soil. </w:t>
      </w:r>
      <w:r w:rsidRPr="009F1439">
        <w:rPr>
          <w:i/>
          <w:iCs/>
          <w:color w:val="000000" w:themeColor="text1"/>
        </w:rPr>
        <w:t>Weed Research</w:t>
      </w:r>
      <w:r w:rsidRPr="009F1439">
        <w:rPr>
          <w:color w:val="000000" w:themeColor="text1"/>
        </w:rPr>
        <w:t xml:space="preserve">, </w:t>
      </w:r>
      <w:r w:rsidRPr="009F1439">
        <w:rPr>
          <w:i/>
          <w:iCs/>
          <w:color w:val="000000" w:themeColor="text1"/>
        </w:rPr>
        <w:t>30</w:t>
      </w:r>
      <w:r w:rsidRPr="009F1439">
        <w:rPr>
          <w:color w:val="000000" w:themeColor="text1"/>
        </w:rPr>
        <w:t xml:space="preserve">(1), 61–70. </w:t>
      </w:r>
      <w:hyperlink r:id="rId25">
        <w:r w:rsidRPr="009F1439">
          <w:rPr>
            <w:rStyle w:val="Hyperlink"/>
            <w:color w:val="000000" w:themeColor="text1"/>
          </w:rPr>
          <w:t>https://doi.org/d824tt</w:t>
        </w:r>
      </w:hyperlink>
    </w:p>
    <w:p w14:paraId="58318989" w14:textId="77777777" w:rsidR="007B098C" w:rsidRPr="009F1439" w:rsidRDefault="007B098C" w:rsidP="007B098C">
      <w:pPr>
        <w:pStyle w:val="Bibliography"/>
        <w:spacing w:line="480" w:lineRule="auto"/>
        <w:rPr>
          <w:color w:val="000000" w:themeColor="text1"/>
        </w:rPr>
      </w:pPr>
      <w:bookmarkStart w:id="1040" w:name="ref-davisWeedSeedPools2008"/>
      <w:bookmarkEnd w:id="1039"/>
      <w:r w:rsidRPr="009F1439">
        <w:rPr>
          <w:color w:val="000000" w:themeColor="text1"/>
        </w:rPr>
        <w:t xml:space="preserve">Davis, A. S. (2008). Weed seed pools concurrent with corn and soybean harvest in Illinois. </w:t>
      </w:r>
      <w:r w:rsidRPr="009F1439">
        <w:rPr>
          <w:i/>
          <w:iCs/>
          <w:color w:val="000000" w:themeColor="text1"/>
        </w:rPr>
        <w:t>Weed Science</w:t>
      </w:r>
      <w:r w:rsidRPr="009F1439">
        <w:rPr>
          <w:color w:val="000000" w:themeColor="text1"/>
        </w:rPr>
        <w:t xml:space="preserve">, </w:t>
      </w:r>
      <w:r w:rsidRPr="009F1439">
        <w:rPr>
          <w:i/>
          <w:iCs/>
          <w:color w:val="000000" w:themeColor="text1"/>
        </w:rPr>
        <w:t>56</w:t>
      </w:r>
      <w:r w:rsidRPr="009F1439">
        <w:rPr>
          <w:color w:val="000000" w:themeColor="text1"/>
        </w:rPr>
        <w:t xml:space="preserve">(4), 503–508. </w:t>
      </w:r>
      <w:hyperlink r:id="rId26">
        <w:r w:rsidRPr="009F1439">
          <w:rPr>
            <w:rStyle w:val="Hyperlink"/>
            <w:color w:val="000000" w:themeColor="text1"/>
          </w:rPr>
          <w:t>https://doi.org/bmncpf</w:t>
        </w:r>
      </w:hyperlink>
    </w:p>
    <w:p w14:paraId="7F762AF3" w14:textId="77777777" w:rsidR="007B098C" w:rsidRPr="009F1439" w:rsidRDefault="007B098C" w:rsidP="007B098C">
      <w:pPr>
        <w:pStyle w:val="Bibliography"/>
        <w:spacing w:line="480" w:lineRule="auto"/>
        <w:rPr>
          <w:color w:val="000000" w:themeColor="text1"/>
        </w:rPr>
      </w:pPr>
      <w:bookmarkStart w:id="1041" w:name="ref-davisCroppingSystemEffects2002"/>
      <w:bookmarkEnd w:id="1040"/>
      <w:r w:rsidRPr="009F1439">
        <w:rPr>
          <w:color w:val="000000" w:themeColor="text1"/>
        </w:rPr>
        <w:t xml:space="preserve">Davis, A. S. (2002). </w:t>
      </w:r>
      <w:r w:rsidRPr="009F1439">
        <w:rPr>
          <w:i/>
          <w:iCs/>
          <w:color w:val="000000" w:themeColor="text1"/>
        </w:rPr>
        <w:t>Cropping system effects on giant foxtail demography</w:t>
      </w:r>
      <w:r w:rsidRPr="009F1439">
        <w:rPr>
          <w:color w:val="000000" w:themeColor="text1"/>
        </w:rPr>
        <w:t xml:space="preserve"> [Doctor of {{Philosophy}}, Iowa State University, Digital Repository]. </w:t>
      </w:r>
      <w:hyperlink r:id="rId27">
        <w:r w:rsidRPr="009F1439">
          <w:rPr>
            <w:rStyle w:val="Hyperlink"/>
            <w:color w:val="000000" w:themeColor="text1"/>
          </w:rPr>
          <w:t>https://doi.org/10.31274/rtd-180814-161</w:t>
        </w:r>
      </w:hyperlink>
    </w:p>
    <w:p w14:paraId="735AB8D7" w14:textId="77777777" w:rsidR="007B098C" w:rsidRPr="009F1439" w:rsidRDefault="007B098C" w:rsidP="007B098C">
      <w:pPr>
        <w:pStyle w:val="Bibliography"/>
        <w:spacing w:line="480" w:lineRule="auto"/>
        <w:rPr>
          <w:color w:val="000000" w:themeColor="text1"/>
        </w:rPr>
      </w:pPr>
      <w:bookmarkStart w:id="1042" w:name="Xc8e6bf8227d4849548aebee73db74b69ed93d74"/>
      <w:bookmarkEnd w:id="1041"/>
      <w:r w:rsidRPr="009F1439">
        <w:rPr>
          <w:color w:val="000000" w:themeColor="text1"/>
        </w:rPr>
        <w:t xml:space="preserve">Davis, A. S., Cardina, J., Forcella, F., Johnson, G. A., Kegode, G., Lindquist, J. L., Luschei, E. C., Renner, K. A., Sprague, C. L., and Williams, M. M. (2005). Environmental factors affecting seed persistence of annual weeds across the U.S. Corn Belt. </w:t>
      </w:r>
      <w:r w:rsidRPr="009F1439">
        <w:rPr>
          <w:i/>
          <w:iCs/>
          <w:color w:val="000000" w:themeColor="text1"/>
        </w:rPr>
        <w:t>Weed Science</w:t>
      </w:r>
      <w:r w:rsidRPr="009F1439">
        <w:rPr>
          <w:color w:val="000000" w:themeColor="text1"/>
        </w:rPr>
        <w:t xml:space="preserve">, </w:t>
      </w:r>
      <w:r w:rsidRPr="009F1439">
        <w:rPr>
          <w:i/>
          <w:iCs/>
          <w:color w:val="000000" w:themeColor="text1"/>
        </w:rPr>
        <w:t>53</w:t>
      </w:r>
      <w:r w:rsidRPr="009F1439">
        <w:rPr>
          <w:color w:val="000000" w:themeColor="text1"/>
        </w:rPr>
        <w:t xml:space="preserve">(6), 860–868. </w:t>
      </w:r>
      <w:hyperlink r:id="rId28">
        <w:r w:rsidRPr="009F1439">
          <w:rPr>
            <w:rStyle w:val="Hyperlink"/>
            <w:color w:val="000000" w:themeColor="text1"/>
          </w:rPr>
          <w:t>https://doi.org/dmvcdf</w:t>
        </w:r>
      </w:hyperlink>
    </w:p>
    <w:p w14:paraId="7A720703" w14:textId="77777777" w:rsidR="007B098C" w:rsidRPr="009F1439" w:rsidRDefault="007B098C" w:rsidP="007B098C">
      <w:pPr>
        <w:pStyle w:val="Bibliography"/>
        <w:spacing w:line="480" w:lineRule="auto"/>
        <w:rPr>
          <w:color w:val="000000" w:themeColor="text1"/>
        </w:rPr>
      </w:pPr>
      <w:bookmarkStart w:id="1043" w:name="ref-davisCroppingSystemEffects2003"/>
      <w:bookmarkEnd w:id="1042"/>
      <w:r w:rsidRPr="009F1439">
        <w:rPr>
          <w:color w:val="000000" w:themeColor="text1"/>
        </w:rPr>
        <w:t>Davis, A. S., and Liebman, M. (2003). Cropping system effects on giant foxtail (</w:t>
      </w:r>
      <w:r w:rsidRPr="009F1439">
        <w:rPr>
          <w:i/>
          <w:iCs/>
          <w:color w:val="000000" w:themeColor="text1"/>
        </w:rPr>
        <w:t>Setaria faberi</w:t>
      </w:r>
      <w:r w:rsidRPr="009F1439">
        <w:rPr>
          <w:color w:val="000000" w:themeColor="text1"/>
        </w:rPr>
        <w:t xml:space="preserve">) demography: I. Green manure and tillage timing. </w:t>
      </w:r>
      <w:r w:rsidRPr="009F1439">
        <w:rPr>
          <w:i/>
          <w:iCs/>
          <w:color w:val="000000" w:themeColor="text1"/>
        </w:rPr>
        <w:t>Weed Science</w:t>
      </w:r>
      <w:r w:rsidRPr="009F1439">
        <w:rPr>
          <w:color w:val="000000" w:themeColor="text1"/>
        </w:rPr>
        <w:t xml:space="preserve">, </w:t>
      </w:r>
      <w:r w:rsidRPr="009F1439">
        <w:rPr>
          <w:i/>
          <w:iCs/>
          <w:color w:val="000000" w:themeColor="text1"/>
        </w:rPr>
        <w:t>51</w:t>
      </w:r>
      <w:r w:rsidRPr="009F1439">
        <w:rPr>
          <w:color w:val="000000" w:themeColor="text1"/>
        </w:rPr>
        <w:t xml:space="preserve">(6), 919–929. </w:t>
      </w:r>
      <w:hyperlink r:id="rId29">
        <w:r w:rsidRPr="009F1439">
          <w:rPr>
            <w:rStyle w:val="Hyperlink"/>
            <w:color w:val="000000" w:themeColor="text1"/>
          </w:rPr>
          <w:t>https://doi.org/bxq7q8</w:t>
        </w:r>
      </w:hyperlink>
    </w:p>
    <w:p w14:paraId="0384087D" w14:textId="77777777" w:rsidR="007B098C" w:rsidRPr="009F1439" w:rsidRDefault="007B098C" w:rsidP="007B098C">
      <w:pPr>
        <w:pStyle w:val="Bibliography"/>
        <w:spacing w:line="480" w:lineRule="auto"/>
        <w:rPr>
          <w:color w:val="000000" w:themeColor="text1"/>
        </w:rPr>
      </w:pPr>
      <w:bookmarkStart w:id="1044" w:name="ref-davisInfluenceSeedDepth2007"/>
      <w:bookmarkEnd w:id="1043"/>
      <w:r w:rsidRPr="009F1439">
        <w:rPr>
          <w:color w:val="000000" w:themeColor="text1"/>
        </w:rPr>
        <w:t xml:space="preserve">Davis, A. S., and Renner, K. A. (2007). Influence of seed depth and pathogens on fatal germination of velvetleaf (Abutilon theophrasti) and giant foxtail (Setaria faberi). </w:t>
      </w:r>
      <w:r w:rsidRPr="009F1439">
        <w:rPr>
          <w:i/>
          <w:iCs/>
          <w:color w:val="000000" w:themeColor="text1"/>
        </w:rPr>
        <w:t>Weed Sci.</w:t>
      </w:r>
      <w:r w:rsidRPr="009F1439">
        <w:rPr>
          <w:color w:val="000000" w:themeColor="text1"/>
        </w:rPr>
        <w:t xml:space="preserve">, </w:t>
      </w:r>
      <w:r w:rsidRPr="009F1439">
        <w:rPr>
          <w:i/>
          <w:iCs/>
          <w:color w:val="000000" w:themeColor="text1"/>
        </w:rPr>
        <w:t>55</w:t>
      </w:r>
      <w:r w:rsidRPr="009F1439">
        <w:rPr>
          <w:color w:val="000000" w:themeColor="text1"/>
        </w:rPr>
        <w:t xml:space="preserve">(1), 30–35. </w:t>
      </w:r>
      <w:hyperlink r:id="rId30">
        <w:r w:rsidRPr="009F1439">
          <w:rPr>
            <w:rStyle w:val="Hyperlink"/>
            <w:color w:val="000000" w:themeColor="text1"/>
          </w:rPr>
          <w:t>https://doi.org/cdzbdn</w:t>
        </w:r>
      </w:hyperlink>
    </w:p>
    <w:p w14:paraId="7B464367" w14:textId="77777777" w:rsidR="007B098C" w:rsidRPr="009F1439" w:rsidRDefault="007B098C" w:rsidP="007B098C">
      <w:pPr>
        <w:pStyle w:val="Bibliography"/>
        <w:spacing w:line="480" w:lineRule="auto"/>
        <w:rPr>
          <w:color w:val="000000" w:themeColor="text1"/>
        </w:rPr>
      </w:pPr>
      <w:bookmarkStart w:id="1045" w:name="ref-hartzlerEffectCommonWaterhemp2004"/>
      <w:bookmarkEnd w:id="1044"/>
      <w:r w:rsidRPr="009F1439">
        <w:rPr>
          <w:color w:val="000000" w:themeColor="text1"/>
        </w:rPr>
        <w:lastRenderedPageBreak/>
        <w:t>Hartzler, R. G., Battles, B. A., and Nordby, D. (2004). Effect of common waterhemp (</w:t>
      </w:r>
      <w:r w:rsidRPr="009F1439">
        <w:rPr>
          <w:i/>
          <w:iCs/>
          <w:color w:val="000000" w:themeColor="text1"/>
        </w:rPr>
        <w:t>Amaranthus rudis</w:t>
      </w:r>
      <w:r w:rsidRPr="009F1439">
        <w:rPr>
          <w:color w:val="000000" w:themeColor="text1"/>
        </w:rPr>
        <w:t xml:space="preserve">) emergence date on growth and fecundity in soybean.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242–245. </w:t>
      </w:r>
      <w:hyperlink r:id="rId31">
        <w:r w:rsidRPr="009F1439">
          <w:rPr>
            <w:rStyle w:val="Hyperlink"/>
            <w:color w:val="000000" w:themeColor="text1"/>
          </w:rPr>
          <w:t>https://doi.org/cmhpxk</w:t>
        </w:r>
      </w:hyperlink>
    </w:p>
    <w:p w14:paraId="5194B5C3" w14:textId="77777777" w:rsidR="007B098C" w:rsidRPr="009F1439" w:rsidRDefault="007B098C" w:rsidP="007B098C">
      <w:pPr>
        <w:pStyle w:val="Bibliography"/>
        <w:spacing w:line="480" w:lineRule="auto"/>
        <w:rPr>
          <w:color w:val="000000" w:themeColor="text1"/>
        </w:rPr>
      </w:pPr>
      <w:bookmarkStart w:id="1046" w:name="ref-heneghanGrowthDevelopmentFive2017"/>
      <w:bookmarkEnd w:id="1045"/>
      <w:r w:rsidRPr="009F1439">
        <w:rPr>
          <w:color w:val="000000" w:themeColor="text1"/>
        </w:rPr>
        <w:t>Heneghan, J. M., and Johnson, W. G. (2017). The growth and development of five waterhemp (</w:t>
      </w:r>
      <w:r w:rsidRPr="009F1439">
        <w:rPr>
          <w:i/>
          <w:iCs/>
          <w:color w:val="000000" w:themeColor="text1"/>
        </w:rPr>
        <w:t>Amaranthus tuberculatus</w:t>
      </w:r>
      <w:r w:rsidRPr="009F1439">
        <w:rPr>
          <w:color w:val="000000" w:themeColor="text1"/>
        </w:rPr>
        <w:t xml:space="preserve">) populations in a common garden. </w:t>
      </w:r>
      <w:r w:rsidRPr="009F1439">
        <w:rPr>
          <w:i/>
          <w:iCs/>
          <w:color w:val="000000" w:themeColor="text1"/>
        </w:rPr>
        <w:t>Weed Science</w:t>
      </w:r>
      <w:r w:rsidRPr="009F1439">
        <w:rPr>
          <w:color w:val="000000" w:themeColor="text1"/>
        </w:rPr>
        <w:t xml:space="preserve">, </w:t>
      </w:r>
      <w:r w:rsidRPr="009F1439">
        <w:rPr>
          <w:i/>
          <w:iCs/>
          <w:color w:val="000000" w:themeColor="text1"/>
        </w:rPr>
        <w:t>65</w:t>
      </w:r>
      <w:r w:rsidRPr="009F1439">
        <w:rPr>
          <w:color w:val="000000" w:themeColor="text1"/>
        </w:rPr>
        <w:t xml:space="preserve">(2), 247–255. </w:t>
      </w:r>
      <w:hyperlink r:id="rId32">
        <w:r w:rsidRPr="009F1439">
          <w:rPr>
            <w:rStyle w:val="Hyperlink"/>
            <w:color w:val="000000" w:themeColor="text1"/>
          </w:rPr>
          <w:t>https://doi.org/f93hz9</w:t>
        </w:r>
      </w:hyperlink>
    </w:p>
    <w:p w14:paraId="510DD0AE" w14:textId="77777777" w:rsidR="007B098C" w:rsidRPr="009F1439" w:rsidRDefault="007B098C" w:rsidP="007B098C">
      <w:pPr>
        <w:pStyle w:val="Bibliography"/>
        <w:spacing w:line="480" w:lineRule="auto"/>
        <w:rPr>
          <w:color w:val="000000" w:themeColor="text1"/>
        </w:rPr>
      </w:pPr>
      <w:bookmarkStart w:id="1047" w:name="X7441e3eafbdf51db39ed9bae69f4918976635f6"/>
      <w:bookmarkEnd w:id="1046"/>
      <w:r w:rsidRPr="009F1439">
        <w:rPr>
          <w:color w:val="000000" w:themeColor="text1"/>
        </w:rPr>
        <w:t xml:space="preserve">Johnson, W. G., Davis, V. M., Kruger, G. R., and Weller, S. C. (2009). Influence of glyphosate-resistant cropping systems on weed species shifts and glyphosate-resistant weed populations. </w:t>
      </w:r>
      <w:r w:rsidRPr="009F1439">
        <w:rPr>
          <w:i/>
          <w:iCs/>
          <w:color w:val="000000" w:themeColor="text1"/>
        </w:rPr>
        <w:t>European Journal of Agronomy</w:t>
      </w:r>
      <w:r w:rsidRPr="009F1439">
        <w:rPr>
          <w:color w:val="000000" w:themeColor="text1"/>
        </w:rPr>
        <w:t xml:space="preserve">, </w:t>
      </w:r>
      <w:r w:rsidRPr="009F1439">
        <w:rPr>
          <w:i/>
          <w:iCs/>
          <w:color w:val="000000" w:themeColor="text1"/>
        </w:rPr>
        <w:t>31</w:t>
      </w:r>
      <w:r w:rsidRPr="009F1439">
        <w:rPr>
          <w:color w:val="000000" w:themeColor="text1"/>
        </w:rPr>
        <w:t xml:space="preserve">(3), 162–172. </w:t>
      </w:r>
      <w:hyperlink r:id="rId33">
        <w:r w:rsidRPr="009F1439">
          <w:rPr>
            <w:rStyle w:val="Hyperlink"/>
            <w:color w:val="000000" w:themeColor="text1"/>
          </w:rPr>
          <w:t>https://doi.org/dxmb34</w:t>
        </w:r>
      </w:hyperlink>
    </w:p>
    <w:p w14:paraId="1A0B910F" w14:textId="77777777" w:rsidR="007B098C" w:rsidRPr="009F1439" w:rsidRDefault="007B098C" w:rsidP="007B098C">
      <w:pPr>
        <w:pStyle w:val="Bibliography"/>
        <w:spacing w:line="480" w:lineRule="auto"/>
        <w:rPr>
          <w:color w:val="000000" w:themeColor="text1"/>
        </w:rPr>
      </w:pPr>
      <w:bookmarkStart w:id="1048" w:name="ref-korresSeedbankPersistencePalmer2018"/>
      <w:bookmarkEnd w:id="1047"/>
      <w:r w:rsidRPr="009F1439">
        <w:rPr>
          <w:color w:val="000000" w:themeColor="text1"/>
        </w:rPr>
        <w:t>Korres, N. E., Norsworthy, J. K., Young, B. G., Reynolds, D. B., Johnson, W. G., Conley, S. P., Smeda, R. J., Mueller, T. C., Spaunhorst, D. J., Gage, K. L., Loux, M., Kruger, G. R., and Bagavathiannan, M. V. (2018). Seedbank persistence of Palmer amaranth (Amaranthus palmeri) and waterhemp (</w:t>
      </w:r>
      <w:r w:rsidRPr="009F1439">
        <w:rPr>
          <w:i/>
          <w:iCs/>
          <w:color w:val="000000" w:themeColor="text1"/>
        </w:rPr>
        <w:t>Amaranthus</w:t>
      </w:r>
      <w:r w:rsidRPr="009F1439">
        <w:rPr>
          <w:color w:val="000000" w:themeColor="text1"/>
        </w:rPr>
        <w:t xml:space="preserve"> </w:t>
      </w:r>
      <w:proofErr w:type="gramStart"/>
      <w:r w:rsidRPr="009F1439">
        <w:rPr>
          <w:i/>
          <w:iCs/>
          <w:color w:val="000000" w:themeColor="text1"/>
        </w:rPr>
        <w:t>Tuberculatus</w:t>
      </w:r>
      <w:r w:rsidRPr="009F1439">
        <w:rPr>
          <w:color w:val="000000" w:themeColor="text1"/>
        </w:rPr>
        <w:t>)across</w:t>
      </w:r>
      <w:proofErr w:type="gramEnd"/>
      <w:r w:rsidRPr="009F1439">
        <w:rPr>
          <w:color w:val="000000" w:themeColor="text1"/>
        </w:rPr>
        <w:t xml:space="preserve"> diverse geographical regions in the United States. </w:t>
      </w:r>
      <w:r w:rsidRPr="009F1439">
        <w:rPr>
          <w:i/>
          <w:iCs/>
          <w:color w:val="000000" w:themeColor="text1"/>
        </w:rPr>
        <w:t>Weed Science</w:t>
      </w:r>
      <w:r w:rsidRPr="009F1439">
        <w:rPr>
          <w:color w:val="000000" w:themeColor="text1"/>
        </w:rPr>
        <w:t xml:space="preserve">, </w:t>
      </w:r>
      <w:r w:rsidRPr="009F1439">
        <w:rPr>
          <w:i/>
          <w:iCs/>
          <w:color w:val="000000" w:themeColor="text1"/>
        </w:rPr>
        <w:t>66</w:t>
      </w:r>
      <w:r w:rsidRPr="009F1439">
        <w:rPr>
          <w:color w:val="000000" w:themeColor="text1"/>
        </w:rPr>
        <w:t xml:space="preserve">(4), 446–456. </w:t>
      </w:r>
      <w:hyperlink r:id="rId34">
        <w:r w:rsidRPr="009F1439">
          <w:rPr>
            <w:rStyle w:val="Hyperlink"/>
            <w:color w:val="000000" w:themeColor="text1"/>
          </w:rPr>
          <w:t>https://doi.org/gd2hgf</w:t>
        </w:r>
      </w:hyperlink>
    </w:p>
    <w:p w14:paraId="48C8AADD" w14:textId="77777777" w:rsidR="007B098C" w:rsidRPr="009F1439" w:rsidRDefault="007B098C" w:rsidP="007B098C">
      <w:pPr>
        <w:pStyle w:val="Bibliography"/>
        <w:spacing w:line="480" w:lineRule="auto"/>
        <w:rPr>
          <w:color w:val="000000" w:themeColor="text1"/>
        </w:rPr>
      </w:pPr>
      <w:bookmarkStart w:id="1049" w:name="ref-leslieUseMatricesCertain1945"/>
      <w:bookmarkEnd w:id="1048"/>
      <w:r w:rsidRPr="009F1439">
        <w:rPr>
          <w:color w:val="000000" w:themeColor="text1"/>
        </w:rPr>
        <w:t xml:space="preserve">Leslie, P. H. (1945). On the use of matrices in certain population mathematics. </w:t>
      </w:r>
      <w:r w:rsidRPr="009F1439">
        <w:rPr>
          <w:i/>
          <w:iCs/>
          <w:color w:val="000000" w:themeColor="text1"/>
        </w:rPr>
        <w:t>Biometrika</w:t>
      </w:r>
      <w:r w:rsidRPr="009F1439">
        <w:rPr>
          <w:color w:val="000000" w:themeColor="text1"/>
        </w:rPr>
        <w:t xml:space="preserve">, </w:t>
      </w:r>
      <w:r w:rsidRPr="009F1439">
        <w:rPr>
          <w:i/>
          <w:iCs/>
          <w:color w:val="000000" w:themeColor="text1"/>
        </w:rPr>
        <w:t>33</w:t>
      </w:r>
      <w:r w:rsidRPr="009F1439">
        <w:rPr>
          <w:color w:val="000000" w:themeColor="text1"/>
        </w:rPr>
        <w:t xml:space="preserve">(3), 183–212. </w:t>
      </w:r>
      <w:hyperlink r:id="rId35">
        <w:r w:rsidRPr="009F1439">
          <w:rPr>
            <w:rStyle w:val="Hyperlink"/>
            <w:color w:val="000000" w:themeColor="text1"/>
          </w:rPr>
          <w:t>https://doi.org/bskdps</w:t>
        </w:r>
      </w:hyperlink>
    </w:p>
    <w:p w14:paraId="554FC5E3" w14:textId="77777777" w:rsidR="007B098C" w:rsidRPr="009F1439" w:rsidRDefault="007B098C" w:rsidP="007B098C">
      <w:pPr>
        <w:pStyle w:val="Bibliography"/>
        <w:spacing w:line="480" w:lineRule="auto"/>
        <w:rPr>
          <w:color w:val="000000" w:themeColor="text1"/>
        </w:rPr>
      </w:pPr>
      <w:bookmarkStart w:id="1050" w:name="ref-liuPollenBiologyDispersal2012"/>
      <w:bookmarkEnd w:id="1049"/>
      <w:r w:rsidRPr="009F1439">
        <w:rPr>
          <w:color w:val="000000" w:themeColor="text1"/>
        </w:rPr>
        <w:t>Liu, J., Davis, A. S., and Tranel, P. J. (2012). Pollen biology and dispersal dynamics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60</w:t>
      </w:r>
      <w:r w:rsidRPr="009F1439">
        <w:rPr>
          <w:color w:val="000000" w:themeColor="text1"/>
        </w:rPr>
        <w:t xml:space="preserve">(3), 416–422. </w:t>
      </w:r>
      <w:hyperlink r:id="rId36">
        <w:r w:rsidRPr="009F1439">
          <w:rPr>
            <w:rStyle w:val="Hyperlink"/>
            <w:color w:val="000000" w:themeColor="text1"/>
          </w:rPr>
          <w:t>https://doi.org/f35xbv</w:t>
        </w:r>
      </w:hyperlink>
    </w:p>
    <w:p w14:paraId="70677AFD" w14:textId="77777777" w:rsidR="007B098C" w:rsidRPr="009F1439" w:rsidRDefault="007B098C" w:rsidP="007B098C">
      <w:pPr>
        <w:pStyle w:val="Bibliography"/>
        <w:spacing w:line="480" w:lineRule="auto"/>
        <w:rPr>
          <w:color w:val="000000" w:themeColor="text1"/>
        </w:rPr>
      </w:pPr>
      <w:bookmarkStart w:id="1051" w:name="X496882e430c223ae1bb8ffdf3f8f3a1f5691e52"/>
      <w:bookmarkEnd w:id="1050"/>
      <w:r w:rsidRPr="009F1439">
        <w:rPr>
          <w:color w:val="000000" w:themeColor="text1"/>
        </w:rPr>
        <w:t>Montgomery, J. S., Giacomini, D. A., Weigel, D., and Tranel, P. J. (2021). Male-specific Y-chromosomal regions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New Phytol</w:t>
      </w:r>
      <w:r w:rsidRPr="009F1439">
        <w:rPr>
          <w:color w:val="000000" w:themeColor="text1"/>
        </w:rPr>
        <w:t xml:space="preserve">, </w:t>
      </w:r>
      <w:r w:rsidRPr="009F1439">
        <w:rPr>
          <w:i/>
          <w:iCs/>
          <w:color w:val="000000" w:themeColor="text1"/>
        </w:rPr>
        <w:t>229</w:t>
      </w:r>
      <w:r w:rsidRPr="009F1439">
        <w:rPr>
          <w:color w:val="000000" w:themeColor="text1"/>
        </w:rPr>
        <w:t xml:space="preserve">(6), 3522–3533. </w:t>
      </w:r>
      <w:hyperlink r:id="rId37">
        <w:r w:rsidRPr="009F1439">
          <w:rPr>
            <w:rStyle w:val="Hyperlink"/>
            <w:color w:val="000000" w:themeColor="text1"/>
          </w:rPr>
          <w:t>https://doi.org/gjpz5c</w:t>
        </w:r>
      </w:hyperlink>
    </w:p>
    <w:p w14:paraId="4CE640D5" w14:textId="77777777" w:rsidR="007B098C" w:rsidRPr="009F1439" w:rsidRDefault="007B098C" w:rsidP="007B098C">
      <w:pPr>
        <w:pStyle w:val="Bibliography"/>
        <w:spacing w:line="480" w:lineRule="auto"/>
        <w:rPr>
          <w:color w:val="000000" w:themeColor="text1"/>
        </w:rPr>
      </w:pPr>
      <w:bookmarkStart w:id="1052" w:name="X7723847c6d02b7eb8860381177e74df7d23e698"/>
      <w:bookmarkEnd w:id="1051"/>
      <w:r w:rsidRPr="009F1439">
        <w:rPr>
          <w:color w:val="000000" w:themeColor="text1"/>
        </w:rPr>
        <w:lastRenderedPageBreak/>
        <w:t>Montgomery, J. S., Sadeque, A., Giacomini, D. A., Brown, P. J., and Tranel, P. J. (2019). Sex-specific markers for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67</w:t>
      </w:r>
      <w:r w:rsidRPr="009F1439">
        <w:rPr>
          <w:color w:val="000000" w:themeColor="text1"/>
        </w:rPr>
        <w:t xml:space="preserve">(4), 412–418. </w:t>
      </w:r>
      <w:hyperlink r:id="rId38">
        <w:r w:rsidRPr="009F1439">
          <w:rPr>
            <w:rStyle w:val="Hyperlink"/>
            <w:color w:val="000000" w:themeColor="text1"/>
          </w:rPr>
          <w:t>https://doi.org/gf5pdq</w:t>
        </w:r>
      </w:hyperlink>
    </w:p>
    <w:p w14:paraId="38520E36" w14:textId="77777777" w:rsidR="007B098C" w:rsidRPr="009F1439" w:rsidRDefault="007B098C" w:rsidP="007B098C">
      <w:pPr>
        <w:pStyle w:val="Bibliography"/>
        <w:spacing w:line="480" w:lineRule="auto"/>
        <w:rPr>
          <w:color w:val="000000" w:themeColor="text1"/>
        </w:rPr>
      </w:pPr>
      <w:bookmarkStart w:id="1053" w:name="ref-nguyenImpactCroppingSystem2022"/>
      <w:bookmarkEnd w:id="1052"/>
      <w:r w:rsidRPr="009F1439">
        <w:rPr>
          <w:color w:val="000000" w:themeColor="text1"/>
        </w:rPr>
        <w:t>Nguyen, H. T. X., and Liebman, M. (2022a). Impact of cropping system diversification on vegetative and reproductive characteristics of waterhemp (</w:t>
      </w:r>
      <w:r w:rsidRPr="009F1439">
        <w:rPr>
          <w:i/>
          <w:iCs/>
          <w:color w:val="000000" w:themeColor="text1"/>
        </w:rPr>
        <w:t>A. tuberculatus</w:t>
      </w:r>
      <w:r w:rsidRPr="009F1439">
        <w:rPr>
          <w:color w:val="000000" w:themeColor="text1"/>
        </w:rPr>
        <w:t xml:space="preserve">). </w:t>
      </w:r>
      <w:r w:rsidRPr="009F1439">
        <w:rPr>
          <w:i/>
          <w:iCs/>
          <w:color w:val="000000" w:themeColor="text1"/>
        </w:rPr>
        <w:t>Frontiers in Agronomy</w:t>
      </w:r>
      <w:r w:rsidRPr="009F1439">
        <w:rPr>
          <w:color w:val="000000" w:themeColor="text1"/>
        </w:rPr>
        <w:t xml:space="preserve">, </w:t>
      </w:r>
      <w:r w:rsidRPr="009F1439">
        <w:rPr>
          <w:i/>
          <w:iCs/>
          <w:color w:val="000000" w:themeColor="text1"/>
        </w:rPr>
        <w:t>4</w:t>
      </w:r>
      <w:r w:rsidRPr="009F1439">
        <w:rPr>
          <w:color w:val="000000" w:themeColor="text1"/>
        </w:rPr>
        <w:t xml:space="preserve">. </w:t>
      </w:r>
      <w:hyperlink r:id="rId39">
        <w:r w:rsidRPr="009F1439">
          <w:rPr>
            <w:rStyle w:val="Hyperlink"/>
            <w:color w:val="000000" w:themeColor="text1"/>
          </w:rPr>
          <w:t>https://doi.org/gpsrmj</w:t>
        </w:r>
      </w:hyperlink>
    </w:p>
    <w:p w14:paraId="3EF7F77F" w14:textId="77777777" w:rsidR="007B098C" w:rsidRPr="009F1439" w:rsidRDefault="007B098C" w:rsidP="007B098C">
      <w:pPr>
        <w:pStyle w:val="Bibliography"/>
        <w:spacing w:line="480" w:lineRule="auto"/>
        <w:rPr>
          <w:color w:val="000000" w:themeColor="text1"/>
        </w:rPr>
      </w:pPr>
      <w:bookmarkStart w:id="1054" w:name="ref-nguyenWeedCommunityComposition2022"/>
      <w:bookmarkEnd w:id="1053"/>
      <w:r w:rsidRPr="009F1439">
        <w:rPr>
          <w:color w:val="000000" w:themeColor="text1"/>
        </w:rPr>
        <w:t xml:space="preserve">Nguyen, H. T. X., and Liebman, M. (2022b). Weed community composition in simple and more diverse cropping systems. </w:t>
      </w:r>
      <w:r w:rsidRPr="009F1439">
        <w:rPr>
          <w:i/>
          <w:iCs/>
          <w:color w:val="000000" w:themeColor="text1"/>
        </w:rPr>
        <w:t>Front. Agron.</w:t>
      </w:r>
      <w:r w:rsidRPr="009F1439">
        <w:rPr>
          <w:color w:val="000000" w:themeColor="text1"/>
        </w:rPr>
        <w:t xml:space="preserve"> </w:t>
      </w:r>
      <w:hyperlink r:id="rId40">
        <w:r w:rsidRPr="009F1439">
          <w:rPr>
            <w:rStyle w:val="Hyperlink"/>
            <w:color w:val="000000" w:themeColor="text1"/>
          </w:rPr>
          <w:t>https://doi.org/gpsrmk</w:t>
        </w:r>
      </w:hyperlink>
    </w:p>
    <w:p w14:paraId="49DEA0B9" w14:textId="77777777" w:rsidR="007B098C" w:rsidRPr="009F1439" w:rsidRDefault="007B098C" w:rsidP="007B098C">
      <w:pPr>
        <w:pStyle w:val="Bibliography"/>
        <w:spacing w:line="480" w:lineRule="auto"/>
        <w:rPr>
          <w:color w:val="000000" w:themeColor="text1"/>
        </w:rPr>
      </w:pPr>
      <w:bookmarkStart w:id="1055" w:name="ref-nordbyInfluenceCornCommon2004"/>
      <w:bookmarkEnd w:id="1054"/>
      <w:r w:rsidRPr="009F1439">
        <w:rPr>
          <w:color w:val="000000" w:themeColor="text1"/>
        </w:rPr>
        <w:t>Nordby, D. E., and Hartzler, R. G. (2004). Influence of corn on common waterhemp (</w:t>
      </w:r>
      <w:r w:rsidRPr="009F1439">
        <w:rPr>
          <w:i/>
          <w:iCs/>
          <w:color w:val="000000" w:themeColor="text1"/>
        </w:rPr>
        <w:t>Amaranthus rudis</w:t>
      </w:r>
      <w:r w:rsidRPr="009F1439">
        <w:rPr>
          <w:color w:val="000000" w:themeColor="text1"/>
        </w:rPr>
        <w:t xml:space="preserve">) growth and fecundity.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255–259. </w:t>
      </w:r>
      <w:hyperlink r:id="rId41">
        <w:r w:rsidRPr="009F1439">
          <w:rPr>
            <w:rStyle w:val="Hyperlink"/>
            <w:color w:val="000000" w:themeColor="text1"/>
          </w:rPr>
          <w:t>https://doi.org/10.1614/WS-03-060R</w:t>
        </w:r>
      </w:hyperlink>
    </w:p>
    <w:p w14:paraId="7CC8AE06" w14:textId="77777777" w:rsidR="007B098C" w:rsidRPr="009F1439" w:rsidRDefault="007B098C" w:rsidP="007B098C">
      <w:pPr>
        <w:pStyle w:val="Bibliography"/>
        <w:spacing w:line="480" w:lineRule="auto"/>
        <w:rPr>
          <w:color w:val="000000" w:themeColor="text1"/>
        </w:rPr>
      </w:pPr>
      <w:bookmarkStart w:id="1056" w:name="ref-princeBenchmarkStudyIV2012"/>
      <w:bookmarkEnd w:id="1055"/>
      <w:r w:rsidRPr="009F1439">
        <w:rPr>
          <w:color w:val="000000" w:themeColor="text1"/>
        </w:rPr>
        <w:t xml:space="preserve">Prince, J. M., Shaw, D. R., Givens, W. A., Owen, M. D. K., Weller, S. C., Young, B. G., Wilson, R. G., and Jordan, D. L. (2012). Benchmark study: IV. Survey of grower practices for managing glyphosate-resistant weed populations. </w:t>
      </w:r>
      <w:r w:rsidRPr="009F1439">
        <w:rPr>
          <w:i/>
          <w:iCs/>
          <w:color w:val="000000" w:themeColor="text1"/>
        </w:rPr>
        <w:t>Weed Technology</w:t>
      </w:r>
      <w:r w:rsidRPr="009F1439">
        <w:rPr>
          <w:color w:val="000000" w:themeColor="text1"/>
        </w:rPr>
        <w:t xml:space="preserve">, </w:t>
      </w:r>
      <w:r w:rsidRPr="009F1439">
        <w:rPr>
          <w:i/>
          <w:iCs/>
          <w:color w:val="000000" w:themeColor="text1"/>
        </w:rPr>
        <w:t>26</w:t>
      </w:r>
      <w:r w:rsidRPr="009F1439">
        <w:rPr>
          <w:color w:val="000000" w:themeColor="text1"/>
        </w:rPr>
        <w:t xml:space="preserve">(3), 543–548. </w:t>
      </w:r>
      <w:hyperlink r:id="rId42">
        <w:r w:rsidRPr="009F1439">
          <w:rPr>
            <w:rStyle w:val="Hyperlink"/>
            <w:color w:val="000000" w:themeColor="text1"/>
          </w:rPr>
          <w:t>https://doi.org/f37vn9</w:t>
        </w:r>
      </w:hyperlink>
    </w:p>
    <w:p w14:paraId="39C90DB2" w14:textId="77777777" w:rsidR="007B098C" w:rsidRPr="009F1439" w:rsidRDefault="007B098C" w:rsidP="007B098C">
      <w:pPr>
        <w:pStyle w:val="Bibliography"/>
        <w:spacing w:line="480" w:lineRule="auto"/>
        <w:rPr>
          <w:color w:val="000000" w:themeColor="text1"/>
        </w:rPr>
      </w:pPr>
      <w:bookmarkStart w:id="1057" w:name="X2f09e2554680219c64dcb0fd3d04414c138691b"/>
      <w:bookmarkEnd w:id="1056"/>
      <w:r w:rsidRPr="009F1439">
        <w:rPr>
          <w:color w:val="000000" w:themeColor="text1"/>
        </w:rPr>
        <w:t xml:space="preserve">R Development Core Team. (2022). </w:t>
      </w:r>
      <w:r w:rsidRPr="009F1439">
        <w:rPr>
          <w:i/>
          <w:iCs/>
          <w:color w:val="000000" w:themeColor="text1"/>
        </w:rPr>
        <w:t>R: A language and environment for statistical computing</w:t>
      </w:r>
      <w:r w:rsidRPr="009F1439">
        <w:rPr>
          <w:color w:val="000000" w:themeColor="text1"/>
        </w:rPr>
        <w:t>. R Foundation for Statistical Computing.</w:t>
      </w:r>
    </w:p>
    <w:p w14:paraId="711F46B2" w14:textId="77777777" w:rsidR="007B098C" w:rsidRPr="009F1439" w:rsidRDefault="007B098C" w:rsidP="007B098C">
      <w:pPr>
        <w:pStyle w:val="Bibliography"/>
        <w:spacing w:line="480" w:lineRule="auto"/>
        <w:rPr>
          <w:color w:val="000000" w:themeColor="text1"/>
        </w:rPr>
      </w:pPr>
      <w:bookmarkStart w:id="1058" w:name="Xfccd3252c873b31fa4c42ed0514a224f6f1d493"/>
      <w:bookmarkEnd w:id="1057"/>
      <w:r w:rsidRPr="009F1439">
        <w:rPr>
          <w:color w:val="000000" w:themeColor="text1"/>
        </w:rPr>
        <w:t xml:space="preserve">Sosnoskie, L. M., Webster, T. M., and Culpepper, A. S. (2013). Glyphosate resistance does not affect Palmer amaranth (Amaranthus palmeri) seedbank longevity. </w:t>
      </w:r>
      <w:r w:rsidRPr="009F1439">
        <w:rPr>
          <w:i/>
          <w:iCs/>
          <w:color w:val="000000" w:themeColor="text1"/>
        </w:rPr>
        <w:t>Weed Science</w:t>
      </w:r>
      <w:r w:rsidRPr="009F1439">
        <w:rPr>
          <w:color w:val="000000" w:themeColor="text1"/>
        </w:rPr>
        <w:t xml:space="preserve">, </w:t>
      </w:r>
      <w:r w:rsidRPr="009F1439">
        <w:rPr>
          <w:i/>
          <w:iCs/>
          <w:color w:val="000000" w:themeColor="text1"/>
        </w:rPr>
        <w:t>61</w:t>
      </w:r>
      <w:r w:rsidRPr="009F1439">
        <w:rPr>
          <w:color w:val="000000" w:themeColor="text1"/>
        </w:rPr>
        <w:t xml:space="preserve">(2), 283–288. </w:t>
      </w:r>
      <w:hyperlink r:id="rId43">
        <w:r w:rsidRPr="009F1439">
          <w:rPr>
            <w:rStyle w:val="Hyperlink"/>
            <w:color w:val="000000" w:themeColor="text1"/>
          </w:rPr>
          <w:t>https://doi.org/f4vgfs</w:t>
        </w:r>
      </w:hyperlink>
    </w:p>
    <w:p w14:paraId="57E7FD1E" w14:textId="77777777" w:rsidR="007B098C" w:rsidRPr="009F1439" w:rsidRDefault="007B098C" w:rsidP="007B098C">
      <w:pPr>
        <w:pStyle w:val="Bibliography"/>
        <w:spacing w:line="480" w:lineRule="auto"/>
        <w:rPr>
          <w:color w:val="000000" w:themeColor="text1"/>
        </w:rPr>
      </w:pPr>
      <w:bookmarkStart w:id="1059" w:name="ref-spokasSeedChaserVerticalSoil2007"/>
      <w:bookmarkEnd w:id="1058"/>
      <w:r w:rsidRPr="009F1439">
        <w:rPr>
          <w:color w:val="000000" w:themeColor="text1"/>
        </w:rPr>
        <w:lastRenderedPageBreak/>
        <w:t xml:space="preserve">Spokas, K., Forcella, F., Archer, D., and Reicosky, D. (2007). SeedChaser: Vertical soil tillage distribution model. </w:t>
      </w:r>
      <w:r w:rsidRPr="009F1439">
        <w:rPr>
          <w:i/>
          <w:iCs/>
          <w:color w:val="000000" w:themeColor="text1"/>
        </w:rPr>
        <w:t>Computers and Electronics in Agriculture</w:t>
      </w:r>
      <w:r w:rsidRPr="009F1439">
        <w:rPr>
          <w:color w:val="000000" w:themeColor="text1"/>
        </w:rPr>
        <w:t xml:space="preserve">, </w:t>
      </w:r>
      <w:r w:rsidRPr="009F1439">
        <w:rPr>
          <w:i/>
          <w:iCs/>
          <w:color w:val="000000" w:themeColor="text1"/>
        </w:rPr>
        <w:t>57</w:t>
      </w:r>
      <w:r w:rsidRPr="009F1439">
        <w:rPr>
          <w:color w:val="000000" w:themeColor="text1"/>
        </w:rPr>
        <w:t xml:space="preserve">(1), 62–73. </w:t>
      </w:r>
      <w:hyperlink r:id="rId44">
        <w:r w:rsidRPr="009F1439">
          <w:rPr>
            <w:rStyle w:val="Hyperlink"/>
            <w:color w:val="000000" w:themeColor="text1"/>
          </w:rPr>
          <w:t>https://doi.org/dzh845</w:t>
        </w:r>
      </w:hyperlink>
    </w:p>
    <w:p w14:paraId="79E65BCF" w14:textId="77777777" w:rsidR="007B098C" w:rsidRPr="009F1439" w:rsidRDefault="007B098C" w:rsidP="007B098C">
      <w:pPr>
        <w:pStyle w:val="Bibliography"/>
        <w:spacing w:line="480" w:lineRule="auto"/>
        <w:rPr>
          <w:color w:val="000000" w:themeColor="text1"/>
        </w:rPr>
      </w:pPr>
      <w:bookmarkStart w:id="1060" w:name="ref-steckelTillageCroppingSystem2007"/>
      <w:bookmarkEnd w:id="1059"/>
      <w:r w:rsidRPr="009F1439">
        <w:rPr>
          <w:color w:val="000000" w:themeColor="text1"/>
        </w:rPr>
        <w:t xml:space="preserve">Steckel, L. E., Sprague, C. L., Stoller, E. W., Wax, L. M., and Simmons, F. W. (2007). Tillage, cropping system, and soil depth effects on common waterhemp (Amaranthus rudis) seed-bank persistence. </w:t>
      </w:r>
      <w:r w:rsidRPr="009F1439">
        <w:rPr>
          <w:i/>
          <w:iCs/>
          <w:color w:val="000000" w:themeColor="text1"/>
        </w:rPr>
        <w:t>Weed Science</w:t>
      </w:r>
      <w:r w:rsidRPr="009F1439">
        <w:rPr>
          <w:color w:val="000000" w:themeColor="text1"/>
        </w:rPr>
        <w:t xml:space="preserve">, </w:t>
      </w:r>
      <w:r w:rsidRPr="009F1439">
        <w:rPr>
          <w:i/>
          <w:iCs/>
          <w:color w:val="000000" w:themeColor="text1"/>
        </w:rPr>
        <w:t>55</w:t>
      </w:r>
      <w:r w:rsidRPr="009F1439">
        <w:rPr>
          <w:color w:val="000000" w:themeColor="text1"/>
        </w:rPr>
        <w:t xml:space="preserve">(3), 235–239. </w:t>
      </w:r>
      <w:hyperlink r:id="rId45">
        <w:r w:rsidRPr="009F1439">
          <w:rPr>
            <w:rStyle w:val="Hyperlink"/>
            <w:color w:val="000000" w:themeColor="text1"/>
          </w:rPr>
          <w:t>https://doi.org/bhs6vt</w:t>
        </w:r>
      </w:hyperlink>
    </w:p>
    <w:p w14:paraId="155D1454" w14:textId="77777777" w:rsidR="007B098C" w:rsidRPr="009F1439" w:rsidRDefault="007B098C" w:rsidP="007B098C">
      <w:pPr>
        <w:pStyle w:val="Bibliography"/>
        <w:spacing w:line="480" w:lineRule="auto"/>
        <w:rPr>
          <w:color w:val="000000" w:themeColor="text1"/>
        </w:rPr>
      </w:pPr>
      <w:bookmarkStart w:id="1061" w:name="ref-stubbenPopbioConstructionAnalyse2020"/>
      <w:bookmarkEnd w:id="1060"/>
      <w:r w:rsidRPr="009F1439">
        <w:rPr>
          <w:color w:val="000000" w:themeColor="text1"/>
        </w:rPr>
        <w:t xml:space="preserve">Stubben, C., Milligan, B., and Nantel, P. (2020). </w:t>
      </w:r>
      <w:r w:rsidRPr="009F1439">
        <w:rPr>
          <w:i/>
          <w:iCs/>
          <w:color w:val="000000" w:themeColor="text1"/>
        </w:rPr>
        <w:t>Popbio: Construction and analyse and of matrix models</w:t>
      </w:r>
      <w:r w:rsidRPr="009F1439">
        <w:rPr>
          <w:color w:val="000000" w:themeColor="text1"/>
        </w:rPr>
        <w:t>.</w:t>
      </w:r>
    </w:p>
    <w:p w14:paraId="2EE1A55F" w14:textId="77777777" w:rsidR="007B098C" w:rsidRPr="009F1439" w:rsidRDefault="007B098C" w:rsidP="007B098C">
      <w:pPr>
        <w:pStyle w:val="Bibliography"/>
        <w:spacing w:line="480" w:lineRule="auto"/>
        <w:rPr>
          <w:color w:val="000000" w:themeColor="text1"/>
        </w:rPr>
      </w:pPr>
      <w:bookmarkStart w:id="1062" w:name="X89ff8b2de900915a8aaa392ac5b55d5814d2a68"/>
      <w:bookmarkEnd w:id="1061"/>
      <w:r w:rsidRPr="009F1439">
        <w:rPr>
          <w:color w:val="000000" w:themeColor="text1"/>
        </w:rPr>
        <w:t xml:space="preserve">Tranel, P. J. (2021). Herbicide resistance in </w:t>
      </w:r>
      <w:r w:rsidRPr="009F1439">
        <w:rPr>
          <w:i/>
          <w:iCs/>
          <w:color w:val="000000" w:themeColor="text1"/>
        </w:rPr>
        <w:t>Amaranthus tuberculatus</w:t>
      </w:r>
      <w:r w:rsidRPr="009F1439">
        <w:rPr>
          <w:color w:val="000000" w:themeColor="text1"/>
        </w:rPr>
        <w:t xml:space="preserve">. </w:t>
      </w:r>
      <w:r w:rsidRPr="009F1439">
        <w:rPr>
          <w:i/>
          <w:iCs/>
          <w:color w:val="000000" w:themeColor="text1"/>
        </w:rPr>
        <w:t>Pest Manag Sci</w:t>
      </w:r>
      <w:r w:rsidRPr="009F1439">
        <w:rPr>
          <w:color w:val="000000" w:themeColor="text1"/>
        </w:rPr>
        <w:t xml:space="preserve">, </w:t>
      </w:r>
      <w:r w:rsidRPr="009F1439">
        <w:rPr>
          <w:i/>
          <w:iCs/>
          <w:color w:val="000000" w:themeColor="text1"/>
        </w:rPr>
        <w:t>77</w:t>
      </w:r>
      <w:r w:rsidRPr="009F1439">
        <w:rPr>
          <w:color w:val="000000" w:themeColor="text1"/>
        </w:rPr>
        <w:t xml:space="preserve">(1), 43–54. </w:t>
      </w:r>
      <w:hyperlink r:id="rId46">
        <w:r w:rsidRPr="009F1439">
          <w:rPr>
            <w:rStyle w:val="Hyperlink"/>
            <w:color w:val="000000" w:themeColor="text1"/>
          </w:rPr>
          <w:t>https://doi.org/gjpz5w</w:t>
        </w:r>
      </w:hyperlink>
    </w:p>
    <w:p w14:paraId="2191F299" w14:textId="77777777" w:rsidR="007B098C" w:rsidRPr="009F1439" w:rsidRDefault="007B098C" w:rsidP="007B098C">
      <w:pPr>
        <w:pStyle w:val="Bibliography"/>
        <w:spacing w:line="480" w:lineRule="auto"/>
        <w:rPr>
          <w:color w:val="000000" w:themeColor="text1"/>
        </w:rPr>
      </w:pPr>
      <w:bookmarkStart w:id="1063" w:name="ref-ullrichWeedPopulationDynamics2000"/>
      <w:bookmarkEnd w:id="1062"/>
      <w:r w:rsidRPr="009F1439">
        <w:rPr>
          <w:color w:val="000000" w:themeColor="text1"/>
        </w:rPr>
        <w:t xml:space="preserve">Ullrich, S. (2000). </w:t>
      </w:r>
      <w:r w:rsidRPr="009F1439">
        <w:rPr>
          <w:i/>
          <w:iCs/>
          <w:color w:val="000000" w:themeColor="text1"/>
        </w:rPr>
        <w:t>Weed population dynamics in potato cropping systems as affected by rotation crop, cultivation, and primary tillage</w:t>
      </w:r>
      <w:r w:rsidRPr="009F1439">
        <w:rPr>
          <w:color w:val="000000" w:themeColor="text1"/>
        </w:rPr>
        <w:t xml:space="preserve"> [PhD thesis]. The University of Maine.</w:t>
      </w:r>
    </w:p>
    <w:p w14:paraId="77149D30" w14:textId="77777777" w:rsidR="007B098C" w:rsidRPr="009F1439" w:rsidRDefault="007B098C" w:rsidP="007B098C">
      <w:pPr>
        <w:pStyle w:val="Bibliography"/>
        <w:spacing w:line="480" w:lineRule="auto"/>
        <w:rPr>
          <w:color w:val="000000" w:themeColor="text1"/>
        </w:rPr>
      </w:pPr>
      <w:bookmarkStart w:id="1064" w:name="ref-werlePredictingEmergence232014"/>
      <w:bookmarkEnd w:id="1063"/>
      <w:r w:rsidRPr="009F1439">
        <w:rPr>
          <w:color w:val="000000" w:themeColor="text1"/>
        </w:rPr>
        <w:t xml:space="preserve">Werle, R., Sandell, L. D., Buhler, D. D., Hartzler, R. G., and Lindquist, J. L. (2014). Predicting emergence of 23 summer annual weed species. </w:t>
      </w:r>
      <w:r w:rsidRPr="009F1439">
        <w:rPr>
          <w:i/>
          <w:iCs/>
          <w:color w:val="000000" w:themeColor="text1"/>
        </w:rPr>
        <w:t>Weed Science</w:t>
      </w:r>
      <w:r w:rsidRPr="009F1439">
        <w:rPr>
          <w:color w:val="000000" w:themeColor="text1"/>
        </w:rPr>
        <w:t xml:space="preserve">, </w:t>
      </w:r>
      <w:r w:rsidRPr="009F1439">
        <w:rPr>
          <w:i/>
          <w:iCs/>
          <w:color w:val="000000" w:themeColor="text1"/>
        </w:rPr>
        <w:t>62</w:t>
      </w:r>
      <w:r w:rsidRPr="009F1439">
        <w:rPr>
          <w:color w:val="000000" w:themeColor="text1"/>
        </w:rPr>
        <w:t xml:space="preserve">(2), 267–279. </w:t>
      </w:r>
      <w:hyperlink r:id="rId47">
        <w:r w:rsidRPr="009F1439">
          <w:rPr>
            <w:rStyle w:val="Hyperlink"/>
            <w:color w:val="000000" w:themeColor="text1"/>
          </w:rPr>
          <w:t>https://doi.org/f5z7zc</w:t>
        </w:r>
      </w:hyperlink>
    </w:p>
    <w:p w14:paraId="6CDF30D2" w14:textId="77777777" w:rsidR="007B098C" w:rsidRPr="009F1439" w:rsidRDefault="007B098C" w:rsidP="007B098C">
      <w:pPr>
        <w:pStyle w:val="Bibliography"/>
        <w:spacing w:line="480" w:lineRule="auto"/>
        <w:rPr>
          <w:color w:val="000000" w:themeColor="text1"/>
        </w:rPr>
      </w:pPr>
      <w:bookmarkStart w:id="1065" w:name="ref-yenishEffectsTillageVertical1992"/>
      <w:bookmarkEnd w:id="1064"/>
      <w:r w:rsidRPr="009F1439">
        <w:rPr>
          <w:color w:val="000000" w:themeColor="text1"/>
        </w:rPr>
        <w:t xml:space="preserve">Yenish, J. P., Doll, J. D., and Buhler, D. D. (1992). Effects of tillage on vertical distribution and viability of weed seed in soil. </w:t>
      </w:r>
      <w:r w:rsidRPr="009F1439">
        <w:rPr>
          <w:i/>
          <w:iCs/>
          <w:color w:val="000000" w:themeColor="text1"/>
        </w:rPr>
        <w:t>Weed Science</w:t>
      </w:r>
      <w:r w:rsidRPr="009F1439">
        <w:rPr>
          <w:color w:val="000000" w:themeColor="text1"/>
        </w:rPr>
        <w:t xml:space="preserve">, </w:t>
      </w:r>
      <w:r w:rsidRPr="009F1439">
        <w:rPr>
          <w:i/>
          <w:iCs/>
          <w:color w:val="000000" w:themeColor="text1"/>
        </w:rPr>
        <w:t>40</w:t>
      </w:r>
      <w:r w:rsidRPr="009F1439">
        <w:rPr>
          <w:color w:val="000000" w:themeColor="text1"/>
        </w:rPr>
        <w:t>(3), 429–433.</w:t>
      </w:r>
      <w:bookmarkEnd w:id="1026"/>
      <w:bookmarkEnd w:id="1034"/>
      <w:bookmarkEnd w:id="1065"/>
    </w:p>
    <w:p w14:paraId="4960E831" w14:textId="77777777" w:rsidR="002419AF" w:rsidRDefault="002419AF"/>
    <w:sectPr w:rsidR="002419A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ulte Moore, Lisa A [NREM]" w:date="2022-08-03T09:05:00Z" w:initials="SMLA[">
    <w:p w14:paraId="3534705A" w14:textId="270DA7F3" w:rsidR="005C0DA5" w:rsidRDefault="005C0DA5">
      <w:pPr>
        <w:pStyle w:val="CommentText"/>
      </w:pPr>
      <w:r>
        <w:rPr>
          <w:rStyle w:val="CommentReference"/>
        </w:rPr>
        <w:annotationRef/>
      </w:r>
      <w:r>
        <w:t xml:space="preserve">Why </w:t>
      </w:r>
      <w:r w:rsidR="003C4E3D">
        <w:t>“prospective” before “retrospective”? To me, it’s more intuitive to put the hindcast before the forecast.</w:t>
      </w:r>
    </w:p>
  </w:comment>
  <w:comment w:id="2" w:author="Nguyen, Huong T [AGRON]" w:date="2022-08-02T15:11:00Z" w:initials="NHT[">
    <w:p w14:paraId="445633BF" w14:textId="0D416E82" w:rsidR="00EB2C2C" w:rsidRDefault="00EB2C2C">
      <w:pPr>
        <w:pStyle w:val="CommentText"/>
      </w:pPr>
      <w:r>
        <w:rPr>
          <w:rStyle w:val="CommentReference"/>
        </w:rPr>
        <w:annotationRef/>
      </w:r>
      <w:r>
        <w:t xml:space="preserve">New to the latest version </w:t>
      </w:r>
    </w:p>
  </w:comment>
  <w:comment w:id="3" w:author="Schulte Moore, Lisa A [NREM]" w:date="2022-08-03T09:07:00Z" w:initials="SMLA[">
    <w:p w14:paraId="3A72E0B7" w14:textId="4EC3B7F0" w:rsidR="0092081C" w:rsidRDefault="0092081C">
      <w:pPr>
        <w:pStyle w:val="CommentText"/>
      </w:pPr>
      <w:r>
        <w:rPr>
          <w:rStyle w:val="CommentReference"/>
        </w:rPr>
        <w:annotationRef/>
      </w:r>
      <w:r>
        <w:t>The prospective/retrospective piece doesn’t come through clearly in the abstract.</w:t>
      </w:r>
    </w:p>
  </w:comment>
  <w:comment w:id="45" w:author="Schulte Moore, Lisa A [NREM]" w:date="2022-08-02T16:04:00Z" w:initials="SMLA[">
    <w:p w14:paraId="4608046F" w14:textId="6DF16DD5" w:rsidR="00EB2C2C" w:rsidRDefault="00EB2C2C">
      <w:pPr>
        <w:pStyle w:val="CommentText"/>
      </w:pPr>
      <w:r>
        <w:rPr>
          <w:rStyle w:val="CommentReference"/>
        </w:rPr>
        <w:annotationRef/>
      </w:r>
      <w:r>
        <w:t>What are the implications of this research agronomically? A final agronomic implications sentence would be helpful for the reader.</w:t>
      </w:r>
    </w:p>
  </w:comment>
  <w:comment w:id="64" w:author="Liebman, Matthew Z [AGRON]" w:date="2022-07-21T08:08:00Z" w:initials="LMZ[">
    <w:p w14:paraId="7B01BAE7" w14:textId="77777777" w:rsidR="00EB2C2C" w:rsidRDefault="00EB2C2C" w:rsidP="007B098C">
      <w:r>
        <w:rPr>
          <w:rStyle w:val="CommentReference"/>
        </w:rPr>
        <w:annotationRef/>
      </w:r>
      <w:r>
        <w:rPr>
          <w:sz w:val="20"/>
          <w:szCs w:val="20"/>
        </w:rPr>
        <w:t>Rewrite this sentence. Too much is crammed in and it’s very confusing.</w:t>
      </w:r>
    </w:p>
  </w:comment>
  <w:comment w:id="65" w:author="Nguyen, Huong T [AGRON]" w:date="2022-08-02T14:03:00Z" w:initials="NHT[">
    <w:p w14:paraId="14715AF4" w14:textId="5BBAF571" w:rsidR="00EB2C2C" w:rsidRDefault="00EB2C2C">
      <w:pPr>
        <w:pStyle w:val="CommentText"/>
      </w:pPr>
      <w:r>
        <w:rPr>
          <w:rStyle w:val="CommentReference"/>
        </w:rPr>
        <w:annotationRef/>
      </w:r>
    </w:p>
  </w:comment>
  <w:comment w:id="86" w:author="Schulte Moore, Lisa A [NREM]" w:date="2022-08-02T20:29:00Z" w:initials="SMLA[">
    <w:p w14:paraId="4972C0C6" w14:textId="088B8E43" w:rsidR="00EB2C2C" w:rsidRDefault="00EB2C2C">
      <w:pPr>
        <w:pStyle w:val="CommentText"/>
      </w:pPr>
      <w:r>
        <w:rPr>
          <w:rStyle w:val="CommentReference"/>
        </w:rPr>
        <w:annotationRef/>
      </w:r>
      <w:r w:rsidR="00384FCC">
        <w:t>Instead: specific?</w:t>
      </w:r>
    </w:p>
  </w:comment>
  <w:comment w:id="138" w:author="Schulte Moore, Lisa A [NREM]" w:date="2022-08-02T20:39:00Z" w:initials="SMLA[">
    <w:p w14:paraId="7080FE5C" w14:textId="1293DF35" w:rsidR="00384FCC" w:rsidRDefault="00384FCC">
      <w:pPr>
        <w:pStyle w:val="CommentText"/>
      </w:pPr>
      <w:r>
        <w:rPr>
          <w:rStyle w:val="CommentReference"/>
        </w:rPr>
        <w:annotationRef/>
      </w:r>
      <w:r>
        <w:t>This table is fantastic! I was thinking about your assumptions when reading the above</w:t>
      </w:r>
      <w:r w:rsidR="00961FBD">
        <w:t>, and here they all are!</w:t>
      </w:r>
    </w:p>
  </w:comment>
  <w:comment w:id="143" w:author="Nguyen, Huong T [AGRON]" w:date="2022-08-02T14:15:00Z" w:initials="NHT[">
    <w:p w14:paraId="2C839692" w14:textId="09FB0A35" w:rsidR="00EB2C2C" w:rsidRDefault="00EB2C2C">
      <w:pPr>
        <w:pStyle w:val="CommentText"/>
      </w:pPr>
      <w:r>
        <w:rPr>
          <w:rStyle w:val="CommentReference"/>
        </w:rPr>
        <w:annotationRef/>
      </w:r>
      <w:r>
        <w:t>New from the previous version</w:t>
      </w:r>
    </w:p>
  </w:comment>
  <w:comment w:id="145" w:author="Nguyen, Huong T [AGRON]" w:date="2022-08-02T14:15:00Z" w:initials="NHT[">
    <w:p w14:paraId="458BAED3" w14:textId="4AA42D5A" w:rsidR="00EB2C2C" w:rsidRDefault="00EB2C2C">
      <w:pPr>
        <w:pStyle w:val="CommentText"/>
      </w:pPr>
      <w:r>
        <w:rPr>
          <w:rStyle w:val="CommentReference"/>
        </w:rPr>
        <w:annotationRef/>
      </w:r>
      <w:r>
        <w:t>New from the previous version</w:t>
      </w:r>
    </w:p>
  </w:comment>
  <w:comment w:id="147" w:author="Nguyen, Huong T [AGRON]" w:date="2022-08-02T14:16:00Z" w:initials="NHT[">
    <w:p w14:paraId="3E82F311" w14:textId="5A5E0E84" w:rsidR="00EB2C2C" w:rsidRDefault="00EB2C2C">
      <w:pPr>
        <w:pStyle w:val="CommentText"/>
      </w:pPr>
      <w:r>
        <w:rPr>
          <w:rStyle w:val="CommentReference"/>
        </w:rPr>
        <w:annotationRef/>
      </w:r>
      <w:r>
        <w:t>New from the previous version</w:t>
      </w:r>
    </w:p>
  </w:comment>
  <w:comment w:id="359" w:author="Liebman, Matthew Z [AGRON]" w:date="2022-07-21T08:25:00Z" w:initials="LMZ[">
    <w:p w14:paraId="62F342E2" w14:textId="77777777" w:rsidR="00EB2C2C" w:rsidRDefault="00EB2C2C" w:rsidP="007B098C">
      <w:r>
        <w:rPr>
          <w:rStyle w:val="CommentReference"/>
        </w:rPr>
        <w:annotationRef/>
      </w:r>
      <w:r>
        <w:rPr>
          <w:sz w:val="20"/>
          <w:szCs w:val="20"/>
        </w:rPr>
        <w:t>Provide a reference for this assertion.</w:t>
      </w:r>
    </w:p>
  </w:comment>
  <w:comment w:id="445" w:author="Nguyen, Huong T [AGRON]" w:date="2022-08-02T15:09:00Z" w:initials="NHT[">
    <w:p w14:paraId="65A8D0F2" w14:textId="2334A28A" w:rsidR="00EB2C2C" w:rsidRDefault="00EB2C2C">
      <w:pPr>
        <w:pStyle w:val="CommentText"/>
      </w:pPr>
      <w:r>
        <w:rPr>
          <w:rStyle w:val="CommentReference"/>
        </w:rPr>
        <w:annotationRef/>
      </w:r>
      <w:r>
        <w:t>Updated to reflect more realistic emergence rates</w:t>
      </w:r>
    </w:p>
  </w:comment>
  <w:comment w:id="446" w:author="Nguyen, Huong T [AGRON]" w:date="2022-08-02T15:10:00Z" w:initials="NHT[">
    <w:p w14:paraId="354C51B7" w14:textId="5BAB0584" w:rsidR="00EB2C2C" w:rsidRDefault="00EB2C2C">
      <w:pPr>
        <w:pStyle w:val="CommentText"/>
      </w:pPr>
      <w:r>
        <w:rPr>
          <w:rStyle w:val="CommentReference"/>
        </w:rPr>
        <w:annotationRef/>
      </w:r>
      <w:r>
        <w:t>Updated to reflect more realistic emergence rates</w:t>
      </w:r>
    </w:p>
  </w:comment>
  <w:comment w:id="447" w:author="Liebman, Matthew Z [AGRON]" w:date="2022-07-21T08:49:00Z" w:initials="LMZ[">
    <w:p w14:paraId="2959B1F1" w14:textId="77777777" w:rsidR="00EB2C2C" w:rsidRDefault="00EB2C2C" w:rsidP="007B098C">
      <w:r>
        <w:rPr>
          <w:rStyle w:val="CommentReference"/>
        </w:rPr>
        <w:annotationRef/>
      </w:r>
      <w:r>
        <w:rPr>
          <w:sz w:val="20"/>
          <w:szCs w:val="20"/>
        </w:rPr>
        <w:t>You need to discuss more explicitly the differences in outcomes between scenario 1 and scenario 2. Why did differences occur? What are the implications of those differences?</w:t>
      </w:r>
    </w:p>
  </w:comment>
  <w:comment w:id="451" w:author="Nguyen, Huong T [AGRON]" w:date="2022-08-02T15:08:00Z" w:initials="NHT[">
    <w:p w14:paraId="1A9FEBE1" w14:textId="2656A947" w:rsidR="00EB2C2C" w:rsidRDefault="00EB2C2C">
      <w:pPr>
        <w:pStyle w:val="CommentText"/>
      </w:pPr>
      <w:r>
        <w:rPr>
          <w:rStyle w:val="CommentReference"/>
        </w:rPr>
        <w:annotationRef/>
      </w:r>
      <w:r>
        <w:t>new to the last version</w:t>
      </w:r>
    </w:p>
  </w:comment>
  <w:comment w:id="492" w:author="Schulte Moore, Lisa A [NREM]" w:date="2022-08-02T20:53:00Z" w:initials="SMLA[">
    <w:p w14:paraId="58C83655" w14:textId="59D0978D" w:rsidR="0019765B" w:rsidRDefault="0019765B">
      <w:pPr>
        <w:pStyle w:val="CommentText"/>
      </w:pPr>
      <w:r>
        <w:rPr>
          <w:rStyle w:val="CommentReference"/>
        </w:rPr>
        <w:annotationRef/>
      </w:r>
      <w:r>
        <w:t>This might be something to bring into the abstract; where I say there needs to be some summary of the agronomic implications of this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4705A" w15:done="0"/>
  <w15:commentEx w15:paraId="445633BF" w15:done="0"/>
  <w15:commentEx w15:paraId="3A72E0B7" w15:done="0"/>
  <w15:commentEx w15:paraId="4608046F" w15:done="0"/>
  <w15:commentEx w15:paraId="7B01BAE7" w15:done="1"/>
  <w15:commentEx w15:paraId="14715AF4" w15:paraIdParent="7B01BAE7" w15:done="1"/>
  <w15:commentEx w15:paraId="4972C0C6" w15:done="0"/>
  <w15:commentEx w15:paraId="7080FE5C" w15:done="0"/>
  <w15:commentEx w15:paraId="2C839692" w15:done="0"/>
  <w15:commentEx w15:paraId="458BAED3" w15:done="0"/>
  <w15:commentEx w15:paraId="3E82F311" w15:done="0"/>
  <w15:commentEx w15:paraId="62F342E2" w15:done="1"/>
  <w15:commentEx w15:paraId="65A8D0F2" w15:done="0"/>
  <w15:commentEx w15:paraId="354C51B7" w15:done="0"/>
  <w15:commentEx w15:paraId="2959B1F1" w15:done="0"/>
  <w15:commentEx w15:paraId="1A9FEBE1" w15:done="0"/>
  <w15:commentEx w15:paraId="58C836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4705A" w16cid:durableId="2694B8D4"/>
  <w16cid:commentId w16cid:paraId="445633BF" w16cid:durableId="2693BD3B"/>
  <w16cid:commentId w16cid:paraId="3A72E0B7" w16cid:durableId="2694B945"/>
  <w16cid:commentId w16cid:paraId="4608046F" w16cid:durableId="2693C972"/>
  <w16cid:commentId w16cid:paraId="7B01BAE7" w16cid:durableId="26838808"/>
  <w16cid:commentId w16cid:paraId="14715AF4" w16cid:durableId="2693AD15"/>
  <w16cid:commentId w16cid:paraId="4972C0C6" w16cid:durableId="269407AB"/>
  <w16cid:commentId w16cid:paraId="7080FE5C" w16cid:durableId="269409E6"/>
  <w16cid:commentId w16cid:paraId="2C839692" w16cid:durableId="2693AFF4"/>
  <w16cid:commentId w16cid:paraId="458BAED3" w16cid:durableId="2693B016"/>
  <w16cid:commentId w16cid:paraId="3E82F311" w16cid:durableId="2693B022"/>
  <w16cid:commentId w16cid:paraId="62F342E2" w16cid:durableId="26838BFD"/>
  <w16cid:commentId w16cid:paraId="65A8D0F2" w16cid:durableId="2693BCB3"/>
  <w16cid:commentId w16cid:paraId="354C51B7" w16cid:durableId="2693BCD2"/>
  <w16cid:commentId w16cid:paraId="2959B1F1" w16cid:durableId="268391AF"/>
  <w16cid:commentId w16cid:paraId="1A9FEBE1" w16cid:durableId="2693BC7F"/>
  <w16cid:commentId w16cid:paraId="58C83655" w16cid:durableId="26940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C09E" w14:textId="77777777" w:rsidR="006F3A6B" w:rsidRDefault="006F3A6B">
      <w:r>
        <w:separator/>
      </w:r>
    </w:p>
  </w:endnote>
  <w:endnote w:type="continuationSeparator" w:id="0">
    <w:p w14:paraId="5E844253" w14:textId="77777777" w:rsidR="006F3A6B" w:rsidRDefault="006F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9763697"/>
      <w:docPartObj>
        <w:docPartGallery w:val="Page Numbers (Bottom of Page)"/>
        <w:docPartUnique/>
      </w:docPartObj>
    </w:sdtPr>
    <w:sdtContent>
      <w:p w14:paraId="306A99FF" w14:textId="77777777" w:rsidR="00EB2C2C" w:rsidRDefault="00EB2C2C" w:rsidP="00EB2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4A2A4F5" w14:textId="77777777" w:rsidR="00EB2C2C" w:rsidRDefault="00EB2C2C" w:rsidP="00EB2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205716"/>
      <w:docPartObj>
        <w:docPartGallery w:val="Page Numbers (Bottom of Page)"/>
        <w:docPartUnique/>
      </w:docPartObj>
    </w:sdtPr>
    <w:sdtContent>
      <w:p w14:paraId="61CCA66D" w14:textId="77777777" w:rsidR="00EB2C2C" w:rsidRDefault="00EB2C2C" w:rsidP="00EB2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31995B8" w14:textId="77777777" w:rsidR="00EB2C2C" w:rsidRDefault="00EB2C2C" w:rsidP="00EB2C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DCC60" w14:textId="77777777" w:rsidR="006F3A6B" w:rsidRDefault="006F3A6B">
      <w:r>
        <w:separator/>
      </w:r>
    </w:p>
  </w:footnote>
  <w:footnote w:type="continuationSeparator" w:id="0">
    <w:p w14:paraId="5B5324C5" w14:textId="77777777" w:rsidR="006F3A6B" w:rsidRDefault="006F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07A7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1C1F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ulte Moore, Lisa A [NREM]">
    <w15:presenceInfo w15:providerId="AD" w15:userId="S-1-5-21-1659004503-1450960922-1606980848-114711"/>
  </w15:person>
  <w15:person w15:author="Nguyen, Huong T [AGRON]">
    <w15:presenceInfo w15:providerId="AD" w15:userId="S-1-5-21-1659004503-1450960922-1606980848-591684"/>
  </w15:person>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NrMwNzKwsLAwMTdT0lEKTi0uzszPAykwqgUAOFgTyiwAAAA="/>
  </w:docVars>
  <w:rsids>
    <w:rsidRoot w:val="007B098C"/>
    <w:rsid w:val="000E7FD9"/>
    <w:rsid w:val="001763CC"/>
    <w:rsid w:val="0019765B"/>
    <w:rsid w:val="002419AF"/>
    <w:rsid w:val="00251022"/>
    <w:rsid w:val="00384FCC"/>
    <w:rsid w:val="00395587"/>
    <w:rsid w:val="003C4E3D"/>
    <w:rsid w:val="0043603A"/>
    <w:rsid w:val="004A41F9"/>
    <w:rsid w:val="00536700"/>
    <w:rsid w:val="005414A8"/>
    <w:rsid w:val="00574832"/>
    <w:rsid w:val="005C0DA5"/>
    <w:rsid w:val="0062793B"/>
    <w:rsid w:val="00683ED9"/>
    <w:rsid w:val="0068627B"/>
    <w:rsid w:val="006B707F"/>
    <w:rsid w:val="006F3A6B"/>
    <w:rsid w:val="00775861"/>
    <w:rsid w:val="007B098C"/>
    <w:rsid w:val="007D5F41"/>
    <w:rsid w:val="00861F43"/>
    <w:rsid w:val="008B4693"/>
    <w:rsid w:val="008E0060"/>
    <w:rsid w:val="0092081C"/>
    <w:rsid w:val="00961FBD"/>
    <w:rsid w:val="009A6D0F"/>
    <w:rsid w:val="00A86469"/>
    <w:rsid w:val="00AE17F9"/>
    <w:rsid w:val="00B20E77"/>
    <w:rsid w:val="00B31EC5"/>
    <w:rsid w:val="00B52B3D"/>
    <w:rsid w:val="00BA6F17"/>
    <w:rsid w:val="00BE2DB1"/>
    <w:rsid w:val="00C64117"/>
    <w:rsid w:val="00C97AB9"/>
    <w:rsid w:val="00CB209E"/>
    <w:rsid w:val="00D85BF2"/>
    <w:rsid w:val="00D878E2"/>
    <w:rsid w:val="00DA65D2"/>
    <w:rsid w:val="00DE1CA8"/>
    <w:rsid w:val="00EA4721"/>
    <w:rsid w:val="00EB2C2C"/>
    <w:rsid w:val="00EC3154"/>
    <w:rsid w:val="00F442E3"/>
    <w:rsid w:val="00FC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2BDC"/>
  <w15:chartTrackingRefBased/>
  <w15:docId w15:val="{03FC0638-C55A-484C-96FE-E9EAE5C2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98C"/>
    <w:pPr>
      <w:spacing w:after="0" w:line="240" w:lineRule="auto"/>
    </w:pPr>
    <w:rPr>
      <w:sz w:val="24"/>
      <w:szCs w:val="24"/>
    </w:rPr>
  </w:style>
  <w:style w:type="paragraph" w:styleId="Heading1">
    <w:name w:val="heading 1"/>
    <w:basedOn w:val="Normal"/>
    <w:next w:val="BodyText"/>
    <w:link w:val="Heading1Char"/>
    <w:uiPriority w:val="9"/>
    <w:qFormat/>
    <w:rsid w:val="007B098C"/>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B098C"/>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B098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B098C"/>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B098C"/>
    <w:pPr>
      <w:keepNext/>
      <w:keepLines/>
      <w:spacing w:before="20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B098C"/>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B098C"/>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B098C"/>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B098C"/>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8C"/>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B098C"/>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B098C"/>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7B098C"/>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7B098C"/>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7B098C"/>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7B098C"/>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B098C"/>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B098C"/>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7B098C"/>
    <w:pPr>
      <w:spacing w:before="180" w:after="180"/>
    </w:pPr>
  </w:style>
  <w:style w:type="character" w:customStyle="1" w:styleId="BodyTextChar">
    <w:name w:val="Body Text Char"/>
    <w:basedOn w:val="DefaultParagraphFont"/>
    <w:link w:val="BodyText"/>
    <w:rsid w:val="007B098C"/>
    <w:rPr>
      <w:sz w:val="24"/>
      <w:szCs w:val="24"/>
    </w:rPr>
  </w:style>
  <w:style w:type="paragraph" w:customStyle="1" w:styleId="FirstParagraph">
    <w:name w:val="First Paragraph"/>
    <w:basedOn w:val="BodyText"/>
    <w:next w:val="BodyText"/>
    <w:qFormat/>
    <w:rsid w:val="007B098C"/>
  </w:style>
  <w:style w:type="paragraph" w:customStyle="1" w:styleId="Compact">
    <w:name w:val="Compact"/>
    <w:basedOn w:val="BodyText"/>
    <w:qFormat/>
    <w:rsid w:val="007B098C"/>
    <w:pPr>
      <w:spacing w:before="36" w:after="36"/>
    </w:pPr>
  </w:style>
  <w:style w:type="paragraph" w:styleId="Title">
    <w:name w:val="Title"/>
    <w:basedOn w:val="Normal"/>
    <w:next w:val="BodyText"/>
    <w:link w:val="TitleChar"/>
    <w:qFormat/>
    <w:rsid w:val="007B098C"/>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B098C"/>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7B098C"/>
    <w:pPr>
      <w:spacing w:before="240"/>
    </w:pPr>
    <w:rPr>
      <w:sz w:val="30"/>
      <w:szCs w:val="30"/>
    </w:rPr>
  </w:style>
  <w:style w:type="character" w:customStyle="1" w:styleId="SubtitleChar">
    <w:name w:val="Subtitle Char"/>
    <w:basedOn w:val="DefaultParagraphFont"/>
    <w:link w:val="Subtitle"/>
    <w:rsid w:val="007B098C"/>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7B098C"/>
    <w:pPr>
      <w:keepNext/>
      <w:keepLines/>
      <w:spacing w:after="0" w:line="240" w:lineRule="auto"/>
      <w:jc w:val="center"/>
    </w:pPr>
    <w:rPr>
      <w:sz w:val="24"/>
      <w:szCs w:val="24"/>
    </w:rPr>
  </w:style>
  <w:style w:type="paragraph" w:styleId="Date">
    <w:name w:val="Date"/>
    <w:next w:val="BodyText"/>
    <w:link w:val="DateChar"/>
    <w:qFormat/>
    <w:rsid w:val="007B098C"/>
    <w:pPr>
      <w:keepNext/>
      <w:keepLines/>
      <w:spacing w:after="0" w:line="240" w:lineRule="auto"/>
      <w:jc w:val="center"/>
    </w:pPr>
    <w:rPr>
      <w:sz w:val="24"/>
      <w:szCs w:val="24"/>
    </w:rPr>
  </w:style>
  <w:style w:type="character" w:customStyle="1" w:styleId="DateChar">
    <w:name w:val="Date Char"/>
    <w:basedOn w:val="DefaultParagraphFont"/>
    <w:link w:val="Date"/>
    <w:rsid w:val="007B098C"/>
    <w:rPr>
      <w:sz w:val="24"/>
      <w:szCs w:val="24"/>
    </w:rPr>
  </w:style>
  <w:style w:type="paragraph" w:customStyle="1" w:styleId="Abstract">
    <w:name w:val="Abstract"/>
    <w:basedOn w:val="Normal"/>
    <w:next w:val="BodyText"/>
    <w:qFormat/>
    <w:rsid w:val="007B098C"/>
    <w:pPr>
      <w:keepNext/>
      <w:keepLines/>
      <w:spacing w:before="300" w:after="300"/>
    </w:pPr>
    <w:rPr>
      <w:sz w:val="20"/>
      <w:szCs w:val="20"/>
    </w:rPr>
  </w:style>
  <w:style w:type="paragraph" w:styleId="Bibliography">
    <w:name w:val="Bibliography"/>
    <w:basedOn w:val="Normal"/>
    <w:qFormat/>
    <w:rsid w:val="007B098C"/>
  </w:style>
  <w:style w:type="paragraph" w:styleId="BlockText">
    <w:name w:val="Block Text"/>
    <w:basedOn w:val="BodyText"/>
    <w:next w:val="BodyText"/>
    <w:uiPriority w:val="9"/>
    <w:unhideWhenUsed/>
    <w:qFormat/>
    <w:rsid w:val="007B098C"/>
    <w:pPr>
      <w:spacing w:before="100" w:after="100"/>
      <w:ind w:left="480" w:right="480"/>
    </w:pPr>
  </w:style>
  <w:style w:type="paragraph" w:styleId="FootnoteText">
    <w:name w:val="footnote text"/>
    <w:basedOn w:val="Normal"/>
    <w:link w:val="FootnoteTextChar"/>
    <w:uiPriority w:val="9"/>
    <w:unhideWhenUsed/>
    <w:qFormat/>
    <w:rsid w:val="007B098C"/>
  </w:style>
  <w:style w:type="character" w:customStyle="1" w:styleId="FootnoteTextChar">
    <w:name w:val="Footnote Text Char"/>
    <w:basedOn w:val="DefaultParagraphFont"/>
    <w:link w:val="FootnoteText"/>
    <w:uiPriority w:val="9"/>
    <w:rsid w:val="007B098C"/>
    <w:rPr>
      <w:sz w:val="24"/>
      <w:szCs w:val="24"/>
    </w:rPr>
  </w:style>
  <w:style w:type="table" w:customStyle="1" w:styleId="Table">
    <w:name w:val="Table"/>
    <w:semiHidden/>
    <w:unhideWhenUsed/>
    <w:qFormat/>
    <w:rsid w:val="007B098C"/>
    <w:pPr>
      <w:spacing w:after="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B098C"/>
    <w:pPr>
      <w:keepNext/>
      <w:keepLines/>
    </w:pPr>
    <w:rPr>
      <w:b/>
    </w:rPr>
  </w:style>
  <w:style w:type="paragraph" w:customStyle="1" w:styleId="Definition">
    <w:name w:val="Definition"/>
    <w:basedOn w:val="Normal"/>
    <w:rsid w:val="007B098C"/>
  </w:style>
  <w:style w:type="paragraph" w:styleId="Caption">
    <w:name w:val="caption"/>
    <w:basedOn w:val="Normal"/>
    <w:link w:val="CaptionChar"/>
    <w:rsid w:val="007B098C"/>
    <w:pPr>
      <w:spacing w:after="120"/>
    </w:pPr>
    <w:rPr>
      <w:i/>
    </w:rPr>
  </w:style>
  <w:style w:type="paragraph" w:customStyle="1" w:styleId="TableCaption">
    <w:name w:val="Table Caption"/>
    <w:basedOn w:val="Caption"/>
    <w:rsid w:val="007B098C"/>
    <w:pPr>
      <w:keepNext/>
    </w:pPr>
  </w:style>
  <w:style w:type="paragraph" w:customStyle="1" w:styleId="ImageCaption">
    <w:name w:val="Image Caption"/>
    <w:basedOn w:val="Caption"/>
    <w:rsid w:val="007B098C"/>
  </w:style>
  <w:style w:type="paragraph" w:customStyle="1" w:styleId="Figure">
    <w:name w:val="Figure"/>
    <w:basedOn w:val="Normal"/>
    <w:rsid w:val="007B098C"/>
  </w:style>
  <w:style w:type="paragraph" w:customStyle="1" w:styleId="CaptionedFigure">
    <w:name w:val="Captioned Figure"/>
    <w:basedOn w:val="Figure"/>
    <w:rsid w:val="007B098C"/>
    <w:pPr>
      <w:keepNext/>
    </w:pPr>
  </w:style>
  <w:style w:type="character" w:customStyle="1" w:styleId="CaptionChar">
    <w:name w:val="Caption Char"/>
    <w:basedOn w:val="DefaultParagraphFont"/>
    <w:link w:val="Caption"/>
    <w:rsid w:val="007B098C"/>
    <w:rPr>
      <w:i/>
      <w:sz w:val="24"/>
      <w:szCs w:val="24"/>
    </w:rPr>
  </w:style>
  <w:style w:type="character" w:customStyle="1" w:styleId="VerbatimChar">
    <w:name w:val="Verbatim Char"/>
    <w:basedOn w:val="CaptionChar"/>
    <w:link w:val="SourceCode"/>
    <w:rsid w:val="007B098C"/>
    <w:rPr>
      <w:rFonts w:ascii="Consolas" w:hAnsi="Consolas"/>
      <w:i/>
      <w:sz w:val="24"/>
      <w:szCs w:val="24"/>
      <w:shd w:val="clear" w:color="auto" w:fill="F8F8F8"/>
    </w:rPr>
  </w:style>
  <w:style w:type="character" w:customStyle="1" w:styleId="SectionNumber">
    <w:name w:val="Section Number"/>
    <w:basedOn w:val="CaptionChar"/>
    <w:rsid w:val="007B098C"/>
    <w:rPr>
      <w:i/>
      <w:sz w:val="24"/>
      <w:szCs w:val="24"/>
    </w:rPr>
  </w:style>
  <w:style w:type="character" w:styleId="FootnoteReference">
    <w:name w:val="footnote reference"/>
    <w:basedOn w:val="CaptionChar"/>
    <w:rsid w:val="007B098C"/>
    <w:rPr>
      <w:i/>
      <w:sz w:val="24"/>
      <w:szCs w:val="24"/>
      <w:vertAlign w:val="superscript"/>
    </w:rPr>
  </w:style>
  <w:style w:type="character" w:styleId="Hyperlink">
    <w:name w:val="Hyperlink"/>
    <w:basedOn w:val="CaptionChar"/>
    <w:rsid w:val="007B098C"/>
    <w:rPr>
      <w:i/>
      <w:color w:val="4472C4" w:themeColor="accent1"/>
      <w:sz w:val="24"/>
      <w:szCs w:val="24"/>
    </w:rPr>
  </w:style>
  <w:style w:type="paragraph" w:styleId="TOCHeading">
    <w:name w:val="TOC Heading"/>
    <w:basedOn w:val="Heading1"/>
    <w:next w:val="BodyText"/>
    <w:uiPriority w:val="39"/>
    <w:unhideWhenUsed/>
    <w:qFormat/>
    <w:rsid w:val="007B098C"/>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098C"/>
    <w:pPr>
      <w:shd w:val="clear" w:color="auto" w:fill="F8F8F8"/>
      <w:wordWrap w:val="0"/>
    </w:pPr>
    <w:rPr>
      <w:rFonts w:ascii="Consolas" w:hAnsi="Consolas"/>
      <w:i/>
      <w:sz w:val="22"/>
    </w:rPr>
  </w:style>
  <w:style w:type="character" w:customStyle="1" w:styleId="KeywordTok">
    <w:name w:val="KeywordTok"/>
    <w:basedOn w:val="VerbatimChar"/>
    <w:rsid w:val="007B098C"/>
    <w:rPr>
      <w:rFonts w:ascii="Consolas" w:hAnsi="Consolas"/>
      <w:b/>
      <w:i/>
      <w:color w:val="204A87"/>
      <w:sz w:val="24"/>
      <w:szCs w:val="24"/>
      <w:shd w:val="clear" w:color="auto" w:fill="F8F8F8"/>
    </w:rPr>
  </w:style>
  <w:style w:type="character" w:customStyle="1" w:styleId="DataTypeTok">
    <w:name w:val="DataTypeTok"/>
    <w:basedOn w:val="VerbatimChar"/>
    <w:rsid w:val="007B098C"/>
    <w:rPr>
      <w:rFonts w:ascii="Consolas" w:hAnsi="Consolas"/>
      <w:i/>
      <w:color w:val="204A87"/>
      <w:sz w:val="24"/>
      <w:szCs w:val="24"/>
      <w:shd w:val="clear" w:color="auto" w:fill="F8F8F8"/>
    </w:rPr>
  </w:style>
  <w:style w:type="character" w:customStyle="1" w:styleId="DecValTok">
    <w:name w:val="DecValTok"/>
    <w:basedOn w:val="VerbatimChar"/>
    <w:rsid w:val="007B098C"/>
    <w:rPr>
      <w:rFonts w:ascii="Consolas" w:hAnsi="Consolas"/>
      <w:i/>
      <w:color w:val="0000CF"/>
      <w:sz w:val="24"/>
      <w:szCs w:val="24"/>
      <w:shd w:val="clear" w:color="auto" w:fill="F8F8F8"/>
    </w:rPr>
  </w:style>
  <w:style w:type="character" w:customStyle="1" w:styleId="BaseNTok">
    <w:name w:val="BaseNTok"/>
    <w:basedOn w:val="VerbatimChar"/>
    <w:rsid w:val="007B098C"/>
    <w:rPr>
      <w:rFonts w:ascii="Consolas" w:hAnsi="Consolas"/>
      <w:i/>
      <w:color w:val="0000CF"/>
      <w:sz w:val="24"/>
      <w:szCs w:val="24"/>
      <w:shd w:val="clear" w:color="auto" w:fill="F8F8F8"/>
    </w:rPr>
  </w:style>
  <w:style w:type="character" w:customStyle="1" w:styleId="FloatTok">
    <w:name w:val="FloatTok"/>
    <w:basedOn w:val="VerbatimChar"/>
    <w:rsid w:val="007B098C"/>
    <w:rPr>
      <w:rFonts w:ascii="Consolas" w:hAnsi="Consolas"/>
      <w:i/>
      <w:color w:val="0000CF"/>
      <w:sz w:val="24"/>
      <w:szCs w:val="24"/>
      <w:shd w:val="clear" w:color="auto" w:fill="F8F8F8"/>
    </w:rPr>
  </w:style>
  <w:style w:type="character" w:customStyle="1" w:styleId="ConstantTok">
    <w:name w:val="ConstantTok"/>
    <w:basedOn w:val="VerbatimChar"/>
    <w:rsid w:val="007B098C"/>
    <w:rPr>
      <w:rFonts w:ascii="Consolas" w:hAnsi="Consolas"/>
      <w:i/>
      <w:color w:val="000000"/>
      <w:sz w:val="24"/>
      <w:szCs w:val="24"/>
      <w:shd w:val="clear" w:color="auto" w:fill="F8F8F8"/>
    </w:rPr>
  </w:style>
  <w:style w:type="character" w:customStyle="1" w:styleId="CharTok">
    <w:name w:val="CharTok"/>
    <w:basedOn w:val="VerbatimChar"/>
    <w:rsid w:val="007B098C"/>
    <w:rPr>
      <w:rFonts w:ascii="Consolas" w:hAnsi="Consolas"/>
      <w:i/>
      <w:color w:val="4E9A06"/>
      <w:sz w:val="24"/>
      <w:szCs w:val="24"/>
      <w:shd w:val="clear" w:color="auto" w:fill="F8F8F8"/>
    </w:rPr>
  </w:style>
  <w:style w:type="character" w:customStyle="1" w:styleId="SpecialCharTok">
    <w:name w:val="SpecialCharTok"/>
    <w:basedOn w:val="VerbatimChar"/>
    <w:rsid w:val="007B098C"/>
    <w:rPr>
      <w:rFonts w:ascii="Consolas" w:hAnsi="Consolas"/>
      <w:i/>
      <w:color w:val="000000"/>
      <w:sz w:val="24"/>
      <w:szCs w:val="24"/>
      <w:shd w:val="clear" w:color="auto" w:fill="F8F8F8"/>
    </w:rPr>
  </w:style>
  <w:style w:type="character" w:customStyle="1" w:styleId="StringTok">
    <w:name w:val="StringTok"/>
    <w:basedOn w:val="VerbatimChar"/>
    <w:rsid w:val="007B098C"/>
    <w:rPr>
      <w:rFonts w:ascii="Consolas" w:hAnsi="Consolas"/>
      <w:i/>
      <w:color w:val="4E9A06"/>
      <w:sz w:val="24"/>
      <w:szCs w:val="24"/>
      <w:shd w:val="clear" w:color="auto" w:fill="F8F8F8"/>
    </w:rPr>
  </w:style>
  <w:style w:type="character" w:customStyle="1" w:styleId="VerbatimStringTok">
    <w:name w:val="VerbatimStringTok"/>
    <w:basedOn w:val="VerbatimChar"/>
    <w:rsid w:val="007B098C"/>
    <w:rPr>
      <w:rFonts w:ascii="Consolas" w:hAnsi="Consolas"/>
      <w:i/>
      <w:color w:val="4E9A06"/>
      <w:sz w:val="24"/>
      <w:szCs w:val="24"/>
      <w:shd w:val="clear" w:color="auto" w:fill="F8F8F8"/>
    </w:rPr>
  </w:style>
  <w:style w:type="character" w:customStyle="1" w:styleId="SpecialStringTok">
    <w:name w:val="SpecialStringTok"/>
    <w:basedOn w:val="VerbatimChar"/>
    <w:rsid w:val="007B098C"/>
    <w:rPr>
      <w:rFonts w:ascii="Consolas" w:hAnsi="Consolas"/>
      <w:i/>
      <w:color w:val="4E9A06"/>
      <w:sz w:val="24"/>
      <w:szCs w:val="24"/>
      <w:shd w:val="clear" w:color="auto" w:fill="F8F8F8"/>
    </w:rPr>
  </w:style>
  <w:style w:type="character" w:customStyle="1" w:styleId="ImportTok">
    <w:name w:val="ImportTok"/>
    <w:basedOn w:val="VerbatimChar"/>
    <w:rsid w:val="007B098C"/>
    <w:rPr>
      <w:rFonts w:ascii="Consolas" w:hAnsi="Consolas"/>
      <w:i/>
      <w:sz w:val="24"/>
      <w:szCs w:val="24"/>
      <w:shd w:val="clear" w:color="auto" w:fill="F8F8F8"/>
    </w:rPr>
  </w:style>
  <w:style w:type="character" w:customStyle="1" w:styleId="CommentTok">
    <w:name w:val="CommentTok"/>
    <w:basedOn w:val="VerbatimChar"/>
    <w:rsid w:val="007B098C"/>
    <w:rPr>
      <w:rFonts w:ascii="Consolas" w:hAnsi="Consolas"/>
      <w:i w:val="0"/>
      <w:color w:val="8F5902"/>
      <w:sz w:val="24"/>
      <w:szCs w:val="24"/>
      <w:shd w:val="clear" w:color="auto" w:fill="F8F8F8"/>
    </w:rPr>
  </w:style>
  <w:style w:type="character" w:customStyle="1" w:styleId="DocumentationTok">
    <w:name w:val="DocumentationTok"/>
    <w:basedOn w:val="VerbatimChar"/>
    <w:rsid w:val="007B098C"/>
    <w:rPr>
      <w:rFonts w:ascii="Consolas" w:hAnsi="Consolas"/>
      <w:b/>
      <w:i w:val="0"/>
      <w:color w:val="8F5902"/>
      <w:sz w:val="24"/>
      <w:szCs w:val="24"/>
      <w:shd w:val="clear" w:color="auto" w:fill="F8F8F8"/>
    </w:rPr>
  </w:style>
  <w:style w:type="character" w:customStyle="1" w:styleId="AnnotationTok">
    <w:name w:val="AnnotationTok"/>
    <w:basedOn w:val="VerbatimChar"/>
    <w:rsid w:val="007B098C"/>
    <w:rPr>
      <w:rFonts w:ascii="Consolas" w:hAnsi="Consolas"/>
      <w:b/>
      <w:i w:val="0"/>
      <w:color w:val="8F5902"/>
      <w:sz w:val="24"/>
      <w:szCs w:val="24"/>
      <w:shd w:val="clear" w:color="auto" w:fill="F8F8F8"/>
    </w:rPr>
  </w:style>
  <w:style w:type="character" w:customStyle="1" w:styleId="CommentVarTok">
    <w:name w:val="CommentVarTok"/>
    <w:basedOn w:val="VerbatimChar"/>
    <w:rsid w:val="007B098C"/>
    <w:rPr>
      <w:rFonts w:ascii="Consolas" w:hAnsi="Consolas"/>
      <w:b/>
      <w:i w:val="0"/>
      <w:color w:val="8F5902"/>
      <w:sz w:val="24"/>
      <w:szCs w:val="24"/>
      <w:shd w:val="clear" w:color="auto" w:fill="F8F8F8"/>
    </w:rPr>
  </w:style>
  <w:style w:type="character" w:customStyle="1" w:styleId="OtherTok">
    <w:name w:val="OtherTok"/>
    <w:basedOn w:val="VerbatimChar"/>
    <w:rsid w:val="007B098C"/>
    <w:rPr>
      <w:rFonts w:ascii="Consolas" w:hAnsi="Consolas"/>
      <w:i/>
      <w:color w:val="8F5902"/>
      <w:sz w:val="24"/>
      <w:szCs w:val="24"/>
      <w:shd w:val="clear" w:color="auto" w:fill="F8F8F8"/>
    </w:rPr>
  </w:style>
  <w:style w:type="character" w:customStyle="1" w:styleId="FunctionTok">
    <w:name w:val="FunctionTok"/>
    <w:basedOn w:val="VerbatimChar"/>
    <w:rsid w:val="007B098C"/>
    <w:rPr>
      <w:rFonts w:ascii="Consolas" w:hAnsi="Consolas"/>
      <w:i/>
      <w:color w:val="000000"/>
      <w:sz w:val="24"/>
      <w:szCs w:val="24"/>
      <w:shd w:val="clear" w:color="auto" w:fill="F8F8F8"/>
    </w:rPr>
  </w:style>
  <w:style w:type="character" w:customStyle="1" w:styleId="VariableTok">
    <w:name w:val="VariableTok"/>
    <w:basedOn w:val="VerbatimChar"/>
    <w:rsid w:val="007B098C"/>
    <w:rPr>
      <w:rFonts w:ascii="Consolas" w:hAnsi="Consolas"/>
      <w:i/>
      <w:color w:val="000000"/>
      <w:sz w:val="24"/>
      <w:szCs w:val="24"/>
      <w:shd w:val="clear" w:color="auto" w:fill="F8F8F8"/>
    </w:rPr>
  </w:style>
  <w:style w:type="character" w:customStyle="1" w:styleId="ControlFlowTok">
    <w:name w:val="ControlFlowTok"/>
    <w:basedOn w:val="VerbatimChar"/>
    <w:rsid w:val="007B098C"/>
    <w:rPr>
      <w:rFonts w:ascii="Consolas" w:hAnsi="Consolas"/>
      <w:b/>
      <w:i/>
      <w:color w:val="204A87"/>
      <w:sz w:val="24"/>
      <w:szCs w:val="24"/>
      <w:shd w:val="clear" w:color="auto" w:fill="F8F8F8"/>
    </w:rPr>
  </w:style>
  <w:style w:type="character" w:customStyle="1" w:styleId="OperatorTok">
    <w:name w:val="OperatorTok"/>
    <w:basedOn w:val="VerbatimChar"/>
    <w:rsid w:val="007B098C"/>
    <w:rPr>
      <w:rFonts w:ascii="Consolas" w:hAnsi="Consolas"/>
      <w:b/>
      <w:i/>
      <w:color w:val="CE5C00"/>
      <w:sz w:val="24"/>
      <w:szCs w:val="24"/>
      <w:shd w:val="clear" w:color="auto" w:fill="F8F8F8"/>
    </w:rPr>
  </w:style>
  <w:style w:type="character" w:customStyle="1" w:styleId="BuiltInTok">
    <w:name w:val="BuiltInTok"/>
    <w:basedOn w:val="VerbatimChar"/>
    <w:rsid w:val="007B098C"/>
    <w:rPr>
      <w:rFonts w:ascii="Consolas" w:hAnsi="Consolas"/>
      <w:i/>
      <w:sz w:val="24"/>
      <w:szCs w:val="24"/>
      <w:shd w:val="clear" w:color="auto" w:fill="F8F8F8"/>
    </w:rPr>
  </w:style>
  <w:style w:type="character" w:customStyle="1" w:styleId="ExtensionTok">
    <w:name w:val="ExtensionTok"/>
    <w:basedOn w:val="VerbatimChar"/>
    <w:rsid w:val="007B098C"/>
    <w:rPr>
      <w:rFonts w:ascii="Consolas" w:hAnsi="Consolas"/>
      <w:i/>
      <w:sz w:val="24"/>
      <w:szCs w:val="24"/>
      <w:shd w:val="clear" w:color="auto" w:fill="F8F8F8"/>
    </w:rPr>
  </w:style>
  <w:style w:type="character" w:customStyle="1" w:styleId="PreprocessorTok">
    <w:name w:val="PreprocessorTok"/>
    <w:basedOn w:val="VerbatimChar"/>
    <w:rsid w:val="007B098C"/>
    <w:rPr>
      <w:rFonts w:ascii="Consolas" w:hAnsi="Consolas"/>
      <w:i w:val="0"/>
      <w:color w:val="8F5902"/>
      <w:sz w:val="24"/>
      <w:szCs w:val="24"/>
      <w:shd w:val="clear" w:color="auto" w:fill="F8F8F8"/>
    </w:rPr>
  </w:style>
  <w:style w:type="character" w:customStyle="1" w:styleId="AttributeTok">
    <w:name w:val="AttributeTok"/>
    <w:basedOn w:val="VerbatimChar"/>
    <w:rsid w:val="007B098C"/>
    <w:rPr>
      <w:rFonts w:ascii="Consolas" w:hAnsi="Consolas"/>
      <w:i/>
      <w:color w:val="C4A000"/>
      <w:sz w:val="24"/>
      <w:szCs w:val="24"/>
      <w:shd w:val="clear" w:color="auto" w:fill="F8F8F8"/>
    </w:rPr>
  </w:style>
  <w:style w:type="character" w:customStyle="1" w:styleId="RegionMarkerTok">
    <w:name w:val="RegionMarkerTok"/>
    <w:basedOn w:val="VerbatimChar"/>
    <w:rsid w:val="007B098C"/>
    <w:rPr>
      <w:rFonts w:ascii="Consolas" w:hAnsi="Consolas"/>
      <w:i/>
      <w:sz w:val="24"/>
      <w:szCs w:val="24"/>
      <w:shd w:val="clear" w:color="auto" w:fill="F8F8F8"/>
    </w:rPr>
  </w:style>
  <w:style w:type="character" w:customStyle="1" w:styleId="InformationTok">
    <w:name w:val="InformationTok"/>
    <w:basedOn w:val="VerbatimChar"/>
    <w:rsid w:val="007B098C"/>
    <w:rPr>
      <w:rFonts w:ascii="Consolas" w:hAnsi="Consolas"/>
      <w:b/>
      <w:i w:val="0"/>
      <w:color w:val="8F5902"/>
      <w:sz w:val="24"/>
      <w:szCs w:val="24"/>
      <w:shd w:val="clear" w:color="auto" w:fill="F8F8F8"/>
    </w:rPr>
  </w:style>
  <w:style w:type="character" w:customStyle="1" w:styleId="WarningTok">
    <w:name w:val="WarningTok"/>
    <w:basedOn w:val="VerbatimChar"/>
    <w:rsid w:val="007B098C"/>
    <w:rPr>
      <w:rFonts w:ascii="Consolas" w:hAnsi="Consolas"/>
      <w:b/>
      <w:i w:val="0"/>
      <w:color w:val="8F5902"/>
      <w:sz w:val="24"/>
      <w:szCs w:val="24"/>
      <w:shd w:val="clear" w:color="auto" w:fill="F8F8F8"/>
    </w:rPr>
  </w:style>
  <w:style w:type="character" w:customStyle="1" w:styleId="AlertTok">
    <w:name w:val="AlertTok"/>
    <w:basedOn w:val="VerbatimChar"/>
    <w:rsid w:val="007B098C"/>
    <w:rPr>
      <w:rFonts w:ascii="Consolas" w:hAnsi="Consolas"/>
      <w:i/>
      <w:color w:val="EF2929"/>
      <w:sz w:val="24"/>
      <w:szCs w:val="24"/>
      <w:shd w:val="clear" w:color="auto" w:fill="F8F8F8"/>
    </w:rPr>
  </w:style>
  <w:style w:type="character" w:customStyle="1" w:styleId="ErrorTok">
    <w:name w:val="ErrorTok"/>
    <w:basedOn w:val="VerbatimChar"/>
    <w:rsid w:val="007B098C"/>
    <w:rPr>
      <w:rFonts w:ascii="Consolas" w:hAnsi="Consolas"/>
      <w:b/>
      <w:i/>
      <w:color w:val="A40000"/>
      <w:sz w:val="24"/>
      <w:szCs w:val="24"/>
      <w:shd w:val="clear" w:color="auto" w:fill="F8F8F8"/>
    </w:rPr>
  </w:style>
  <w:style w:type="character" w:customStyle="1" w:styleId="NormalTok">
    <w:name w:val="NormalTok"/>
    <w:basedOn w:val="VerbatimChar"/>
    <w:rsid w:val="007B098C"/>
    <w:rPr>
      <w:rFonts w:ascii="Consolas" w:hAnsi="Consolas"/>
      <w:i/>
      <w:sz w:val="24"/>
      <w:szCs w:val="24"/>
      <w:shd w:val="clear" w:color="auto" w:fill="F8F8F8"/>
    </w:rPr>
  </w:style>
  <w:style w:type="paragraph" w:styleId="Revision">
    <w:name w:val="Revision"/>
    <w:hidden/>
    <w:semiHidden/>
    <w:rsid w:val="007B098C"/>
    <w:pPr>
      <w:spacing w:after="0" w:line="240" w:lineRule="auto"/>
    </w:pPr>
    <w:rPr>
      <w:sz w:val="24"/>
      <w:szCs w:val="24"/>
    </w:rPr>
  </w:style>
  <w:style w:type="character" w:styleId="CommentReference">
    <w:name w:val="annotation reference"/>
    <w:basedOn w:val="DefaultParagraphFont"/>
    <w:semiHidden/>
    <w:unhideWhenUsed/>
    <w:rsid w:val="007B098C"/>
    <w:rPr>
      <w:sz w:val="16"/>
      <w:szCs w:val="16"/>
    </w:rPr>
  </w:style>
  <w:style w:type="paragraph" w:styleId="CommentText">
    <w:name w:val="annotation text"/>
    <w:basedOn w:val="Normal"/>
    <w:link w:val="CommentTextChar"/>
    <w:semiHidden/>
    <w:unhideWhenUsed/>
    <w:rsid w:val="007B098C"/>
    <w:rPr>
      <w:sz w:val="20"/>
      <w:szCs w:val="20"/>
    </w:rPr>
  </w:style>
  <w:style w:type="character" w:customStyle="1" w:styleId="CommentTextChar">
    <w:name w:val="Comment Text Char"/>
    <w:basedOn w:val="DefaultParagraphFont"/>
    <w:link w:val="CommentText"/>
    <w:semiHidden/>
    <w:rsid w:val="007B098C"/>
    <w:rPr>
      <w:sz w:val="20"/>
      <w:szCs w:val="20"/>
    </w:rPr>
  </w:style>
  <w:style w:type="paragraph" w:styleId="CommentSubject">
    <w:name w:val="annotation subject"/>
    <w:basedOn w:val="CommentText"/>
    <w:next w:val="CommentText"/>
    <w:link w:val="CommentSubjectChar"/>
    <w:semiHidden/>
    <w:unhideWhenUsed/>
    <w:rsid w:val="007B098C"/>
    <w:rPr>
      <w:b/>
      <w:bCs/>
    </w:rPr>
  </w:style>
  <w:style w:type="character" w:customStyle="1" w:styleId="CommentSubjectChar">
    <w:name w:val="Comment Subject Char"/>
    <w:basedOn w:val="CommentTextChar"/>
    <w:link w:val="CommentSubject"/>
    <w:semiHidden/>
    <w:rsid w:val="007B098C"/>
    <w:rPr>
      <w:b/>
      <w:bCs/>
      <w:sz w:val="20"/>
      <w:szCs w:val="20"/>
    </w:rPr>
  </w:style>
  <w:style w:type="paragraph" w:styleId="Header">
    <w:name w:val="header"/>
    <w:basedOn w:val="Normal"/>
    <w:link w:val="HeaderChar"/>
    <w:unhideWhenUsed/>
    <w:rsid w:val="007B098C"/>
    <w:pPr>
      <w:tabs>
        <w:tab w:val="center" w:pos="4680"/>
        <w:tab w:val="right" w:pos="9360"/>
      </w:tabs>
    </w:pPr>
  </w:style>
  <w:style w:type="character" w:customStyle="1" w:styleId="HeaderChar">
    <w:name w:val="Header Char"/>
    <w:basedOn w:val="DefaultParagraphFont"/>
    <w:link w:val="Header"/>
    <w:rsid w:val="007B098C"/>
    <w:rPr>
      <w:sz w:val="24"/>
      <w:szCs w:val="24"/>
    </w:rPr>
  </w:style>
  <w:style w:type="paragraph" w:styleId="Footer">
    <w:name w:val="footer"/>
    <w:basedOn w:val="Normal"/>
    <w:link w:val="FooterChar"/>
    <w:unhideWhenUsed/>
    <w:rsid w:val="007B098C"/>
    <w:pPr>
      <w:tabs>
        <w:tab w:val="center" w:pos="4680"/>
        <w:tab w:val="right" w:pos="9360"/>
      </w:tabs>
    </w:pPr>
  </w:style>
  <w:style w:type="character" w:customStyle="1" w:styleId="FooterChar">
    <w:name w:val="Footer Char"/>
    <w:basedOn w:val="DefaultParagraphFont"/>
    <w:link w:val="Footer"/>
    <w:rsid w:val="007B098C"/>
    <w:rPr>
      <w:sz w:val="24"/>
      <w:szCs w:val="24"/>
    </w:rPr>
  </w:style>
  <w:style w:type="character" w:styleId="PageNumber">
    <w:name w:val="page number"/>
    <w:basedOn w:val="DefaultParagraphFont"/>
    <w:semiHidden/>
    <w:unhideWhenUsed/>
    <w:rsid w:val="007B098C"/>
  </w:style>
  <w:style w:type="paragraph" w:styleId="BalloonText">
    <w:name w:val="Balloon Text"/>
    <w:basedOn w:val="Normal"/>
    <w:link w:val="BalloonTextChar"/>
    <w:semiHidden/>
    <w:unhideWhenUsed/>
    <w:rsid w:val="007B098C"/>
    <w:rPr>
      <w:rFonts w:ascii="Segoe UI" w:hAnsi="Segoe UI" w:cs="Segoe UI"/>
      <w:sz w:val="18"/>
      <w:szCs w:val="18"/>
    </w:rPr>
  </w:style>
  <w:style w:type="character" w:customStyle="1" w:styleId="BalloonTextChar">
    <w:name w:val="Balloon Text Char"/>
    <w:basedOn w:val="DefaultParagraphFont"/>
    <w:link w:val="BalloonText"/>
    <w:semiHidden/>
    <w:rsid w:val="007B0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65964">
      <w:bodyDiv w:val="1"/>
      <w:marLeft w:val="0"/>
      <w:marRight w:val="0"/>
      <w:marTop w:val="0"/>
      <w:marBottom w:val="0"/>
      <w:divBdr>
        <w:top w:val="none" w:sz="0" w:space="0" w:color="auto"/>
        <w:left w:val="none" w:sz="0" w:space="0" w:color="auto"/>
        <w:bottom w:val="none" w:sz="0" w:space="0" w:color="auto"/>
        <w:right w:val="none" w:sz="0" w:space="0" w:color="auto"/>
      </w:divBdr>
    </w:div>
    <w:div w:id="1761877649">
      <w:bodyDiv w:val="1"/>
      <w:marLeft w:val="0"/>
      <w:marRight w:val="0"/>
      <w:marTop w:val="0"/>
      <w:marBottom w:val="0"/>
      <w:divBdr>
        <w:top w:val="none" w:sz="0" w:space="0" w:color="auto"/>
        <w:left w:val="none" w:sz="0" w:space="0" w:color="auto"/>
        <w:bottom w:val="none" w:sz="0" w:space="0" w:color="auto"/>
        <w:right w:val="none" w:sz="0" w:space="0" w:color="auto"/>
      </w:divBdr>
    </w:div>
    <w:div w:id="185260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doi.org/bmncpf" TargetMode="External"/><Relationship Id="rId39" Type="http://schemas.openxmlformats.org/officeDocument/2006/relationships/hyperlink" Target="https://doi.org/gpsrmj" TargetMode="External"/><Relationship Id="rId21" Type="http://schemas.openxmlformats.org/officeDocument/2006/relationships/image" Target="media/image9.png"/><Relationship Id="rId34" Type="http://schemas.openxmlformats.org/officeDocument/2006/relationships/hyperlink" Target="https://doi.org/gd2hgf" TargetMode="External"/><Relationship Id="rId42" Type="http://schemas.openxmlformats.org/officeDocument/2006/relationships/hyperlink" Target="https://doi.org/f37vn9" TargetMode="External"/><Relationship Id="rId47" Type="http://schemas.openxmlformats.org/officeDocument/2006/relationships/hyperlink" Target="https://doi.org/f5z7zc"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bxq7q8" TargetMode="External"/><Relationship Id="rId11" Type="http://schemas.openxmlformats.org/officeDocument/2006/relationships/image" Target="media/image1.jpg"/><Relationship Id="rId24" Type="http://schemas.openxmlformats.org/officeDocument/2006/relationships/hyperlink" Target="https://doi.org/10.1017/CBO9780511608629" TargetMode="External"/><Relationship Id="rId32" Type="http://schemas.openxmlformats.org/officeDocument/2006/relationships/hyperlink" Target="https://doi.org/f93hz9" TargetMode="External"/><Relationship Id="rId37" Type="http://schemas.openxmlformats.org/officeDocument/2006/relationships/hyperlink" Target="https://doi.org/gjpz5c" TargetMode="External"/><Relationship Id="rId40" Type="http://schemas.openxmlformats.org/officeDocument/2006/relationships/hyperlink" Target="https://doi.org/gpsrmk" TargetMode="External"/><Relationship Id="rId45" Type="http://schemas.openxmlformats.org/officeDocument/2006/relationships/hyperlink" Target="https://doi.org/bhs6v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b75t54" TargetMode="External"/><Relationship Id="rId28" Type="http://schemas.openxmlformats.org/officeDocument/2006/relationships/hyperlink" Target="https://doi.org/dmvcdf" TargetMode="External"/><Relationship Id="rId36" Type="http://schemas.openxmlformats.org/officeDocument/2006/relationships/hyperlink" Target="https://doi.org/f35xbv"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cmhpxk" TargetMode="External"/><Relationship Id="rId44" Type="http://schemas.openxmlformats.org/officeDocument/2006/relationships/hyperlink" Target="https://doi.org/dzh84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dmnt6f" TargetMode="External"/><Relationship Id="rId27" Type="http://schemas.openxmlformats.org/officeDocument/2006/relationships/hyperlink" Target="https://doi.org/10.31274/rtd-180814-161" TargetMode="External"/><Relationship Id="rId30" Type="http://schemas.openxmlformats.org/officeDocument/2006/relationships/hyperlink" Target="https://doi.org/cdzbdn" TargetMode="External"/><Relationship Id="rId35" Type="http://schemas.openxmlformats.org/officeDocument/2006/relationships/hyperlink" Target="https://doi.org/bskdps" TargetMode="External"/><Relationship Id="rId43" Type="http://schemas.openxmlformats.org/officeDocument/2006/relationships/hyperlink" Target="https://doi.org/f4vgfs"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doi.org/d824tt" TargetMode="External"/><Relationship Id="rId33" Type="http://schemas.openxmlformats.org/officeDocument/2006/relationships/hyperlink" Target="https://doi.org/dxmb34" TargetMode="External"/><Relationship Id="rId38" Type="http://schemas.openxmlformats.org/officeDocument/2006/relationships/hyperlink" Target="https://doi.org/gf5pdq" TargetMode="External"/><Relationship Id="rId46" Type="http://schemas.openxmlformats.org/officeDocument/2006/relationships/hyperlink" Target="https://doi.org/gjpz5w" TargetMode="External"/><Relationship Id="rId20" Type="http://schemas.openxmlformats.org/officeDocument/2006/relationships/image" Target="media/image8.png"/><Relationship Id="rId41" Type="http://schemas.openxmlformats.org/officeDocument/2006/relationships/hyperlink" Target="https://doi.org/10.1614/WS-03-060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FF64-7C81-4261-B5B3-BC986F9B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156</Pages>
  <Words>27051</Words>
  <Characters>154192</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 [AGRON]</dc:creator>
  <cp:keywords/>
  <dc:description/>
  <cp:lastModifiedBy>Schulte Moore, Lisa A [NREM]</cp:lastModifiedBy>
  <cp:revision>8</cp:revision>
  <dcterms:created xsi:type="dcterms:W3CDTF">2022-08-02T21:00:00Z</dcterms:created>
  <dcterms:modified xsi:type="dcterms:W3CDTF">2022-08-03T15:03:00Z</dcterms:modified>
</cp:coreProperties>
</file>